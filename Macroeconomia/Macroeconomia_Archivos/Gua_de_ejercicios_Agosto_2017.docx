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82F9E" w14:textId="77777777" w:rsidR="00B054A6" w:rsidRDefault="0028450D" w:rsidP="005B5F1E">
      <w:pPr>
        <w:jc w:val="center"/>
      </w:pPr>
      <w:ins w:id="0" w:author="Martín Levy" w:date="2018-01-29T09:26:00Z">
        <w:r>
          <w:br/>
        </w:r>
      </w:ins>
      <w:r w:rsidR="005B5F1E">
        <w:rPr>
          <w:noProof/>
          <w:lang w:val="es-ES" w:eastAsia="es-ES"/>
        </w:rPr>
        <w:drawing>
          <wp:inline distT="0" distB="0" distL="0" distR="0" wp14:anchorId="138BB4CB" wp14:editId="71A39A72">
            <wp:extent cx="3276600" cy="1152260"/>
            <wp:effectExtent l="19050" t="0" r="0" b="0"/>
            <wp:docPr id="1" name="Picture 0" descr="FundaciónUADEGranUnivers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daciónUADEGranUniversidad.jpg"/>
                    <pic:cNvPicPr/>
                  </pic:nvPicPr>
                  <pic:blipFill>
                    <a:blip r:embed="rId9" cstate="print"/>
                    <a:stretch>
                      <a:fillRect/>
                    </a:stretch>
                  </pic:blipFill>
                  <pic:spPr>
                    <a:xfrm>
                      <a:off x="0" y="0"/>
                      <a:ext cx="3276600" cy="1152260"/>
                    </a:xfrm>
                    <a:prstGeom prst="rect">
                      <a:avLst/>
                    </a:prstGeom>
                  </pic:spPr>
                </pic:pic>
              </a:graphicData>
            </a:graphic>
          </wp:inline>
        </w:drawing>
      </w:r>
    </w:p>
    <w:p w14:paraId="3FE7ABFF" w14:textId="77777777" w:rsidR="005B5F1E" w:rsidRDefault="005B5F1E"/>
    <w:p w14:paraId="35BE292F" w14:textId="77777777" w:rsidR="005B5F1E" w:rsidRPr="005B5F1E" w:rsidRDefault="005B5F1E" w:rsidP="005B5F1E">
      <w:pPr>
        <w:pStyle w:val="Textodecuerpo3"/>
        <w:jc w:val="center"/>
        <w:rPr>
          <w:rFonts w:asciiTheme="minorHAnsi" w:hAnsiTheme="minorHAnsi"/>
          <w:b/>
          <w:sz w:val="96"/>
        </w:rPr>
      </w:pPr>
      <w:r w:rsidRPr="005B5F1E">
        <w:rPr>
          <w:rFonts w:asciiTheme="minorHAnsi" w:hAnsiTheme="minorHAnsi"/>
          <w:b/>
          <w:sz w:val="96"/>
        </w:rPr>
        <w:t>MACROECONOMÍA</w:t>
      </w:r>
    </w:p>
    <w:p w14:paraId="5B3EB7DB" w14:textId="77777777" w:rsidR="005B5F1E" w:rsidRPr="005B5F1E" w:rsidRDefault="005B5F1E" w:rsidP="005B5F1E">
      <w:pPr>
        <w:pStyle w:val="Textodecuerpo3"/>
        <w:jc w:val="center"/>
        <w:rPr>
          <w:rFonts w:asciiTheme="minorHAnsi" w:hAnsiTheme="minorHAnsi"/>
          <w:b/>
          <w:sz w:val="96"/>
        </w:rPr>
      </w:pPr>
    </w:p>
    <w:p w14:paraId="102026DA" w14:textId="77777777" w:rsidR="005B5F1E" w:rsidRPr="005B5F1E" w:rsidRDefault="005B5F1E" w:rsidP="005B5F1E">
      <w:pPr>
        <w:pStyle w:val="Textodecuerpo3"/>
        <w:jc w:val="center"/>
        <w:rPr>
          <w:rFonts w:asciiTheme="minorHAnsi" w:hAnsiTheme="minorHAnsi"/>
          <w:b/>
          <w:sz w:val="96"/>
        </w:rPr>
      </w:pPr>
      <w:r w:rsidRPr="005B5F1E">
        <w:rPr>
          <w:rFonts w:asciiTheme="minorHAnsi" w:hAnsiTheme="minorHAnsi"/>
          <w:b/>
          <w:sz w:val="96"/>
        </w:rPr>
        <w:t>Guía de ejercicios y aplicaciones</w:t>
      </w:r>
    </w:p>
    <w:p w14:paraId="3C7F27F3" w14:textId="77777777" w:rsidR="005B5F1E" w:rsidRDefault="005B5F1E" w:rsidP="005B5F1E">
      <w:pPr>
        <w:pStyle w:val="Textodecuerpo3"/>
        <w:rPr>
          <w:b/>
        </w:rPr>
      </w:pPr>
    </w:p>
    <w:p w14:paraId="752C7C4D" w14:textId="77777777" w:rsidR="005B5F1E" w:rsidRPr="005B5F1E" w:rsidRDefault="005B5F1E" w:rsidP="005B5F1E">
      <w:pPr>
        <w:pStyle w:val="Textodecuerpo3"/>
        <w:rPr>
          <w:b/>
        </w:rPr>
      </w:pPr>
    </w:p>
    <w:p w14:paraId="46A98CCF" w14:textId="77777777" w:rsidR="005B5F1E" w:rsidRDefault="00622DDE" w:rsidP="005B5F1E">
      <w:pPr>
        <w:pStyle w:val="Textodecuerpo3"/>
        <w:spacing w:after="0"/>
        <w:jc w:val="center"/>
        <w:rPr>
          <w:rFonts w:asciiTheme="minorHAnsi" w:hAnsiTheme="minorHAnsi"/>
          <w:b/>
          <w:i/>
          <w:sz w:val="32"/>
          <w:szCs w:val="20"/>
        </w:rPr>
      </w:pPr>
      <w:r>
        <w:rPr>
          <w:rFonts w:asciiTheme="minorHAnsi" w:hAnsiTheme="minorHAnsi"/>
          <w:b/>
          <w:i/>
          <w:sz w:val="32"/>
          <w:szCs w:val="20"/>
        </w:rPr>
        <w:t>Compilación y Edición:</w:t>
      </w:r>
      <w:r w:rsidR="005B5F1E" w:rsidRPr="005B5F1E">
        <w:rPr>
          <w:rFonts w:asciiTheme="minorHAnsi" w:hAnsiTheme="minorHAnsi"/>
          <w:b/>
          <w:i/>
          <w:sz w:val="32"/>
          <w:szCs w:val="20"/>
        </w:rPr>
        <w:t xml:space="preserve">: Verónica Manrique y Laura </w:t>
      </w:r>
      <w:proofErr w:type="spellStart"/>
      <w:r w:rsidR="005B5F1E" w:rsidRPr="005B5F1E">
        <w:rPr>
          <w:rFonts w:asciiTheme="minorHAnsi" w:hAnsiTheme="minorHAnsi"/>
          <w:b/>
          <w:i/>
          <w:sz w:val="32"/>
          <w:szCs w:val="20"/>
        </w:rPr>
        <w:t>Mastroscello</w:t>
      </w:r>
      <w:proofErr w:type="spellEnd"/>
    </w:p>
    <w:p w14:paraId="718BBE55" w14:textId="77777777" w:rsidR="00622DDE" w:rsidRPr="005B5F1E" w:rsidRDefault="00622DDE" w:rsidP="005B5F1E">
      <w:pPr>
        <w:pStyle w:val="Textodecuerpo3"/>
        <w:spacing w:after="0"/>
        <w:jc w:val="center"/>
        <w:rPr>
          <w:rFonts w:asciiTheme="minorHAnsi" w:hAnsiTheme="minorHAnsi"/>
          <w:b/>
          <w:i/>
          <w:sz w:val="32"/>
          <w:szCs w:val="20"/>
        </w:rPr>
      </w:pPr>
      <w:r>
        <w:rPr>
          <w:rFonts w:asciiTheme="minorHAnsi" w:hAnsiTheme="minorHAnsi"/>
          <w:b/>
          <w:i/>
          <w:sz w:val="32"/>
          <w:szCs w:val="20"/>
        </w:rPr>
        <w:t xml:space="preserve">Colaboraron: Sergio </w:t>
      </w:r>
      <w:proofErr w:type="spellStart"/>
      <w:r>
        <w:rPr>
          <w:rFonts w:asciiTheme="minorHAnsi" w:hAnsiTheme="minorHAnsi"/>
          <w:b/>
          <w:i/>
          <w:sz w:val="32"/>
          <w:szCs w:val="20"/>
        </w:rPr>
        <w:t>Rottenschweiler</w:t>
      </w:r>
      <w:proofErr w:type="spellEnd"/>
      <w:r w:rsidR="00DC4C4F">
        <w:rPr>
          <w:rFonts w:asciiTheme="minorHAnsi" w:hAnsiTheme="minorHAnsi"/>
          <w:b/>
          <w:i/>
          <w:sz w:val="32"/>
          <w:szCs w:val="20"/>
        </w:rPr>
        <w:t xml:space="preserve"> y Martín López Amorós</w:t>
      </w:r>
    </w:p>
    <w:p w14:paraId="1911BA9E" w14:textId="77777777" w:rsidR="005B5F1E" w:rsidRPr="005B5F1E" w:rsidRDefault="005B5F1E" w:rsidP="005B5F1E">
      <w:pPr>
        <w:pStyle w:val="Textodecuerpo3"/>
        <w:spacing w:after="0"/>
        <w:jc w:val="center"/>
        <w:rPr>
          <w:rFonts w:asciiTheme="minorHAnsi" w:hAnsiTheme="minorHAnsi"/>
          <w:b/>
          <w:i/>
          <w:sz w:val="32"/>
          <w:szCs w:val="20"/>
        </w:rPr>
      </w:pPr>
    </w:p>
    <w:p w14:paraId="5830FD10" w14:textId="77777777" w:rsidR="005B5F1E" w:rsidRPr="005B5F1E" w:rsidRDefault="004F30C1" w:rsidP="005B5F1E">
      <w:pPr>
        <w:pStyle w:val="Textodecuerpo3"/>
        <w:spacing w:after="0"/>
        <w:jc w:val="center"/>
        <w:rPr>
          <w:rFonts w:asciiTheme="minorHAnsi" w:hAnsiTheme="minorHAnsi"/>
          <w:b/>
          <w:i/>
          <w:sz w:val="32"/>
          <w:szCs w:val="20"/>
        </w:rPr>
      </w:pPr>
      <w:r>
        <w:rPr>
          <w:rFonts w:asciiTheme="minorHAnsi" w:hAnsiTheme="minorHAnsi"/>
          <w:b/>
          <w:i/>
          <w:sz w:val="32"/>
          <w:szCs w:val="20"/>
        </w:rPr>
        <w:t xml:space="preserve">Agosto </w:t>
      </w:r>
      <w:r w:rsidR="0097621B">
        <w:rPr>
          <w:rFonts w:asciiTheme="minorHAnsi" w:hAnsiTheme="minorHAnsi"/>
          <w:b/>
          <w:i/>
          <w:sz w:val="32"/>
          <w:szCs w:val="20"/>
        </w:rPr>
        <w:t>201</w:t>
      </w:r>
      <w:r w:rsidR="00843394">
        <w:rPr>
          <w:rFonts w:asciiTheme="minorHAnsi" w:hAnsiTheme="minorHAnsi"/>
          <w:b/>
          <w:i/>
          <w:sz w:val="32"/>
          <w:szCs w:val="20"/>
        </w:rPr>
        <w:t>7</w:t>
      </w:r>
    </w:p>
    <w:p w14:paraId="6A693B75" w14:textId="77777777" w:rsidR="005B5F1E" w:rsidRDefault="005B5F1E"/>
    <w:p w14:paraId="621ADFE1" w14:textId="77777777" w:rsidR="005B5F1E" w:rsidRDefault="005B5F1E"/>
    <w:p w14:paraId="3C0B958D" w14:textId="77777777" w:rsidR="005B5F1E" w:rsidRDefault="005B5F1E">
      <w:r>
        <w:br w:type="page"/>
      </w:r>
    </w:p>
    <w:p w14:paraId="237521C2" w14:textId="77777777" w:rsidR="005B5F1E" w:rsidRPr="008F17A0" w:rsidRDefault="005B5F1E" w:rsidP="006E292C">
      <w:pPr>
        <w:pStyle w:val="Textodecuerpo3"/>
        <w:pBdr>
          <w:top w:val="single" w:sz="4" w:space="1" w:color="auto"/>
          <w:left w:val="single" w:sz="4" w:space="4" w:color="auto"/>
          <w:bottom w:val="single" w:sz="4" w:space="1" w:color="auto"/>
          <w:right w:val="single" w:sz="4" w:space="4" w:color="auto"/>
        </w:pBdr>
        <w:shd w:val="clear" w:color="auto" w:fill="C4BC96" w:themeFill="background2" w:themeFillShade="BF"/>
        <w:spacing w:after="0"/>
        <w:outlineLvl w:val="0"/>
        <w:rPr>
          <w:rFonts w:asciiTheme="minorHAnsi" w:hAnsiTheme="minorHAnsi"/>
          <w:b/>
          <w:sz w:val="28"/>
          <w:szCs w:val="20"/>
        </w:rPr>
      </w:pPr>
      <w:r w:rsidRPr="008F17A0">
        <w:rPr>
          <w:rFonts w:asciiTheme="minorHAnsi" w:hAnsiTheme="minorHAnsi"/>
          <w:b/>
          <w:sz w:val="28"/>
          <w:szCs w:val="20"/>
        </w:rPr>
        <w:lastRenderedPageBreak/>
        <w:t>Unidad 1 – Cuentas Nacionales</w:t>
      </w:r>
    </w:p>
    <w:p w14:paraId="5F9CD9A7" w14:textId="77777777" w:rsidR="0097621B" w:rsidRDefault="0097621B" w:rsidP="0097621B">
      <w:pPr>
        <w:pStyle w:val="Subttulo"/>
        <w:jc w:val="left"/>
        <w:rPr>
          <w:rFonts w:asciiTheme="minorHAnsi" w:hAnsiTheme="minorHAnsi" w:cs="Times New Roman"/>
          <w:bCs w:val="0"/>
          <w:sz w:val="20"/>
          <w:szCs w:val="20"/>
          <w:u w:val="none"/>
          <w:lang w:val="es-ES"/>
        </w:rPr>
      </w:pPr>
    </w:p>
    <w:p w14:paraId="1F56D521" w14:textId="77777777" w:rsidR="00797F89" w:rsidRPr="00797F89" w:rsidRDefault="0097621B" w:rsidP="0097621B">
      <w:pPr>
        <w:pStyle w:val="Subttulo"/>
        <w:jc w:val="left"/>
        <w:rPr>
          <w:rFonts w:asciiTheme="minorHAnsi" w:hAnsiTheme="minorHAnsi"/>
          <w:b w:val="0"/>
          <w:bCs w:val="0"/>
          <w:sz w:val="20"/>
          <w:szCs w:val="20"/>
          <w:u w:val="none"/>
          <w:lang w:val="es-AR"/>
        </w:rPr>
      </w:pPr>
      <w:r>
        <w:rPr>
          <w:rFonts w:asciiTheme="minorHAnsi" w:hAnsiTheme="minorHAnsi" w:cs="Times New Roman"/>
          <w:b w:val="0"/>
          <w:bCs w:val="0"/>
          <w:sz w:val="20"/>
          <w:szCs w:val="20"/>
          <w:u w:val="none"/>
          <w:lang w:val="es-ES"/>
        </w:rPr>
        <w:t xml:space="preserve">1.  </w:t>
      </w:r>
      <w:r w:rsidR="00797F89" w:rsidRPr="00797F89">
        <w:rPr>
          <w:rFonts w:asciiTheme="minorHAnsi" w:hAnsiTheme="minorHAnsi"/>
          <w:b w:val="0"/>
          <w:bCs w:val="0"/>
          <w:sz w:val="20"/>
          <w:szCs w:val="20"/>
          <w:u w:val="none"/>
          <w:lang w:val="es-AR"/>
        </w:rPr>
        <w:t>Diga cuáles de los conceptos mencionados en el listado utilizaría en cada caso (pueden sobrar elementos o usarse más de una vez). Justifique su elección.</w:t>
      </w:r>
    </w:p>
    <w:p w14:paraId="613B1752" w14:textId="77777777" w:rsidR="0097621B" w:rsidRDefault="0097621B" w:rsidP="00797F89">
      <w:pPr>
        <w:pStyle w:val="Subttulo"/>
        <w:rPr>
          <w:rFonts w:asciiTheme="minorHAnsi" w:hAnsiTheme="minorHAnsi"/>
          <w:b w:val="0"/>
          <w:bCs w:val="0"/>
          <w:sz w:val="20"/>
          <w:szCs w:val="20"/>
          <w:u w:val="none"/>
          <w:lang w:val="es-AR"/>
        </w:rPr>
      </w:pPr>
    </w:p>
    <w:p w14:paraId="32FA97CE" w14:textId="77777777" w:rsidR="00807461" w:rsidRDefault="00797F89" w:rsidP="0097621B">
      <w:pPr>
        <w:pStyle w:val="Subttulo"/>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inorHAnsi" w:hAnsiTheme="minorHAnsi"/>
          <w:bCs w:val="0"/>
          <w:sz w:val="20"/>
          <w:szCs w:val="20"/>
          <w:u w:val="none"/>
          <w:lang w:val="es-AR"/>
        </w:rPr>
      </w:pPr>
      <w:r w:rsidRPr="0097621B">
        <w:rPr>
          <w:rFonts w:asciiTheme="minorHAnsi" w:hAnsiTheme="minorHAnsi"/>
          <w:bCs w:val="0"/>
          <w:sz w:val="20"/>
          <w:szCs w:val="20"/>
          <w:u w:val="none"/>
          <w:lang w:val="es-AR"/>
        </w:rPr>
        <w:t xml:space="preserve">Coeficiente de Gini </w:t>
      </w:r>
      <w:r w:rsidRPr="0097621B">
        <w:rPr>
          <w:rFonts w:asciiTheme="minorHAnsi" w:hAnsiTheme="minorHAnsi"/>
          <w:bCs w:val="0"/>
          <w:sz w:val="20"/>
          <w:szCs w:val="20"/>
          <w:u w:val="none"/>
          <w:lang w:val="es-AR"/>
        </w:rPr>
        <w:tab/>
        <w:t xml:space="preserve">PBI real  </w:t>
      </w:r>
      <w:r w:rsidRPr="0097621B">
        <w:rPr>
          <w:rFonts w:asciiTheme="minorHAnsi" w:hAnsiTheme="minorHAnsi"/>
          <w:bCs w:val="0"/>
          <w:sz w:val="20"/>
          <w:szCs w:val="20"/>
          <w:u w:val="none"/>
          <w:lang w:val="es-AR"/>
        </w:rPr>
        <w:tab/>
        <w:t xml:space="preserve"> Suma del Valor Agregado       </w:t>
      </w:r>
      <w:r w:rsidR="00807461">
        <w:rPr>
          <w:rFonts w:asciiTheme="minorHAnsi" w:hAnsiTheme="minorHAnsi"/>
          <w:bCs w:val="0"/>
          <w:sz w:val="20"/>
          <w:szCs w:val="20"/>
          <w:u w:val="none"/>
          <w:lang w:val="es-AR"/>
        </w:rPr>
        <w:tab/>
      </w:r>
      <w:r w:rsidRPr="0097621B">
        <w:rPr>
          <w:rFonts w:asciiTheme="minorHAnsi" w:hAnsiTheme="minorHAnsi"/>
          <w:bCs w:val="0"/>
          <w:sz w:val="20"/>
          <w:szCs w:val="20"/>
          <w:u w:val="none"/>
          <w:lang w:val="es-AR"/>
        </w:rPr>
        <w:t xml:space="preserve"> VBP       </w:t>
      </w:r>
      <w:r w:rsidR="00807461">
        <w:rPr>
          <w:rFonts w:asciiTheme="minorHAnsi" w:hAnsiTheme="minorHAnsi"/>
          <w:bCs w:val="0"/>
          <w:sz w:val="20"/>
          <w:szCs w:val="20"/>
          <w:u w:val="none"/>
          <w:lang w:val="es-AR"/>
        </w:rPr>
        <w:tab/>
      </w:r>
    </w:p>
    <w:p w14:paraId="529E8CB5" w14:textId="77777777" w:rsidR="00797F89" w:rsidRPr="0097621B" w:rsidRDefault="00797F89" w:rsidP="00807461">
      <w:pPr>
        <w:pStyle w:val="Subttulo"/>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inorHAnsi" w:hAnsiTheme="minorHAnsi"/>
          <w:bCs w:val="0"/>
          <w:sz w:val="20"/>
          <w:szCs w:val="20"/>
          <w:u w:val="none"/>
          <w:lang w:val="es-AR"/>
        </w:rPr>
      </w:pPr>
      <w:r w:rsidRPr="0097621B">
        <w:rPr>
          <w:rFonts w:asciiTheme="minorHAnsi" w:hAnsiTheme="minorHAnsi"/>
          <w:bCs w:val="0"/>
          <w:sz w:val="20"/>
          <w:szCs w:val="20"/>
          <w:u w:val="none"/>
          <w:lang w:val="es-AR"/>
        </w:rPr>
        <w:t>Tasa de Desempleo</w:t>
      </w:r>
      <w:r w:rsidRPr="0097621B">
        <w:rPr>
          <w:rFonts w:asciiTheme="minorHAnsi" w:hAnsiTheme="minorHAnsi"/>
          <w:bCs w:val="0"/>
          <w:sz w:val="20"/>
          <w:szCs w:val="20"/>
          <w:u w:val="none"/>
          <w:lang w:val="es-AR"/>
        </w:rPr>
        <w:tab/>
        <w:t xml:space="preserve">    IPC</w:t>
      </w:r>
      <w:r w:rsidR="00807461">
        <w:rPr>
          <w:rFonts w:asciiTheme="minorHAnsi" w:hAnsiTheme="minorHAnsi"/>
          <w:bCs w:val="0"/>
          <w:sz w:val="20"/>
          <w:szCs w:val="20"/>
          <w:u w:val="none"/>
          <w:lang w:val="es-AR"/>
        </w:rPr>
        <w:tab/>
      </w:r>
      <w:r w:rsidR="00807461">
        <w:rPr>
          <w:rFonts w:asciiTheme="minorHAnsi" w:hAnsiTheme="minorHAnsi"/>
          <w:bCs w:val="0"/>
          <w:sz w:val="20"/>
          <w:szCs w:val="20"/>
          <w:u w:val="none"/>
          <w:lang w:val="es-AR"/>
        </w:rPr>
        <w:tab/>
        <w:t>Curva de Lorenz</w:t>
      </w:r>
      <w:r w:rsidR="00807461">
        <w:rPr>
          <w:rFonts w:asciiTheme="minorHAnsi" w:hAnsiTheme="minorHAnsi"/>
          <w:bCs w:val="0"/>
          <w:sz w:val="20"/>
          <w:szCs w:val="20"/>
          <w:u w:val="none"/>
          <w:lang w:val="es-AR"/>
        </w:rPr>
        <w:tab/>
      </w:r>
      <w:r w:rsidR="00807461">
        <w:rPr>
          <w:rFonts w:asciiTheme="minorHAnsi" w:hAnsiTheme="minorHAnsi"/>
          <w:bCs w:val="0"/>
          <w:sz w:val="20"/>
          <w:szCs w:val="20"/>
          <w:u w:val="none"/>
          <w:lang w:val="es-AR"/>
        </w:rPr>
        <w:tab/>
      </w:r>
    </w:p>
    <w:p w14:paraId="2788D18C" w14:textId="77777777" w:rsidR="00807461" w:rsidRDefault="00807461" w:rsidP="00807461">
      <w:pPr>
        <w:pStyle w:val="Subttulo"/>
        <w:jc w:val="left"/>
        <w:rPr>
          <w:rFonts w:asciiTheme="minorHAnsi" w:hAnsiTheme="minorHAnsi"/>
          <w:b w:val="0"/>
          <w:bCs w:val="0"/>
          <w:sz w:val="20"/>
          <w:szCs w:val="20"/>
          <w:u w:val="none"/>
          <w:lang w:val="es-AR"/>
        </w:rPr>
      </w:pPr>
    </w:p>
    <w:p w14:paraId="46DBC0E0" w14:textId="23BEC724" w:rsidR="00797F89" w:rsidRPr="00797F89" w:rsidRDefault="00807461" w:rsidP="00807461">
      <w:pPr>
        <w:pStyle w:val="Subttulo"/>
        <w:jc w:val="left"/>
        <w:rPr>
          <w:rFonts w:asciiTheme="minorHAnsi" w:hAnsiTheme="minorHAnsi"/>
          <w:b w:val="0"/>
          <w:bCs w:val="0"/>
          <w:sz w:val="20"/>
          <w:szCs w:val="20"/>
          <w:u w:val="none"/>
          <w:lang w:val="es-AR"/>
        </w:rPr>
      </w:pPr>
      <w:r>
        <w:rPr>
          <w:rFonts w:asciiTheme="minorHAnsi" w:hAnsiTheme="minorHAnsi"/>
          <w:b w:val="0"/>
          <w:bCs w:val="0"/>
          <w:sz w:val="20"/>
          <w:szCs w:val="20"/>
          <w:u w:val="none"/>
          <w:lang w:val="es-AR"/>
        </w:rPr>
        <w:t xml:space="preserve">a) </w:t>
      </w:r>
      <w:r w:rsidR="00797F89" w:rsidRPr="00797F89">
        <w:rPr>
          <w:rFonts w:asciiTheme="minorHAnsi" w:hAnsiTheme="minorHAnsi"/>
          <w:b w:val="0"/>
          <w:bCs w:val="0"/>
          <w:sz w:val="20"/>
          <w:szCs w:val="20"/>
          <w:u w:val="none"/>
          <w:lang w:val="es-AR"/>
        </w:rPr>
        <w:t>Si se desea saber si un país tuvo inflación en un periodo dado.</w:t>
      </w:r>
      <w:ins w:id="1" w:author="Martín Levy" w:date="2018-01-29T10:25:00Z">
        <w:r w:rsidR="00D601EF">
          <w:rPr>
            <w:rFonts w:asciiTheme="minorHAnsi" w:hAnsiTheme="minorHAnsi"/>
            <w:b w:val="0"/>
            <w:bCs w:val="0"/>
            <w:sz w:val="20"/>
            <w:szCs w:val="20"/>
            <w:u w:val="none"/>
            <w:lang w:val="es-AR"/>
          </w:rPr>
          <w:t xml:space="preserve"> IPC</w:t>
        </w:r>
      </w:ins>
    </w:p>
    <w:p w14:paraId="7783231E" w14:textId="78FFF284" w:rsidR="00797F89" w:rsidRPr="00797F89" w:rsidRDefault="00807461" w:rsidP="00807461">
      <w:pPr>
        <w:pStyle w:val="Subttulo"/>
        <w:jc w:val="left"/>
        <w:rPr>
          <w:rFonts w:asciiTheme="minorHAnsi" w:hAnsiTheme="minorHAnsi"/>
          <w:b w:val="0"/>
          <w:bCs w:val="0"/>
          <w:sz w:val="20"/>
          <w:szCs w:val="20"/>
          <w:u w:val="none"/>
          <w:lang w:val="es-AR"/>
        </w:rPr>
      </w:pPr>
      <w:r>
        <w:rPr>
          <w:rFonts w:asciiTheme="minorHAnsi" w:hAnsiTheme="minorHAnsi"/>
          <w:b w:val="0"/>
          <w:bCs w:val="0"/>
          <w:sz w:val="20"/>
          <w:szCs w:val="20"/>
          <w:u w:val="none"/>
          <w:lang w:val="es-AR"/>
        </w:rPr>
        <w:t xml:space="preserve">b) </w:t>
      </w:r>
      <w:r w:rsidR="00797F89" w:rsidRPr="00797F89">
        <w:rPr>
          <w:rFonts w:asciiTheme="minorHAnsi" w:hAnsiTheme="minorHAnsi"/>
          <w:b w:val="0"/>
          <w:bCs w:val="0"/>
          <w:sz w:val="20"/>
          <w:szCs w:val="20"/>
          <w:u w:val="none"/>
          <w:lang w:val="es-AR"/>
        </w:rPr>
        <w:t>Si se desea conocer el valor de todos los bienes y servicios finales producidos en la economía en un periodo.</w:t>
      </w:r>
      <w:ins w:id="2" w:author="Martín Levy" w:date="2018-01-29T10:25:00Z">
        <w:r w:rsidR="00D601EF">
          <w:rPr>
            <w:rFonts w:asciiTheme="minorHAnsi" w:hAnsiTheme="minorHAnsi"/>
            <w:b w:val="0"/>
            <w:bCs w:val="0"/>
            <w:sz w:val="20"/>
            <w:szCs w:val="20"/>
            <w:u w:val="none"/>
            <w:lang w:val="es-AR"/>
          </w:rPr>
          <w:t xml:space="preserve"> PBI REAL</w:t>
        </w:r>
      </w:ins>
    </w:p>
    <w:p w14:paraId="7CE73C9E" w14:textId="0E07B1B6" w:rsidR="00797F89" w:rsidRDefault="00797F89" w:rsidP="00797F89">
      <w:pPr>
        <w:pStyle w:val="Subttulo"/>
        <w:jc w:val="left"/>
        <w:rPr>
          <w:rFonts w:asciiTheme="minorHAnsi" w:hAnsiTheme="minorHAnsi"/>
          <w:b w:val="0"/>
          <w:bCs w:val="0"/>
          <w:sz w:val="20"/>
          <w:szCs w:val="20"/>
          <w:u w:val="none"/>
          <w:lang w:val="es-AR"/>
        </w:rPr>
      </w:pPr>
      <w:r w:rsidRPr="00797F89">
        <w:rPr>
          <w:rFonts w:asciiTheme="minorHAnsi" w:hAnsiTheme="minorHAnsi"/>
          <w:b w:val="0"/>
          <w:bCs w:val="0"/>
          <w:sz w:val="20"/>
          <w:szCs w:val="20"/>
          <w:u w:val="none"/>
          <w:lang w:val="es-AR"/>
        </w:rPr>
        <w:t>c)</w:t>
      </w:r>
      <w:r w:rsidR="00807461">
        <w:rPr>
          <w:rFonts w:asciiTheme="minorHAnsi" w:hAnsiTheme="minorHAnsi"/>
          <w:b w:val="0"/>
          <w:bCs w:val="0"/>
          <w:sz w:val="20"/>
          <w:szCs w:val="20"/>
          <w:u w:val="none"/>
          <w:lang w:val="es-AR"/>
        </w:rPr>
        <w:t xml:space="preserve"> </w:t>
      </w:r>
      <w:r w:rsidRPr="00797F89">
        <w:rPr>
          <w:rFonts w:asciiTheme="minorHAnsi" w:hAnsiTheme="minorHAnsi"/>
          <w:b w:val="0"/>
          <w:bCs w:val="0"/>
          <w:sz w:val="20"/>
          <w:szCs w:val="20"/>
          <w:u w:val="none"/>
          <w:lang w:val="es-AR"/>
        </w:rPr>
        <w:t>Si se desea saber si la distribución de la renta mejoró.</w:t>
      </w:r>
      <w:ins w:id="3" w:author="Martín Levy" w:date="2018-01-29T10:25:00Z">
        <w:r w:rsidR="00D601EF">
          <w:rPr>
            <w:rFonts w:asciiTheme="minorHAnsi" w:hAnsiTheme="minorHAnsi"/>
            <w:b w:val="0"/>
            <w:bCs w:val="0"/>
            <w:sz w:val="20"/>
            <w:szCs w:val="20"/>
            <w:u w:val="none"/>
            <w:lang w:val="es-AR"/>
          </w:rPr>
          <w:t xml:space="preserve"> COEFICIENTE DE GINI</w:t>
        </w:r>
      </w:ins>
    </w:p>
    <w:p w14:paraId="4E0D6A04" w14:textId="06C2C4AE" w:rsidR="00704231" w:rsidRDefault="00704231" w:rsidP="00797F89">
      <w:pPr>
        <w:pStyle w:val="Subttulo"/>
        <w:jc w:val="left"/>
        <w:rPr>
          <w:rFonts w:asciiTheme="minorHAnsi" w:hAnsiTheme="minorHAnsi"/>
          <w:b w:val="0"/>
          <w:bCs w:val="0"/>
          <w:sz w:val="20"/>
          <w:szCs w:val="20"/>
          <w:u w:val="none"/>
          <w:lang w:val="es-AR"/>
        </w:rPr>
      </w:pPr>
      <w:r>
        <w:rPr>
          <w:rFonts w:asciiTheme="minorHAnsi" w:hAnsiTheme="minorHAnsi"/>
          <w:b w:val="0"/>
          <w:bCs w:val="0"/>
          <w:sz w:val="20"/>
          <w:szCs w:val="20"/>
          <w:u w:val="none"/>
          <w:lang w:val="es-AR"/>
        </w:rPr>
        <w:t>d) Si se desea saber si la economía creció</w:t>
      </w:r>
      <w:ins w:id="4" w:author="Martín Levy" w:date="2018-01-29T10:25:00Z">
        <w:r w:rsidR="00D601EF">
          <w:rPr>
            <w:rFonts w:asciiTheme="minorHAnsi" w:hAnsiTheme="minorHAnsi"/>
            <w:b w:val="0"/>
            <w:bCs w:val="0"/>
            <w:sz w:val="20"/>
            <w:szCs w:val="20"/>
            <w:u w:val="none"/>
            <w:lang w:val="es-AR"/>
          </w:rPr>
          <w:t xml:space="preserve"> PBI REAL</w:t>
        </w:r>
      </w:ins>
    </w:p>
    <w:p w14:paraId="73A8F597" w14:textId="77777777" w:rsidR="00797F89" w:rsidRPr="00797F89" w:rsidRDefault="00797F89" w:rsidP="00797F89">
      <w:pPr>
        <w:pStyle w:val="Subttulo"/>
        <w:jc w:val="left"/>
        <w:rPr>
          <w:rFonts w:asciiTheme="minorHAnsi" w:hAnsiTheme="minorHAnsi"/>
          <w:b w:val="0"/>
          <w:bCs w:val="0"/>
          <w:sz w:val="20"/>
          <w:szCs w:val="20"/>
          <w:u w:val="none"/>
          <w:lang w:val="es-AR"/>
        </w:rPr>
      </w:pPr>
    </w:p>
    <w:p w14:paraId="33E28F67" w14:textId="77777777" w:rsidR="00D050E4" w:rsidRPr="003A3A0A" w:rsidRDefault="00807461" w:rsidP="00D050E4">
      <w:pPr>
        <w:pStyle w:val="Subttulo"/>
        <w:jc w:val="left"/>
        <w:rPr>
          <w:rFonts w:asciiTheme="minorHAnsi" w:hAnsiTheme="minorHAnsi"/>
          <w:b w:val="0"/>
          <w:bCs w:val="0"/>
          <w:sz w:val="20"/>
          <w:szCs w:val="20"/>
          <w:u w:val="none"/>
        </w:rPr>
      </w:pPr>
      <w:r>
        <w:rPr>
          <w:rFonts w:asciiTheme="minorHAnsi" w:hAnsiTheme="minorHAnsi"/>
          <w:b w:val="0"/>
          <w:bCs w:val="0"/>
          <w:sz w:val="20"/>
          <w:szCs w:val="20"/>
          <w:u w:val="none"/>
        </w:rPr>
        <w:t>2</w:t>
      </w:r>
      <w:r w:rsidR="00D050E4" w:rsidRPr="003A3A0A">
        <w:rPr>
          <w:rFonts w:asciiTheme="minorHAnsi" w:hAnsiTheme="minorHAnsi"/>
          <w:b w:val="0"/>
          <w:bCs w:val="0"/>
          <w:sz w:val="20"/>
          <w:szCs w:val="20"/>
          <w:u w:val="none"/>
        </w:rPr>
        <w:t>. Si Usted conoce el Producto Interno Bruto a precio de mercado de una economía, diga y enumere con qué datos debe contar  además, para determinar el Ingreso Nacional Neto a costo de factores de esa economía</w:t>
      </w:r>
      <w:r w:rsidR="00D050E4">
        <w:rPr>
          <w:rFonts w:asciiTheme="minorHAnsi" w:hAnsiTheme="minorHAnsi"/>
          <w:b w:val="0"/>
          <w:bCs w:val="0"/>
          <w:sz w:val="20"/>
          <w:szCs w:val="20"/>
          <w:u w:val="none"/>
        </w:rPr>
        <w:t>.</w:t>
      </w:r>
    </w:p>
    <w:p w14:paraId="15A42B7A" w14:textId="6A93EC2D" w:rsidR="00D050E4" w:rsidRPr="003B56F4" w:rsidRDefault="00B04808" w:rsidP="00D050E4">
      <w:pPr>
        <w:pStyle w:val="Prrafodelista"/>
        <w:spacing w:after="0" w:line="240" w:lineRule="auto"/>
        <w:rPr>
          <w:sz w:val="20"/>
          <w:szCs w:val="20"/>
        </w:rPr>
      </w:pPr>
      <w:ins w:id="5" w:author="Martín Levy" w:date="2018-01-29T10:39:00Z">
        <w:r>
          <w:rPr>
            <w:sz w:val="20"/>
            <w:szCs w:val="20"/>
          </w:rPr>
          <w:t xml:space="preserve">Hecho en la carpeta. </w:t>
        </w:r>
      </w:ins>
    </w:p>
    <w:p w14:paraId="56249E9E" w14:textId="77777777" w:rsidR="00D050E4" w:rsidRPr="003A3A0A" w:rsidRDefault="00807461" w:rsidP="00705569">
      <w:pPr>
        <w:pStyle w:val="Textodecuerpo3"/>
        <w:spacing w:after="0"/>
        <w:rPr>
          <w:rFonts w:asciiTheme="minorHAnsi" w:hAnsiTheme="minorHAnsi"/>
          <w:sz w:val="20"/>
          <w:szCs w:val="20"/>
        </w:rPr>
      </w:pPr>
      <w:r>
        <w:rPr>
          <w:rFonts w:asciiTheme="minorHAnsi" w:hAnsiTheme="minorHAnsi"/>
          <w:sz w:val="20"/>
          <w:szCs w:val="20"/>
          <w:lang w:val="es-AR"/>
        </w:rPr>
        <w:t>3</w:t>
      </w:r>
      <w:r w:rsidR="00D050E4">
        <w:rPr>
          <w:rFonts w:asciiTheme="minorHAnsi" w:hAnsiTheme="minorHAnsi"/>
          <w:sz w:val="20"/>
          <w:szCs w:val="20"/>
          <w:lang w:val="es-AR"/>
        </w:rPr>
        <w:t xml:space="preserve">. </w:t>
      </w:r>
      <w:r w:rsidR="00D050E4" w:rsidRPr="003A3A0A">
        <w:rPr>
          <w:rFonts w:asciiTheme="minorHAnsi" w:hAnsiTheme="minorHAnsi"/>
          <w:sz w:val="20"/>
          <w:szCs w:val="20"/>
        </w:rPr>
        <w:t xml:space="preserve">Explique brevemente las diferencias entre </w:t>
      </w:r>
      <w:r w:rsidR="00704231">
        <w:rPr>
          <w:rFonts w:asciiTheme="minorHAnsi" w:hAnsiTheme="minorHAnsi"/>
          <w:sz w:val="20"/>
          <w:szCs w:val="20"/>
        </w:rPr>
        <w:t xml:space="preserve">el PBI y el </w:t>
      </w:r>
      <w:r w:rsidR="00D050E4" w:rsidRPr="003A3A0A">
        <w:rPr>
          <w:rFonts w:asciiTheme="minorHAnsi" w:hAnsiTheme="minorHAnsi"/>
          <w:sz w:val="20"/>
          <w:szCs w:val="20"/>
        </w:rPr>
        <w:t>Valor Bruto de la Producción</w:t>
      </w:r>
    </w:p>
    <w:p w14:paraId="55E5EF2F" w14:textId="77777777" w:rsidR="00D050E4" w:rsidRPr="003A3A0A" w:rsidRDefault="00D050E4" w:rsidP="00D050E4">
      <w:pPr>
        <w:pStyle w:val="Textodecuerpo3"/>
        <w:spacing w:after="0"/>
        <w:rPr>
          <w:rFonts w:asciiTheme="minorHAnsi" w:hAnsiTheme="minorHAnsi"/>
          <w:sz w:val="20"/>
          <w:szCs w:val="20"/>
        </w:rPr>
      </w:pPr>
    </w:p>
    <w:p w14:paraId="7115CB78" w14:textId="77777777" w:rsidR="00797F89" w:rsidRDefault="00807461" w:rsidP="00807461">
      <w:pPr>
        <w:pStyle w:val="NormalWeb"/>
        <w:spacing w:after="0"/>
        <w:rPr>
          <w:ins w:id="6" w:author="Martín Levy" w:date="2018-01-29T10:42:00Z"/>
          <w:rFonts w:asciiTheme="minorHAnsi" w:hAnsiTheme="minorHAnsi"/>
          <w:sz w:val="20"/>
          <w:szCs w:val="20"/>
        </w:rPr>
      </w:pPr>
      <w:r>
        <w:rPr>
          <w:rFonts w:asciiTheme="minorHAnsi" w:hAnsiTheme="minorHAnsi"/>
          <w:sz w:val="20"/>
          <w:szCs w:val="20"/>
        </w:rPr>
        <w:t xml:space="preserve">4.  </w:t>
      </w:r>
      <w:r w:rsidR="00D050E4" w:rsidRPr="003A3A0A">
        <w:rPr>
          <w:rFonts w:asciiTheme="minorHAnsi" w:hAnsiTheme="minorHAnsi"/>
          <w:sz w:val="20"/>
          <w:szCs w:val="20"/>
        </w:rPr>
        <w:t xml:space="preserve">¿PBI e Ingreso Disponible son equivalentes? </w:t>
      </w:r>
      <w:r w:rsidR="00D050E4">
        <w:rPr>
          <w:rFonts w:asciiTheme="minorHAnsi" w:hAnsiTheme="minorHAnsi"/>
          <w:sz w:val="20"/>
          <w:szCs w:val="20"/>
        </w:rPr>
        <w:t>Justifique su respuesta.</w:t>
      </w:r>
    </w:p>
    <w:p w14:paraId="346D072C" w14:textId="2F17D086" w:rsidR="00B04808" w:rsidRDefault="00B04808" w:rsidP="00807461">
      <w:pPr>
        <w:pStyle w:val="NormalWeb"/>
        <w:spacing w:after="0"/>
        <w:rPr>
          <w:rFonts w:asciiTheme="minorHAnsi" w:hAnsiTheme="minorHAnsi"/>
          <w:sz w:val="20"/>
          <w:szCs w:val="20"/>
        </w:rPr>
      </w:pPr>
      <w:ins w:id="7" w:author="Martín Levy" w:date="2018-01-29T10:42:00Z">
        <w:r>
          <w:rPr>
            <w:rFonts w:asciiTheme="minorHAnsi" w:hAnsiTheme="minorHAnsi"/>
            <w:sz w:val="20"/>
            <w:szCs w:val="20"/>
          </w:rPr>
          <w:t>No. Hecho en carpeta en conjunto con el punto 2</w:t>
        </w:r>
      </w:ins>
    </w:p>
    <w:p w14:paraId="6C2B9BEC" w14:textId="77777777" w:rsidR="00807461" w:rsidRDefault="00807461" w:rsidP="00807461">
      <w:pPr>
        <w:pStyle w:val="NormalWeb"/>
        <w:spacing w:after="0"/>
        <w:rPr>
          <w:rFonts w:asciiTheme="minorHAnsi" w:hAnsiTheme="minorHAnsi"/>
          <w:sz w:val="20"/>
          <w:szCs w:val="20"/>
        </w:rPr>
      </w:pPr>
    </w:p>
    <w:p w14:paraId="6009AB23" w14:textId="77777777" w:rsidR="00797F89" w:rsidRDefault="00807461" w:rsidP="00807461">
      <w:pPr>
        <w:pStyle w:val="NormalWeb"/>
        <w:spacing w:after="0"/>
        <w:rPr>
          <w:rFonts w:asciiTheme="minorHAnsi" w:hAnsiTheme="minorHAnsi"/>
          <w:sz w:val="20"/>
          <w:szCs w:val="20"/>
        </w:rPr>
      </w:pPr>
      <w:r>
        <w:rPr>
          <w:rFonts w:asciiTheme="minorHAnsi" w:hAnsiTheme="minorHAnsi"/>
          <w:sz w:val="20"/>
          <w:szCs w:val="20"/>
        </w:rPr>
        <w:t xml:space="preserve">5. </w:t>
      </w:r>
      <w:r w:rsidR="00797F89">
        <w:rPr>
          <w:rFonts w:asciiTheme="minorHAnsi" w:hAnsiTheme="minorHAnsi"/>
          <w:sz w:val="20"/>
          <w:szCs w:val="20"/>
        </w:rPr>
        <w:t>E</w:t>
      </w:r>
      <w:r w:rsidR="00797F89" w:rsidRPr="00797F89">
        <w:rPr>
          <w:rFonts w:asciiTheme="minorHAnsi" w:hAnsiTheme="minorHAnsi"/>
          <w:sz w:val="20"/>
          <w:szCs w:val="20"/>
        </w:rPr>
        <w:t>n una economía inflacionaria como la argentina, ¿en qué casos miraría el PBI a precios corrientes y en qué casos miraría el PBI a precios constantes? Explique las diferencias entre ambos y justifique su elección.</w:t>
      </w:r>
    </w:p>
    <w:p w14:paraId="6DF74809" w14:textId="39C0AAA3" w:rsidR="00797F89" w:rsidRDefault="00B04808" w:rsidP="00797F89">
      <w:pPr>
        <w:pStyle w:val="NormalWeb"/>
        <w:spacing w:after="0"/>
        <w:rPr>
          <w:rFonts w:asciiTheme="minorHAnsi" w:hAnsiTheme="minorHAnsi"/>
          <w:sz w:val="20"/>
          <w:szCs w:val="20"/>
          <w:u w:val="single"/>
        </w:rPr>
      </w:pPr>
      <w:ins w:id="8" w:author="Martín Levy" w:date="2018-01-29T10:44:00Z">
        <w:r>
          <w:rPr>
            <w:rFonts w:asciiTheme="minorHAnsi" w:hAnsiTheme="minorHAnsi"/>
            <w:sz w:val="20"/>
            <w:szCs w:val="20"/>
            <w:u w:val="single"/>
          </w:rPr>
          <w:t xml:space="preserve">Para ver el crecimiento económico el </w:t>
        </w:r>
      </w:ins>
      <w:ins w:id="9" w:author="Martín Levy" w:date="2018-01-29T11:10:00Z">
        <w:r w:rsidR="00A96AF4">
          <w:rPr>
            <w:rFonts w:asciiTheme="minorHAnsi" w:hAnsiTheme="minorHAnsi"/>
            <w:sz w:val="20"/>
            <w:szCs w:val="20"/>
            <w:u w:val="single"/>
          </w:rPr>
          <w:t>PBI</w:t>
        </w:r>
      </w:ins>
      <w:ins w:id="10" w:author="Martín Levy" w:date="2018-01-29T10:44:00Z">
        <w:r>
          <w:rPr>
            <w:rFonts w:asciiTheme="minorHAnsi" w:hAnsiTheme="minorHAnsi"/>
            <w:sz w:val="20"/>
            <w:szCs w:val="20"/>
            <w:u w:val="single"/>
          </w:rPr>
          <w:t xml:space="preserve"> constante. Para ver por ejemplo la </w:t>
        </w:r>
        <w:proofErr w:type="spellStart"/>
        <w:r>
          <w:rPr>
            <w:rFonts w:asciiTheme="minorHAnsi" w:hAnsiTheme="minorHAnsi"/>
            <w:sz w:val="20"/>
            <w:szCs w:val="20"/>
            <w:u w:val="single"/>
          </w:rPr>
          <w:t>partcipacion</w:t>
        </w:r>
        <w:proofErr w:type="spellEnd"/>
        <w:r>
          <w:rPr>
            <w:rFonts w:asciiTheme="minorHAnsi" w:hAnsiTheme="minorHAnsi"/>
            <w:sz w:val="20"/>
            <w:szCs w:val="20"/>
            <w:u w:val="single"/>
          </w:rPr>
          <w:t xml:space="preserve"> de algún factor como el gasto publico, uso el nominal. </w:t>
        </w:r>
      </w:ins>
    </w:p>
    <w:p w14:paraId="429377CE" w14:textId="77777777" w:rsidR="00D050E4" w:rsidRPr="003A3A0A" w:rsidRDefault="00807461" w:rsidP="00D050E4">
      <w:pPr>
        <w:pStyle w:val="NormalWeb"/>
        <w:spacing w:after="0"/>
        <w:rPr>
          <w:rFonts w:asciiTheme="minorHAnsi" w:hAnsiTheme="minorHAnsi" w:cs="Arial"/>
          <w:sz w:val="20"/>
          <w:szCs w:val="20"/>
          <w:shd w:val="clear" w:color="auto" w:fill="FFFFFF"/>
        </w:rPr>
      </w:pPr>
      <w:r>
        <w:rPr>
          <w:sz w:val="20"/>
          <w:szCs w:val="20"/>
          <w:lang w:val="es-AR"/>
        </w:rPr>
        <w:t>6.</w:t>
      </w:r>
      <w:r w:rsidR="00D050E4">
        <w:rPr>
          <w:rFonts w:asciiTheme="minorHAnsi" w:hAnsiTheme="minorHAnsi" w:cs="Arial"/>
          <w:sz w:val="20"/>
          <w:szCs w:val="20"/>
          <w:shd w:val="clear" w:color="auto" w:fill="FFFFFF"/>
        </w:rPr>
        <w:t xml:space="preserve"> Suponga una economía que presenta una s</w:t>
      </w:r>
      <w:r w:rsidR="00D050E4" w:rsidRPr="003A3A0A">
        <w:rPr>
          <w:rFonts w:asciiTheme="minorHAnsi" w:hAnsiTheme="minorHAnsi" w:cs="Arial"/>
          <w:sz w:val="20"/>
          <w:szCs w:val="20"/>
          <w:shd w:val="clear" w:color="auto" w:fill="FFFFFF"/>
        </w:rPr>
        <w:t xml:space="preserve">ituación de déficit fiscal. </w:t>
      </w:r>
      <w:r w:rsidR="00D050E4">
        <w:rPr>
          <w:rFonts w:asciiTheme="minorHAnsi" w:hAnsiTheme="minorHAnsi" w:cs="Arial"/>
          <w:sz w:val="20"/>
          <w:szCs w:val="20"/>
          <w:shd w:val="clear" w:color="auto" w:fill="FFFFFF"/>
        </w:rPr>
        <w:t xml:space="preserve">Use </w:t>
      </w:r>
      <w:r w:rsidR="00D050E4" w:rsidRPr="003A3A0A">
        <w:rPr>
          <w:rFonts w:asciiTheme="minorHAnsi" w:hAnsiTheme="minorHAnsi" w:cs="Arial"/>
          <w:sz w:val="20"/>
          <w:szCs w:val="20"/>
          <w:shd w:val="clear" w:color="auto" w:fill="FFFFFF"/>
        </w:rPr>
        <w:t>el modelo de dos brechas</w:t>
      </w:r>
      <w:r w:rsidR="00D050E4">
        <w:rPr>
          <w:rFonts w:asciiTheme="minorHAnsi" w:hAnsiTheme="minorHAnsi" w:cs="Arial"/>
          <w:sz w:val="20"/>
          <w:szCs w:val="20"/>
          <w:shd w:val="clear" w:color="auto" w:fill="FFFFFF"/>
        </w:rPr>
        <w:t xml:space="preserve"> (economía sin sector externo) para</w:t>
      </w:r>
      <w:r w:rsidR="00D050E4" w:rsidRPr="003A3A0A">
        <w:rPr>
          <w:rFonts w:asciiTheme="minorHAnsi" w:hAnsiTheme="minorHAnsi" w:cs="Arial"/>
          <w:sz w:val="20"/>
          <w:szCs w:val="20"/>
          <w:shd w:val="clear" w:color="auto" w:fill="FFFFFF"/>
        </w:rPr>
        <w:t xml:space="preserve"> </w:t>
      </w:r>
      <w:r w:rsidR="00D050E4">
        <w:rPr>
          <w:rFonts w:asciiTheme="minorHAnsi" w:hAnsiTheme="minorHAnsi" w:cs="Arial"/>
          <w:sz w:val="20"/>
          <w:szCs w:val="20"/>
          <w:shd w:val="clear" w:color="auto" w:fill="FFFFFF"/>
        </w:rPr>
        <w:t>determinar</w:t>
      </w:r>
      <w:r w:rsidR="00D050E4" w:rsidRPr="003A3A0A">
        <w:rPr>
          <w:rFonts w:asciiTheme="minorHAnsi" w:hAnsiTheme="minorHAnsi" w:cs="Arial"/>
          <w:sz w:val="20"/>
          <w:szCs w:val="20"/>
          <w:shd w:val="clear" w:color="auto" w:fill="FFFFFF"/>
        </w:rPr>
        <w:t xml:space="preserve"> si el déficit fiscal puede perjudicar o favorecer a la inversión privada</w:t>
      </w:r>
      <w:r w:rsidR="00D050E4">
        <w:rPr>
          <w:rFonts w:asciiTheme="minorHAnsi" w:hAnsiTheme="minorHAnsi" w:cs="Arial"/>
          <w:sz w:val="20"/>
          <w:szCs w:val="20"/>
          <w:shd w:val="clear" w:color="auto" w:fill="FFFFFF"/>
        </w:rPr>
        <w:t xml:space="preserve">. </w:t>
      </w:r>
    </w:p>
    <w:p w14:paraId="2E680177" w14:textId="43A34FDA" w:rsidR="00D050E4" w:rsidRPr="003A3A0A" w:rsidRDefault="00A96AF4" w:rsidP="00D050E4">
      <w:pPr>
        <w:pStyle w:val="Textodecuerpo3"/>
        <w:spacing w:after="0"/>
        <w:rPr>
          <w:rFonts w:asciiTheme="minorHAnsi" w:hAnsiTheme="minorHAnsi"/>
          <w:sz w:val="20"/>
          <w:szCs w:val="20"/>
        </w:rPr>
      </w:pPr>
      <w:ins w:id="11" w:author="Martín Levy" w:date="2018-01-29T11:08:00Z">
        <w:r>
          <w:rPr>
            <w:rFonts w:asciiTheme="minorHAnsi" w:hAnsiTheme="minorHAnsi"/>
            <w:sz w:val="20"/>
            <w:szCs w:val="20"/>
          </w:rPr>
          <w:t xml:space="preserve">El ahorro seria mayor a la </w:t>
        </w:r>
      </w:ins>
      <w:ins w:id="12" w:author="Martín Levy" w:date="2018-01-29T11:09:00Z">
        <w:r>
          <w:rPr>
            <w:rFonts w:asciiTheme="minorHAnsi" w:hAnsiTheme="minorHAnsi"/>
            <w:sz w:val="20"/>
            <w:szCs w:val="20"/>
          </w:rPr>
          <w:t>inversión</w:t>
        </w:r>
      </w:ins>
      <w:ins w:id="13" w:author="Martín Levy" w:date="2018-01-29T11:08:00Z">
        <w:r>
          <w:rPr>
            <w:rFonts w:asciiTheme="minorHAnsi" w:hAnsiTheme="minorHAnsi"/>
            <w:sz w:val="20"/>
            <w:szCs w:val="20"/>
          </w:rPr>
          <w:t>.</w:t>
        </w:r>
      </w:ins>
      <w:ins w:id="14" w:author="Martín Levy" w:date="2018-01-29T11:09:00Z">
        <w:r>
          <w:rPr>
            <w:rFonts w:asciiTheme="minorHAnsi" w:hAnsiTheme="minorHAnsi"/>
            <w:sz w:val="20"/>
            <w:szCs w:val="20"/>
          </w:rPr>
          <w:t xml:space="preserve"> El ahorro financiaría el déficit en vez de la inversión.</w:t>
        </w:r>
      </w:ins>
    </w:p>
    <w:p w14:paraId="670CEDB9" w14:textId="77777777" w:rsidR="00D050E4" w:rsidRPr="00CD296B" w:rsidRDefault="00807461" w:rsidP="00D050E4">
      <w:pPr>
        <w:pStyle w:val="Default"/>
        <w:rPr>
          <w:rFonts w:asciiTheme="minorHAnsi" w:hAnsiTheme="minorHAnsi"/>
          <w:sz w:val="20"/>
          <w:szCs w:val="20"/>
        </w:rPr>
      </w:pPr>
      <w:r>
        <w:rPr>
          <w:rFonts w:asciiTheme="minorHAnsi" w:hAnsiTheme="minorHAnsi"/>
          <w:sz w:val="20"/>
          <w:szCs w:val="20"/>
          <w:lang w:val="es-ES"/>
        </w:rPr>
        <w:t xml:space="preserve">7. </w:t>
      </w:r>
      <w:r w:rsidR="00D050E4" w:rsidRPr="00CD296B">
        <w:rPr>
          <w:rFonts w:asciiTheme="minorHAnsi" w:hAnsiTheme="minorHAnsi"/>
          <w:sz w:val="20"/>
          <w:szCs w:val="20"/>
        </w:rPr>
        <w:t>De acuerdo con un analista económico el año en curso finalizará sin variaciones reales en el PIB a pesar del crecimiento notable del PIB nominal. ¿</w:t>
      </w:r>
      <w:r w:rsidR="000B29D1">
        <w:rPr>
          <w:rFonts w:asciiTheme="minorHAnsi" w:hAnsiTheme="minorHAnsi"/>
          <w:sz w:val="20"/>
          <w:szCs w:val="20"/>
        </w:rPr>
        <w:t>Es posible esta situación? ¿</w:t>
      </w:r>
      <w:r w:rsidR="00D050E4" w:rsidRPr="00CD296B">
        <w:rPr>
          <w:rFonts w:asciiTheme="minorHAnsi" w:hAnsiTheme="minorHAnsi"/>
          <w:sz w:val="20"/>
          <w:szCs w:val="20"/>
        </w:rPr>
        <w:t xml:space="preserve">Cómo se puede explicar? </w:t>
      </w:r>
    </w:p>
    <w:p w14:paraId="7608B496" w14:textId="77777777" w:rsidR="00D050E4" w:rsidRPr="00CD296B" w:rsidRDefault="00D050E4" w:rsidP="00D050E4">
      <w:pPr>
        <w:pStyle w:val="Default"/>
        <w:rPr>
          <w:rFonts w:asciiTheme="minorHAnsi" w:hAnsiTheme="minorHAnsi"/>
          <w:sz w:val="20"/>
          <w:szCs w:val="20"/>
        </w:rPr>
      </w:pPr>
    </w:p>
    <w:p w14:paraId="4704CB4A" w14:textId="77777777" w:rsidR="00D050E4" w:rsidRPr="002E23AC" w:rsidRDefault="00D050E4" w:rsidP="00D050E4">
      <w:pPr>
        <w:spacing w:after="0" w:line="240" w:lineRule="auto"/>
        <w:rPr>
          <w:sz w:val="20"/>
          <w:szCs w:val="20"/>
          <w:lang w:val="es-ES"/>
        </w:rPr>
      </w:pPr>
    </w:p>
    <w:p w14:paraId="1DF7A5D5" w14:textId="77777777" w:rsidR="00D050E4" w:rsidRPr="002E23AC" w:rsidRDefault="00D050E4" w:rsidP="00D050E4">
      <w:pPr>
        <w:spacing w:after="0" w:line="240" w:lineRule="auto"/>
        <w:rPr>
          <w:b/>
          <w:i/>
          <w:sz w:val="20"/>
          <w:szCs w:val="20"/>
        </w:rPr>
      </w:pPr>
      <w:r w:rsidRPr="002E23AC">
        <w:rPr>
          <w:b/>
          <w:i/>
          <w:sz w:val="20"/>
          <w:szCs w:val="20"/>
        </w:rPr>
        <w:t xml:space="preserve">Verdadero o Falso. </w:t>
      </w:r>
    </w:p>
    <w:p w14:paraId="40A1AEF3" w14:textId="77777777" w:rsidR="00D050E4" w:rsidRPr="003A3A0A" w:rsidRDefault="00D050E4" w:rsidP="00D050E4">
      <w:pPr>
        <w:pStyle w:val="NormalWeb"/>
        <w:spacing w:after="0"/>
        <w:rPr>
          <w:rFonts w:asciiTheme="minorHAnsi" w:hAnsiTheme="minorHAnsi"/>
          <w:sz w:val="20"/>
          <w:szCs w:val="20"/>
        </w:rPr>
      </w:pPr>
      <w:r w:rsidRPr="003A3A0A">
        <w:rPr>
          <w:rFonts w:asciiTheme="minorHAnsi" w:hAnsiTheme="minorHAnsi"/>
          <w:sz w:val="20"/>
          <w:szCs w:val="20"/>
        </w:rPr>
        <w:t>En base a la siguiente información de una economía hipotética, analice la veracidad o falsedad de las siguientes afirmaciones. Justifiqu</w:t>
      </w:r>
      <w:r>
        <w:rPr>
          <w:rFonts w:asciiTheme="minorHAnsi" w:hAnsiTheme="minorHAnsi"/>
          <w:sz w:val="20"/>
          <w:szCs w:val="20"/>
        </w:rPr>
        <w:t xml:space="preserve">e en todos los casos </w:t>
      </w:r>
    </w:p>
    <w:p w14:paraId="15C18090" w14:textId="77777777" w:rsidR="00D050E4" w:rsidRPr="003A3A0A" w:rsidRDefault="00D050E4" w:rsidP="00D050E4">
      <w:pPr>
        <w:pStyle w:val="NormalWeb"/>
        <w:spacing w:after="0"/>
        <w:rPr>
          <w:rFonts w:asciiTheme="minorHAnsi" w:hAnsiTheme="min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1474"/>
        <w:gridCol w:w="1474"/>
        <w:gridCol w:w="1474"/>
      </w:tblGrid>
      <w:tr w:rsidR="00D050E4" w:rsidRPr="003A3A0A" w14:paraId="07EC447A" w14:textId="77777777" w:rsidTr="002A0122">
        <w:trPr>
          <w:jc w:val="center"/>
        </w:trPr>
        <w:tc>
          <w:tcPr>
            <w:tcW w:w="3402" w:type="dxa"/>
          </w:tcPr>
          <w:p w14:paraId="3B6DD773" w14:textId="77777777" w:rsidR="00D050E4" w:rsidRPr="003A3A0A" w:rsidRDefault="00D050E4" w:rsidP="002A0122">
            <w:pPr>
              <w:pStyle w:val="NormalWeb"/>
              <w:spacing w:after="0"/>
              <w:jc w:val="center"/>
              <w:rPr>
                <w:rFonts w:asciiTheme="minorHAnsi" w:hAnsiTheme="minorHAnsi"/>
                <w:b/>
                <w:sz w:val="20"/>
                <w:szCs w:val="20"/>
              </w:rPr>
            </w:pPr>
            <w:r w:rsidRPr="003A3A0A">
              <w:rPr>
                <w:rFonts w:asciiTheme="minorHAnsi" w:hAnsiTheme="minorHAnsi"/>
                <w:b/>
                <w:sz w:val="20"/>
                <w:szCs w:val="20"/>
              </w:rPr>
              <w:t>Indicador</w:t>
            </w:r>
          </w:p>
        </w:tc>
        <w:tc>
          <w:tcPr>
            <w:tcW w:w="1474" w:type="dxa"/>
            <w:vAlign w:val="center"/>
          </w:tcPr>
          <w:p w14:paraId="7FEF2706" w14:textId="77777777" w:rsidR="00D050E4" w:rsidRPr="003A3A0A" w:rsidRDefault="00D050E4" w:rsidP="002A0122">
            <w:pPr>
              <w:pStyle w:val="NormalWeb"/>
              <w:spacing w:after="0"/>
              <w:jc w:val="center"/>
              <w:rPr>
                <w:rFonts w:asciiTheme="minorHAnsi" w:hAnsiTheme="minorHAnsi"/>
                <w:b/>
                <w:sz w:val="20"/>
                <w:szCs w:val="20"/>
              </w:rPr>
            </w:pPr>
            <w:r w:rsidRPr="003A3A0A">
              <w:rPr>
                <w:rFonts w:asciiTheme="minorHAnsi" w:hAnsiTheme="minorHAnsi"/>
                <w:b/>
                <w:sz w:val="20"/>
                <w:szCs w:val="20"/>
              </w:rPr>
              <w:t>Año 1</w:t>
            </w:r>
          </w:p>
        </w:tc>
        <w:tc>
          <w:tcPr>
            <w:tcW w:w="1474" w:type="dxa"/>
            <w:vAlign w:val="center"/>
          </w:tcPr>
          <w:p w14:paraId="14B8FFA1" w14:textId="77777777" w:rsidR="00D050E4" w:rsidRPr="003A3A0A" w:rsidRDefault="00D050E4" w:rsidP="002A0122">
            <w:pPr>
              <w:pStyle w:val="NormalWeb"/>
              <w:spacing w:after="0"/>
              <w:jc w:val="center"/>
              <w:rPr>
                <w:rFonts w:asciiTheme="minorHAnsi" w:hAnsiTheme="minorHAnsi"/>
                <w:b/>
                <w:sz w:val="20"/>
                <w:szCs w:val="20"/>
              </w:rPr>
            </w:pPr>
            <w:r w:rsidRPr="003A3A0A">
              <w:rPr>
                <w:rFonts w:asciiTheme="minorHAnsi" w:hAnsiTheme="minorHAnsi"/>
                <w:b/>
                <w:sz w:val="20"/>
                <w:szCs w:val="20"/>
              </w:rPr>
              <w:t>Año 2</w:t>
            </w:r>
          </w:p>
        </w:tc>
        <w:tc>
          <w:tcPr>
            <w:tcW w:w="1474" w:type="dxa"/>
            <w:vAlign w:val="center"/>
          </w:tcPr>
          <w:p w14:paraId="18336D14" w14:textId="77777777" w:rsidR="00D050E4" w:rsidRPr="003A3A0A" w:rsidRDefault="00D050E4" w:rsidP="002A0122">
            <w:pPr>
              <w:pStyle w:val="NormalWeb"/>
              <w:spacing w:after="0"/>
              <w:jc w:val="center"/>
              <w:rPr>
                <w:rFonts w:asciiTheme="minorHAnsi" w:hAnsiTheme="minorHAnsi"/>
                <w:b/>
                <w:sz w:val="20"/>
                <w:szCs w:val="20"/>
              </w:rPr>
            </w:pPr>
            <w:r w:rsidRPr="003A3A0A">
              <w:rPr>
                <w:rFonts w:asciiTheme="minorHAnsi" w:hAnsiTheme="minorHAnsi"/>
                <w:b/>
                <w:sz w:val="20"/>
                <w:szCs w:val="20"/>
              </w:rPr>
              <w:t>Año 3</w:t>
            </w:r>
          </w:p>
        </w:tc>
      </w:tr>
      <w:tr w:rsidR="00D050E4" w:rsidRPr="003A3A0A" w14:paraId="052521DA" w14:textId="77777777" w:rsidTr="002A0122">
        <w:trPr>
          <w:jc w:val="center"/>
        </w:trPr>
        <w:tc>
          <w:tcPr>
            <w:tcW w:w="3402" w:type="dxa"/>
          </w:tcPr>
          <w:p w14:paraId="0E0BB63E" w14:textId="77777777" w:rsidR="00D050E4" w:rsidRPr="003A3A0A" w:rsidRDefault="00D050E4" w:rsidP="002A0122">
            <w:pPr>
              <w:pStyle w:val="NormalWeb"/>
              <w:spacing w:after="0"/>
              <w:rPr>
                <w:rFonts w:asciiTheme="minorHAnsi" w:hAnsiTheme="minorHAnsi"/>
                <w:sz w:val="20"/>
                <w:szCs w:val="20"/>
              </w:rPr>
            </w:pPr>
            <w:r w:rsidRPr="003A3A0A">
              <w:rPr>
                <w:rFonts w:asciiTheme="minorHAnsi" w:hAnsiTheme="minorHAnsi"/>
                <w:sz w:val="20"/>
                <w:szCs w:val="20"/>
              </w:rPr>
              <w:t>PBI, a valores corrientes</w:t>
            </w:r>
          </w:p>
        </w:tc>
        <w:tc>
          <w:tcPr>
            <w:tcW w:w="1474" w:type="dxa"/>
            <w:vAlign w:val="center"/>
          </w:tcPr>
          <w:p w14:paraId="725B2BA8" w14:textId="77777777" w:rsidR="00D050E4" w:rsidRPr="003A3A0A" w:rsidRDefault="00D050E4" w:rsidP="002A0122">
            <w:pPr>
              <w:pStyle w:val="NormalWeb"/>
              <w:spacing w:after="0"/>
              <w:jc w:val="center"/>
              <w:rPr>
                <w:rFonts w:asciiTheme="minorHAnsi" w:hAnsiTheme="minorHAnsi"/>
                <w:sz w:val="20"/>
                <w:szCs w:val="20"/>
              </w:rPr>
            </w:pPr>
            <w:r w:rsidRPr="003A3A0A">
              <w:rPr>
                <w:rFonts w:asciiTheme="minorHAnsi" w:hAnsiTheme="minorHAnsi"/>
                <w:sz w:val="20"/>
                <w:szCs w:val="20"/>
              </w:rPr>
              <w:t>2.420</w:t>
            </w:r>
          </w:p>
        </w:tc>
        <w:tc>
          <w:tcPr>
            <w:tcW w:w="1474" w:type="dxa"/>
            <w:vAlign w:val="center"/>
          </w:tcPr>
          <w:p w14:paraId="2EA6C2A5" w14:textId="77777777" w:rsidR="00D050E4" w:rsidRPr="003A3A0A" w:rsidRDefault="00D050E4" w:rsidP="002A0122">
            <w:pPr>
              <w:pStyle w:val="NormalWeb"/>
              <w:spacing w:after="0"/>
              <w:jc w:val="center"/>
              <w:rPr>
                <w:rFonts w:asciiTheme="minorHAnsi" w:hAnsiTheme="minorHAnsi"/>
                <w:sz w:val="20"/>
                <w:szCs w:val="20"/>
              </w:rPr>
            </w:pPr>
            <w:r w:rsidRPr="003A3A0A">
              <w:rPr>
                <w:rFonts w:asciiTheme="minorHAnsi" w:hAnsiTheme="minorHAnsi"/>
                <w:sz w:val="20"/>
                <w:szCs w:val="20"/>
              </w:rPr>
              <w:t>2.350</w:t>
            </w:r>
          </w:p>
        </w:tc>
        <w:tc>
          <w:tcPr>
            <w:tcW w:w="1474" w:type="dxa"/>
            <w:vAlign w:val="center"/>
          </w:tcPr>
          <w:p w14:paraId="4E85FC19" w14:textId="77777777" w:rsidR="00D050E4" w:rsidRPr="003A3A0A" w:rsidRDefault="00D050E4" w:rsidP="002A0122">
            <w:pPr>
              <w:pStyle w:val="NormalWeb"/>
              <w:spacing w:after="0"/>
              <w:jc w:val="center"/>
              <w:rPr>
                <w:rFonts w:asciiTheme="minorHAnsi" w:hAnsiTheme="minorHAnsi"/>
                <w:sz w:val="20"/>
                <w:szCs w:val="20"/>
              </w:rPr>
            </w:pPr>
            <w:r w:rsidRPr="003A3A0A">
              <w:rPr>
                <w:rFonts w:asciiTheme="minorHAnsi" w:hAnsiTheme="minorHAnsi"/>
                <w:sz w:val="20"/>
                <w:szCs w:val="20"/>
              </w:rPr>
              <w:t>2.470</w:t>
            </w:r>
          </w:p>
        </w:tc>
      </w:tr>
      <w:tr w:rsidR="00D050E4" w:rsidRPr="003A3A0A" w14:paraId="53E3BC79" w14:textId="77777777" w:rsidTr="002A0122">
        <w:trPr>
          <w:jc w:val="center"/>
        </w:trPr>
        <w:tc>
          <w:tcPr>
            <w:tcW w:w="3402" w:type="dxa"/>
          </w:tcPr>
          <w:p w14:paraId="7C9068B5" w14:textId="77777777" w:rsidR="00D050E4" w:rsidRPr="003A3A0A" w:rsidRDefault="00D050E4" w:rsidP="002A0122">
            <w:pPr>
              <w:pStyle w:val="NormalWeb"/>
              <w:spacing w:after="0"/>
              <w:rPr>
                <w:rFonts w:asciiTheme="minorHAnsi" w:hAnsiTheme="minorHAnsi"/>
                <w:sz w:val="20"/>
                <w:szCs w:val="20"/>
              </w:rPr>
            </w:pPr>
            <w:r w:rsidRPr="003A3A0A">
              <w:rPr>
                <w:rFonts w:asciiTheme="minorHAnsi" w:hAnsiTheme="minorHAnsi"/>
                <w:sz w:val="20"/>
                <w:szCs w:val="20"/>
              </w:rPr>
              <w:t>PBN, a valores corrientes</w:t>
            </w:r>
          </w:p>
        </w:tc>
        <w:tc>
          <w:tcPr>
            <w:tcW w:w="1474" w:type="dxa"/>
            <w:vAlign w:val="center"/>
          </w:tcPr>
          <w:p w14:paraId="4B0DD0A7" w14:textId="77777777" w:rsidR="00D050E4" w:rsidRPr="003A3A0A" w:rsidRDefault="00D050E4" w:rsidP="002A0122">
            <w:pPr>
              <w:pStyle w:val="NormalWeb"/>
              <w:spacing w:after="0"/>
              <w:jc w:val="center"/>
              <w:rPr>
                <w:rFonts w:asciiTheme="minorHAnsi" w:hAnsiTheme="minorHAnsi"/>
                <w:sz w:val="20"/>
                <w:szCs w:val="20"/>
              </w:rPr>
            </w:pPr>
            <w:r w:rsidRPr="003A3A0A">
              <w:rPr>
                <w:rFonts w:asciiTheme="minorHAnsi" w:hAnsiTheme="minorHAnsi"/>
                <w:sz w:val="20"/>
                <w:szCs w:val="20"/>
              </w:rPr>
              <w:t>2.500</w:t>
            </w:r>
          </w:p>
        </w:tc>
        <w:tc>
          <w:tcPr>
            <w:tcW w:w="1474" w:type="dxa"/>
            <w:vAlign w:val="center"/>
          </w:tcPr>
          <w:p w14:paraId="6C0A7BE5" w14:textId="77777777" w:rsidR="00D050E4" w:rsidRPr="003A3A0A" w:rsidRDefault="00D050E4" w:rsidP="002A0122">
            <w:pPr>
              <w:pStyle w:val="NormalWeb"/>
              <w:spacing w:after="0"/>
              <w:jc w:val="center"/>
              <w:rPr>
                <w:rFonts w:asciiTheme="minorHAnsi" w:hAnsiTheme="minorHAnsi"/>
                <w:sz w:val="20"/>
                <w:szCs w:val="20"/>
              </w:rPr>
            </w:pPr>
            <w:r w:rsidRPr="003A3A0A">
              <w:rPr>
                <w:rFonts w:asciiTheme="minorHAnsi" w:hAnsiTheme="minorHAnsi"/>
                <w:sz w:val="20"/>
                <w:szCs w:val="20"/>
              </w:rPr>
              <w:t>2.450</w:t>
            </w:r>
          </w:p>
        </w:tc>
        <w:tc>
          <w:tcPr>
            <w:tcW w:w="1474" w:type="dxa"/>
            <w:vAlign w:val="center"/>
          </w:tcPr>
          <w:p w14:paraId="693FE93D" w14:textId="77777777" w:rsidR="00D050E4" w:rsidRPr="003A3A0A" w:rsidRDefault="00D050E4" w:rsidP="002A0122">
            <w:pPr>
              <w:pStyle w:val="NormalWeb"/>
              <w:spacing w:after="0"/>
              <w:jc w:val="center"/>
              <w:rPr>
                <w:rFonts w:asciiTheme="minorHAnsi" w:hAnsiTheme="minorHAnsi"/>
                <w:sz w:val="20"/>
                <w:szCs w:val="20"/>
              </w:rPr>
            </w:pPr>
            <w:r w:rsidRPr="003A3A0A">
              <w:rPr>
                <w:rFonts w:asciiTheme="minorHAnsi" w:hAnsiTheme="minorHAnsi"/>
                <w:sz w:val="20"/>
                <w:szCs w:val="20"/>
              </w:rPr>
              <w:t>2.550</w:t>
            </w:r>
          </w:p>
        </w:tc>
      </w:tr>
      <w:tr w:rsidR="00D050E4" w:rsidRPr="003A3A0A" w14:paraId="249EB832" w14:textId="77777777" w:rsidTr="002A0122">
        <w:trPr>
          <w:jc w:val="center"/>
        </w:trPr>
        <w:tc>
          <w:tcPr>
            <w:tcW w:w="3402" w:type="dxa"/>
          </w:tcPr>
          <w:p w14:paraId="62C25CB3" w14:textId="77777777" w:rsidR="00D050E4" w:rsidRPr="003A3A0A" w:rsidRDefault="00D050E4" w:rsidP="002A0122">
            <w:pPr>
              <w:pStyle w:val="NormalWeb"/>
              <w:spacing w:after="0"/>
              <w:rPr>
                <w:rFonts w:asciiTheme="minorHAnsi" w:hAnsiTheme="minorHAnsi"/>
                <w:sz w:val="20"/>
                <w:szCs w:val="20"/>
              </w:rPr>
            </w:pPr>
            <w:r w:rsidRPr="003A3A0A">
              <w:rPr>
                <w:rFonts w:asciiTheme="minorHAnsi" w:hAnsiTheme="minorHAnsi"/>
                <w:sz w:val="20"/>
                <w:szCs w:val="20"/>
              </w:rPr>
              <w:t>PBI, a valores constantes (Base año 1)</w:t>
            </w:r>
          </w:p>
        </w:tc>
        <w:tc>
          <w:tcPr>
            <w:tcW w:w="1474" w:type="dxa"/>
            <w:vAlign w:val="center"/>
          </w:tcPr>
          <w:p w14:paraId="556B2AB3" w14:textId="77777777" w:rsidR="00D050E4" w:rsidRPr="003A3A0A" w:rsidRDefault="00D050E4" w:rsidP="002A0122">
            <w:pPr>
              <w:pStyle w:val="NormalWeb"/>
              <w:spacing w:after="0"/>
              <w:jc w:val="center"/>
              <w:rPr>
                <w:rFonts w:asciiTheme="minorHAnsi" w:hAnsiTheme="minorHAnsi"/>
                <w:sz w:val="20"/>
                <w:szCs w:val="20"/>
              </w:rPr>
            </w:pPr>
            <w:r w:rsidRPr="003A3A0A">
              <w:rPr>
                <w:rFonts w:asciiTheme="minorHAnsi" w:hAnsiTheme="minorHAnsi"/>
                <w:sz w:val="20"/>
                <w:szCs w:val="20"/>
              </w:rPr>
              <w:t>2.420</w:t>
            </w:r>
          </w:p>
        </w:tc>
        <w:tc>
          <w:tcPr>
            <w:tcW w:w="1474" w:type="dxa"/>
            <w:vAlign w:val="center"/>
          </w:tcPr>
          <w:p w14:paraId="0B51EF8B" w14:textId="77777777" w:rsidR="00D050E4" w:rsidRPr="003A3A0A" w:rsidRDefault="00D050E4" w:rsidP="002A0122">
            <w:pPr>
              <w:pStyle w:val="NormalWeb"/>
              <w:spacing w:after="0"/>
              <w:jc w:val="center"/>
              <w:rPr>
                <w:rFonts w:asciiTheme="minorHAnsi" w:hAnsiTheme="minorHAnsi"/>
                <w:sz w:val="20"/>
                <w:szCs w:val="20"/>
              </w:rPr>
            </w:pPr>
            <w:r w:rsidRPr="003A3A0A">
              <w:rPr>
                <w:rFonts w:asciiTheme="minorHAnsi" w:hAnsiTheme="minorHAnsi"/>
                <w:sz w:val="20"/>
                <w:szCs w:val="20"/>
              </w:rPr>
              <w:t>2.350</w:t>
            </w:r>
          </w:p>
        </w:tc>
        <w:tc>
          <w:tcPr>
            <w:tcW w:w="1474" w:type="dxa"/>
            <w:vAlign w:val="center"/>
          </w:tcPr>
          <w:p w14:paraId="615F6B28" w14:textId="77777777" w:rsidR="00D050E4" w:rsidRPr="003A3A0A" w:rsidRDefault="00D050E4" w:rsidP="002A0122">
            <w:pPr>
              <w:pStyle w:val="NormalWeb"/>
              <w:spacing w:after="0"/>
              <w:jc w:val="center"/>
              <w:rPr>
                <w:rFonts w:asciiTheme="minorHAnsi" w:hAnsiTheme="minorHAnsi"/>
                <w:sz w:val="20"/>
                <w:szCs w:val="20"/>
              </w:rPr>
            </w:pPr>
            <w:r w:rsidRPr="003A3A0A">
              <w:rPr>
                <w:rFonts w:asciiTheme="minorHAnsi" w:hAnsiTheme="minorHAnsi"/>
                <w:sz w:val="20"/>
                <w:szCs w:val="20"/>
              </w:rPr>
              <w:t>2.350</w:t>
            </w:r>
          </w:p>
        </w:tc>
      </w:tr>
      <w:tr w:rsidR="00D050E4" w:rsidRPr="003A3A0A" w14:paraId="30EC5BED" w14:textId="77777777" w:rsidTr="002A0122">
        <w:trPr>
          <w:jc w:val="center"/>
        </w:trPr>
        <w:tc>
          <w:tcPr>
            <w:tcW w:w="3402" w:type="dxa"/>
          </w:tcPr>
          <w:p w14:paraId="780D27C2" w14:textId="77777777" w:rsidR="00D050E4" w:rsidRPr="003A3A0A" w:rsidRDefault="00D050E4" w:rsidP="002A0122">
            <w:pPr>
              <w:pStyle w:val="NormalWeb"/>
              <w:spacing w:after="0"/>
              <w:rPr>
                <w:rFonts w:asciiTheme="minorHAnsi" w:hAnsiTheme="minorHAnsi"/>
                <w:sz w:val="20"/>
                <w:szCs w:val="20"/>
              </w:rPr>
            </w:pPr>
            <w:r w:rsidRPr="003A3A0A">
              <w:rPr>
                <w:rFonts w:asciiTheme="minorHAnsi" w:hAnsiTheme="minorHAnsi"/>
                <w:sz w:val="20"/>
                <w:szCs w:val="20"/>
              </w:rPr>
              <w:t>Tasa de desempleo</w:t>
            </w:r>
          </w:p>
        </w:tc>
        <w:tc>
          <w:tcPr>
            <w:tcW w:w="1474" w:type="dxa"/>
            <w:vAlign w:val="center"/>
          </w:tcPr>
          <w:p w14:paraId="2BBB3643" w14:textId="77777777" w:rsidR="00D050E4" w:rsidRPr="003A3A0A" w:rsidRDefault="00D050E4" w:rsidP="002A0122">
            <w:pPr>
              <w:pStyle w:val="NormalWeb"/>
              <w:spacing w:after="0"/>
              <w:jc w:val="center"/>
              <w:rPr>
                <w:rFonts w:asciiTheme="minorHAnsi" w:hAnsiTheme="minorHAnsi"/>
                <w:sz w:val="20"/>
                <w:szCs w:val="20"/>
              </w:rPr>
            </w:pPr>
            <w:r w:rsidRPr="003A3A0A">
              <w:rPr>
                <w:rFonts w:asciiTheme="minorHAnsi" w:hAnsiTheme="minorHAnsi"/>
                <w:sz w:val="20"/>
                <w:szCs w:val="20"/>
              </w:rPr>
              <w:t>12%</w:t>
            </w:r>
          </w:p>
        </w:tc>
        <w:tc>
          <w:tcPr>
            <w:tcW w:w="1474" w:type="dxa"/>
            <w:vAlign w:val="center"/>
          </w:tcPr>
          <w:p w14:paraId="481D7AB0" w14:textId="77777777" w:rsidR="00D050E4" w:rsidRPr="003A3A0A" w:rsidRDefault="00D050E4" w:rsidP="002A0122">
            <w:pPr>
              <w:pStyle w:val="NormalWeb"/>
              <w:spacing w:after="0"/>
              <w:jc w:val="center"/>
              <w:rPr>
                <w:rFonts w:asciiTheme="minorHAnsi" w:hAnsiTheme="minorHAnsi"/>
                <w:sz w:val="20"/>
                <w:szCs w:val="20"/>
              </w:rPr>
            </w:pPr>
            <w:r w:rsidRPr="003A3A0A">
              <w:rPr>
                <w:rFonts w:asciiTheme="minorHAnsi" w:hAnsiTheme="minorHAnsi"/>
                <w:sz w:val="20"/>
                <w:szCs w:val="20"/>
              </w:rPr>
              <w:t>14%</w:t>
            </w:r>
          </w:p>
        </w:tc>
        <w:tc>
          <w:tcPr>
            <w:tcW w:w="1474" w:type="dxa"/>
            <w:vAlign w:val="center"/>
          </w:tcPr>
          <w:p w14:paraId="2DF87D51" w14:textId="77777777" w:rsidR="00D050E4" w:rsidRPr="003A3A0A" w:rsidRDefault="00D050E4" w:rsidP="002A0122">
            <w:pPr>
              <w:pStyle w:val="NormalWeb"/>
              <w:spacing w:after="0"/>
              <w:jc w:val="center"/>
              <w:rPr>
                <w:rFonts w:asciiTheme="minorHAnsi" w:hAnsiTheme="minorHAnsi"/>
                <w:sz w:val="20"/>
                <w:szCs w:val="20"/>
              </w:rPr>
            </w:pPr>
            <w:r w:rsidRPr="003A3A0A">
              <w:rPr>
                <w:rFonts w:asciiTheme="minorHAnsi" w:hAnsiTheme="minorHAnsi"/>
                <w:sz w:val="20"/>
                <w:szCs w:val="20"/>
              </w:rPr>
              <w:t>13%</w:t>
            </w:r>
          </w:p>
        </w:tc>
      </w:tr>
      <w:tr w:rsidR="00D050E4" w:rsidRPr="003A3A0A" w14:paraId="70B1CAA1" w14:textId="77777777" w:rsidTr="002A0122">
        <w:trPr>
          <w:jc w:val="center"/>
        </w:trPr>
        <w:tc>
          <w:tcPr>
            <w:tcW w:w="3402" w:type="dxa"/>
          </w:tcPr>
          <w:p w14:paraId="768F6238" w14:textId="77777777" w:rsidR="00D050E4" w:rsidRPr="003A3A0A" w:rsidRDefault="00D050E4" w:rsidP="002A0122">
            <w:pPr>
              <w:pStyle w:val="NormalWeb"/>
              <w:spacing w:after="0"/>
              <w:rPr>
                <w:rFonts w:asciiTheme="minorHAnsi" w:hAnsiTheme="minorHAnsi"/>
                <w:sz w:val="20"/>
                <w:szCs w:val="20"/>
              </w:rPr>
            </w:pPr>
            <w:r w:rsidRPr="003A3A0A">
              <w:rPr>
                <w:rFonts w:asciiTheme="minorHAnsi" w:hAnsiTheme="minorHAnsi"/>
                <w:sz w:val="20"/>
                <w:szCs w:val="20"/>
              </w:rPr>
              <w:t xml:space="preserve">Coeficiente de </w:t>
            </w:r>
            <w:proofErr w:type="spellStart"/>
            <w:r w:rsidRPr="003A3A0A">
              <w:rPr>
                <w:rFonts w:asciiTheme="minorHAnsi" w:hAnsiTheme="minorHAnsi"/>
                <w:sz w:val="20"/>
                <w:szCs w:val="20"/>
              </w:rPr>
              <w:t>Gini</w:t>
            </w:r>
            <w:proofErr w:type="spellEnd"/>
          </w:p>
        </w:tc>
        <w:tc>
          <w:tcPr>
            <w:tcW w:w="1474" w:type="dxa"/>
            <w:vAlign w:val="center"/>
          </w:tcPr>
          <w:p w14:paraId="75B7F75A" w14:textId="77777777" w:rsidR="00D050E4" w:rsidRPr="003A3A0A" w:rsidRDefault="00D050E4" w:rsidP="002A0122">
            <w:pPr>
              <w:pStyle w:val="NormalWeb"/>
              <w:spacing w:after="0"/>
              <w:jc w:val="center"/>
              <w:rPr>
                <w:rFonts w:asciiTheme="minorHAnsi" w:hAnsiTheme="minorHAnsi"/>
                <w:sz w:val="20"/>
                <w:szCs w:val="20"/>
              </w:rPr>
            </w:pPr>
            <w:r w:rsidRPr="003A3A0A">
              <w:rPr>
                <w:rFonts w:asciiTheme="minorHAnsi" w:hAnsiTheme="minorHAnsi"/>
                <w:sz w:val="20"/>
                <w:szCs w:val="20"/>
              </w:rPr>
              <w:t>0,25</w:t>
            </w:r>
          </w:p>
        </w:tc>
        <w:tc>
          <w:tcPr>
            <w:tcW w:w="1474" w:type="dxa"/>
            <w:vAlign w:val="center"/>
          </w:tcPr>
          <w:p w14:paraId="2D991F06" w14:textId="77777777" w:rsidR="00D050E4" w:rsidRPr="003A3A0A" w:rsidRDefault="00D050E4" w:rsidP="002A0122">
            <w:pPr>
              <w:pStyle w:val="NormalWeb"/>
              <w:spacing w:after="0"/>
              <w:jc w:val="center"/>
              <w:rPr>
                <w:rFonts w:asciiTheme="minorHAnsi" w:hAnsiTheme="minorHAnsi"/>
                <w:sz w:val="20"/>
                <w:szCs w:val="20"/>
              </w:rPr>
            </w:pPr>
            <w:r w:rsidRPr="003A3A0A">
              <w:rPr>
                <w:rFonts w:asciiTheme="minorHAnsi" w:hAnsiTheme="minorHAnsi"/>
                <w:sz w:val="20"/>
                <w:szCs w:val="20"/>
              </w:rPr>
              <w:t>0,28</w:t>
            </w:r>
          </w:p>
        </w:tc>
        <w:tc>
          <w:tcPr>
            <w:tcW w:w="1474" w:type="dxa"/>
            <w:vAlign w:val="center"/>
          </w:tcPr>
          <w:p w14:paraId="6647EF3C" w14:textId="77777777" w:rsidR="00D050E4" w:rsidRPr="003A3A0A" w:rsidRDefault="00D050E4" w:rsidP="002A0122">
            <w:pPr>
              <w:pStyle w:val="NormalWeb"/>
              <w:spacing w:after="0"/>
              <w:jc w:val="center"/>
              <w:rPr>
                <w:rFonts w:asciiTheme="minorHAnsi" w:hAnsiTheme="minorHAnsi"/>
                <w:sz w:val="20"/>
                <w:szCs w:val="20"/>
              </w:rPr>
            </w:pPr>
            <w:r w:rsidRPr="003A3A0A">
              <w:rPr>
                <w:rFonts w:asciiTheme="minorHAnsi" w:hAnsiTheme="minorHAnsi"/>
                <w:sz w:val="20"/>
                <w:szCs w:val="20"/>
              </w:rPr>
              <w:t>0,36</w:t>
            </w:r>
          </w:p>
        </w:tc>
      </w:tr>
    </w:tbl>
    <w:p w14:paraId="6FB769A9" w14:textId="77777777" w:rsidR="00D050E4" w:rsidRPr="003A3A0A" w:rsidRDefault="00D050E4" w:rsidP="00D050E4">
      <w:pPr>
        <w:pStyle w:val="NormalWeb"/>
        <w:tabs>
          <w:tab w:val="left" w:pos="7125"/>
        </w:tabs>
        <w:spacing w:after="0"/>
        <w:rPr>
          <w:rFonts w:asciiTheme="minorHAnsi" w:hAnsiTheme="minorHAnsi"/>
          <w:sz w:val="20"/>
          <w:szCs w:val="20"/>
        </w:rPr>
      </w:pPr>
      <w:r w:rsidRPr="003A3A0A">
        <w:rPr>
          <w:rFonts w:asciiTheme="minorHAnsi" w:hAnsiTheme="minorHAnsi"/>
          <w:sz w:val="20"/>
          <w:szCs w:val="20"/>
        </w:rPr>
        <w:tab/>
      </w:r>
    </w:p>
    <w:p w14:paraId="6A5D7D3D" w14:textId="77777777" w:rsidR="00D050E4" w:rsidRPr="003A3A0A" w:rsidRDefault="00D050E4" w:rsidP="00D050E4">
      <w:pPr>
        <w:pStyle w:val="NormalWeb"/>
        <w:numPr>
          <w:ilvl w:val="0"/>
          <w:numId w:val="2"/>
        </w:numPr>
        <w:spacing w:after="0"/>
        <w:rPr>
          <w:rFonts w:asciiTheme="minorHAnsi" w:hAnsiTheme="minorHAnsi"/>
          <w:sz w:val="20"/>
          <w:szCs w:val="20"/>
        </w:rPr>
      </w:pPr>
      <w:r w:rsidRPr="003A3A0A">
        <w:rPr>
          <w:rFonts w:asciiTheme="minorHAnsi" w:hAnsiTheme="minorHAnsi"/>
          <w:sz w:val="20"/>
          <w:szCs w:val="20"/>
        </w:rPr>
        <w:t>La distribución de la renta ha mejorado sensiblemente</w:t>
      </w:r>
      <w:r w:rsidR="000B29D1">
        <w:rPr>
          <w:rFonts w:asciiTheme="minorHAnsi" w:hAnsiTheme="minorHAnsi"/>
          <w:sz w:val="20"/>
          <w:szCs w:val="20"/>
        </w:rPr>
        <w:t xml:space="preserve"> entre el Año 1 y el Año 3</w:t>
      </w:r>
      <w:r w:rsidRPr="003A3A0A">
        <w:rPr>
          <w:rFonts w:asciiTheme="minorHAnsi" w:hAnsiTheme="minorHAnsi"/>
          <w:sz w:val="20"/>
          <w:szCs w:val="20"/>
        </w:rPr>
        <w:t>.</w:t>
      </w:r>
      <w:ins w:id="15" w:author="Martín Levy" w:date="2018-01-29T09:29:00Z">
        <w:r w:rsidR="0028450D">
          <w:rPr>
            <w:rFonts w:asciiTheme="minorHAnsi" w:hAnsiTheme="minorHAnsi"/>
            <w:sz w:val="20"/>
            <w:szCs w:val="20"/>
          </w:rPr>
          <w:t xml:space="preserve"> F (como esta mas cerca del 1 el </w:t>
        </w:r>
        <w:proofErr w:type="spellStart"/>
        <w:r w:rsidR="0028450D">
          <w:rPr>
            <w:rFonts w:asciiTheme="minorHAnsi" w:hAnsiTheme="minorHAnsi"/>
            <w:sz w:val="20"/>
            <w:szCs w:val="20"/>
          </w:rPr>
          <w:t>inidcador</w:t>
        </w:r>
        <w:proofErr w:type="spellEnd"/>
        <w:r w:rsidR="0028450D">
          <w:rPr>
            <w:rFonts w:asciiTheme="minorHAnsi" w:hAnsiTheme="minorHAnsi"/>
            <w:sz w:val="20"/>
            <w:szCs w:val="20"/>
          </w:rPr>
          <w:t xml:space="preserve">, </w:t>
        </w:r>
        <w:proofErr w:type="spellStart"/>
        <w:r w:rsidR="0028450D">
          <w:rPr>
            <w:rFonts w:asciiTheme="minorHAnsi" w:hAnsiTheme="minorHAnsi"/>
            <w:sz w:val="20"/>
            <w:szCs w:val="20"/>
          </w:rPr>
          <w:t>muesta</w:t>
        </w:r>
        <w:proofErr w:type="spellEnd"/>
        <w:r w:rsidR="0028450D">
          <w:rPr>
            <w:rFonts w:asciiTheme="minorHAnsi" w:hAnsiTheme="minorHAnsi"/>
            <w:sz w:val="20"/>
            <w:szCs w:val="20"/>
          </w:rPr>
          <w:t xml:space="preserve"> una desigualdad mayor a las anteriores)</w:t>
        </w:r>
      </w:ins>
    </w:p>
    <w:p w14:paraId="1F9A8F50" w14:textId="77777777" w:rsidR="00D050E4" w:rsidRPr="003A3A0A" w:rsidRDefault="00D050E4" w:rsidP="00D050E4">
      <w:pPr>
        <w:pStyle w:val="NormalWeb"/>
        <w:numPr>
          <w:ilvl w:val="0"/>
          <w:numId w:val="2"/>
        </w:numPr>
        <w:spacing w:after="0"/>
        <w:rPr>
          <w:rFonts w:asciiTheme="minorHAnsi" w:hAnsiTheme="minorHAnsi"/>
          <w:sz w:val="20"/>
          <w:szCs w:val="20"/>
        </w:rPr>
      </w:pPr>
      <w:r w:rsidRPr="003A3A0A">
        <w:rPr>
          <w:rFonts w:asciiTheme="minorHAnsi" w:hAnsiTheme="minorHAnsi"/>
          <w:sz w:val="20"/>
          <w:szCs w:val="20"/>
        </w:rPr>
        <w:t>El mejor indicador de crecimiento de la economía es la tasa de desempleo.</w:t>
      </w:r>
      <w:ins w:id="16" w:author="Martín Levy" w:date="2018-01-29T09:29:00Z">
        <w:r w:rsidR="0028450D">
          <w:rPr>
            <w:rFonts w:asciiTheme="minorHAnsi" w:hAnsiTheme="minorHAnsi"/>
            <w:sz w:val="20"/>
            <w:szCs w:val="20"/>
          </w:rPr>
          <w:t xml:space="preserve"> F (el mejor es el PBI constante)</w:t>
        </w:r>
      </w:ins>
    </w:p>
    <w:p w14:paraId="0778B719" w14:textId="77777777" w:rsidR="00D050E4" w:rsidRPr="003A3A0A" w:rsidRDefault="00D050E4" w:rsidP="00D050E4">
      <w:pPr>
        <w:pStyle w:val="NormalWeb"/>
        <w:numPr>
          <w:ilvl w:val="0"/>
          <w:numId w:val="2"/>
        </w:numPr>
        <w:spacing w:after="0"/>
        <w:rPr>
          <w:rFonts w:asciiTheme="minorHAnsi" w:hAnsiTheme="minorHAnsi"/>
          <w:sz w:val="20"/>
          <w:szCs w:val="20"/>
        </w:rPr>
      </w:pPr>
      <w:r w:rsidRPr="003A3A0A">
        <w:rPr>
          <w:rFonts w:asciiTheme="minorHAnsi" w:hAnsiTheme="minorHAnsi"/>
          <w:sz w:val="20"/>
          <w:szCs w:val="20"/>
        </w:rPr>
        <w:t>Se registró inflación</w:t>
      </w:r>
      <w:r w:rsidR="000B29D1">
        <w:rPr>
          <w:rFonts w:asciiTheme="minorHAnsi" w:hAnsiTheme="minorHAnsi"/>
          <w:sz w:val="20"/>
          <w:szCs w:val="20"/>
        </w:rPr>
        <w:t xml:space="preserve"> anual</w:t>
      </w:r>
      <w:r w:rsidRPr="003A3A0A">
        <w:rPr>
          <w:rFonts w:asciiTheme="minorHAnsi" w:hAnsiTheme="minorHAnsi"/>
          <w:sz w:val="20"/>
          <w:szCs w:val="20"/>
        </w:rPr>
        <w:t xml:space="preserve"> </w:t>
      </w:r>
      <w:r w:rsidR="000B29D1">
        <w:rPr>
          <w:rFonts w:asciiTheme="minorHAnsi" w:hAnsiTheme="minorHAnsi"/>
          <w:sz w:val="20"/>
          <w:szCs w:val="20"/>
        </w:rPr>
        <w:t>tanto en el Año 2 como en el Año 3</w:t>
      </w:r>
      <w:r w:rsidRPr="003A3A0A">
        <w:rPr>
          <w:rFonts w:asciiTheme="minorHAnsi" w:hAnsiTheme="minorHAnsi"/>
          <w:sz w:val="20"/>
          <w:szCs w:val="20"/>
        </w:rPr>
        <w:t>.</w:t>
      </w:r>
      <w:ins w:id="17" w:author="Martín Levy" w:date="2018-01-29T09:34:00Z">
        <w:r w:rsidR="0028450D">
          <w:rPr>
            <w:rFonts w:asciiTheme="minorHAnsi" w:hAnsiTheme="minorHAnsi"/>
            <w:sz w:val="20"/>
            <w:szCs w:val="20"/>
          </w:rPr>
          <w:t xml:space="preserve"> F en el 2 no hubo inflación. En el 3 de un 5,10 %</w:t>
        </w:r>
      </w:ins>
    </w:p>
    <w:p w14:paraId="3D14F50D" w14:textId="77777777" w:rsidR="00D050E4" w:rsidRPr="003A3A0A" w:rsidRDefault="00D050E4" w:rsidP="00D050E4">
      <w:pPr>
        <w:pStyle w:val="NormalWeb"/>
        <w:numPr>
          <w:ilvl w:val="0"/>
          <w:numId w:val="2"/>
        </w:numPr>
        <w:spacing w:after="0"/>
        <w:rPr>
          <w:rFonts w:asciiTheme="minorHAnsi" w:hAnsiTheme="minorHAnsi"/>
          <w:sz w:val="20"/>
          <w:szCs w:val="20"/>
        </w:rPr>
      </w:pPr>
      <w:r w:rsidRPr="003A3A0A">
        <w:rPr>
          <w:rFonts w:asciiTheme="minorHAnsi" w:hAnsiTheme="minorHAnsi"/>
          <w:sz w:val="20"/>
          <w:szCs w:val="20"/>
        </w:rPr>
        <w:lastRenderedPageBreak/>
        <w:t>La diferencia entre el PBI y el PBN se explica por las depreciaciones.</w:t>
      </w:r>
      <w:ins w:id="18" w:author="Martín Levy" w:date="2018-01-29T09:34:00Z">
        <w:r w:rsidR="0028450D">
          <w:rPr>
            <w:rFonts w:asciiTheme="minorHAnsi" w:hAnsiTheme="minorHAnsi"/>
            <w:sz w:val="20"/>
            <w:szCs w:val="20"/>
          </w:rPr>
          <w:t xml:space="preserve"> F el interno toma los </w:t>
        </w:r>
        <w:proofErr w:type="spellStart"/>
        <w:r w:rsidR="0028450D">
          <w:rPr>
            <w:rFonts w:asciiTheme="minorHAnsi" w:hAnsiTheme="minorHAnsi"/>
            <w:sz w:val="20"/>
            <w:szCs w:val="20"/>
          </w:rPr>
          <w:t>resdintes</w:t>
        </w:r>
        <w:proofErr w:type="spellEnd"/>
        <w:r w:rsidR="0028450D">
          <w:rPr>
            <w:rFonts w:asciiTheme="minorHAnsi" w:hAnsiTheme="minorHAnsi"/>
            <w:sz w:val="20"/>
            <w:szCs w:val="20"/>
          </w:rPr>
          <w:t xml:space="preserve"> y no residentes dentro de la </w:t>
        </w:r>
      </w:ins>
      <w:ins w:id="19" w:author="Martín Levy" w:date="2018-01-29T09:35:00Z">
        <w:r w:rsidR="0028450D">
          <w:rPr>
            <w:rFonts w:asciiTheme="minorHAnsi" w:hAnsiTheme="minorHAnsi"/>
            <w:sz w:val="20"/>
            <w:szCs w:val="20"/>
          </w:rPr>
          <w:t>frontera</w:t>
        </w:r>
      </w:ins>
      <w:ins w:id="20" w:author="Martín Levy" w:date="2018-01-29T09:34:00Z">
        <w:r w:rsidR="0028450D">
          <w:rPr>
            <w:rFonts w:asciiTheme="minorHAnsi" w:hAnsiTheme="minorHAnsi"/>
            <w:sz w:val="20"/>
            <w:szCs w:val="20"/>
          </w:rPr>
          <w:t xml:space="preserve"> </w:t>
        </w:r>
      </w:ins>
      <w:ins w:id="21" w:author="Martín Levy" w:date="2018-01-29T09:35:00Z">
        <w:r w:rsidR="0028450D">
          <w:rPr>
            <w:rFonts w:asciiTheme="minorHAnsi" w:hAnsiTheme="minorHAnsi"/>
            <w:sz w:val="20"/>
            <w:szCs w:val="20"/>
          </w:rPr>
          <w:t>del país y el nacional solo los residentes, dentro y fuera.</w:t>
        </w:r>
      </w:ins>
    </w:p>
    <w:p w14:paraId="6809CBB0" w14:textId="77777777" w:rsidR="00D050E4" w:rsidRDefault="00D050E4" w:rsidP="00D050E4">
      <w:pPr>
        <w:pStyle w:val="Prrafodelista"/>
        <w:numPr>
          <w:ilvl w:val="0"/>
          <w:numId w:val="2"/>
        </w:numPr>
        <w:spacing w:after="0" w:line="240" w:lineRule="auto"/>
        <w:rPr>
          <w:sz w:val="20"/>
          <w:szCs w:val="20"/>
        </w:rPr>
      </w:pPr>
      <w:r w:rsidRPr="003B56F4">
        <w:rPr>
          <w:i/>
          <w:sz w:val="20"/>
          <w:szCs w:val="20"/>
        </w:rPr>
        <w:t>“</w:t>
      </w:r>
      <w:r w:rsidRPr="003B56F4">
        <w:rPr>
          <w:sz w:val="20"/>
          <w:szCs w:val="20"/>
        </w:rPr>
        <w:t xml:space="preserve">Recientemente inversores chinos compraron parte del paquete accionario de un banco local. Las ganancias de dicha inversión se registran en el PBN de Argentina y el PBI de China”. </w:t>
      </w:r>
      <w:ins w:id="22" w:author="Martín Levy" w:date="2018-01-29T09:37:00Z">
        <w:r w:rsidR="005E75E8">
          <w:rPr>
            <w:sz w:val="20"/>
            <w:szCs w:val="20"/>
          </w:rPr>
          <w:t>F forman parte del pbi argentino y del pbn chino.</w:t>
        </w:r>
      </w:ins>
    </w:p>
    <w:p w14:paraId="5AD80237" w14:textId="77777777" w:rsidR="00D050E4" w:rsidRPr="003B56F4" w:rsidRDefault="00D050E4" w:rsidP="00D050E4">
      <w:pPr>
        <w:pStyle w:val="NormalWeb"/>
        <w:spacing w:after="0"/>
        <w:rPr>
          <w:rFonts w:asciiTheme="minorHAnsi" w:hAnsiTheme="minorHAnsi"/>
          <w:sz w:val="20"/>
          <w:szCs w:val="20"/>
          <w:u w:val="single"/>
          <w:lang w:val="es-AR"/>
        </w:rPr>
      </w:pPr>
    </w:p>
    <w:p w14:paraId="2BD9EBAC" w14:textId="77777777" w:rsidR="00D050E4" w:rsidRPr="002E23AC" w:rsidRDefault="00D050E4" w:rsidP="00D050E4">
      <w:pPr>
        <w:pStyle w:val="NormalWeb"/>
        <w:spacing w:after="0"/>
        <w:rPr>
          <w:rFonts w:asciiTheme="minorHAnsi" w:hAnsiTheme="minorHAnsi"/>
          <w:b/>
          <w:i/>
          <w:sz w:val="20"/>
          <w:szCs w:val="20"/>
        </w:rPr>
      </w:pPr>
      <w:r>
        <w:rPr>
          <w:rFonts w:asciiTheme="minorHAnsi" w:hAnsiTheme="minorHAnsi"/>
          <w:b/>
          <w:i/>
          <w:sz w:val="20"/>
          <w:szCs w:val="20"/>
        </w:rPr>
        <w:t xml:space="preserve"> </w:t>
      </w:r>
      <w:r w:rsidRPr="002E23AC">
        <w:rPr>
          <w:rFonts w:asciiTheme="minorHAnsi" w:hAnsiTheme="minorHAnsi"/>
          <w:b/>
          <w:i/>
          <w:sz w:val="20"/>
          <w:szCs w:val="20"/>
        </w:rPr>
        <w:t xml:space="preserve">Elección múltiple </w:t>
      </w:r>
    </w:p>
    <w:p w14:paraId="6232EA57" w14:textId="77777777" w:rsidR="00D050E4" w:rsidRPr="003A3A0A" w:rsidRDefault="00D050E4" w:rsidP="00D050E4">
      <w:pPr>
        <w:pStyle w:val="NormalWeb"/>
        <w:numPr>
          <w:ilvl w:val="0"/>
          <w:numId w:val="3"/>
        </w:numPr>
        <w:spacing w:after="0"/>
        <w:rPr>
          <w:rFonts w:asciiTheme="minorHAnsi" w:hAnsiTheme="minorHAnsi"/>
          <w:sz w:val="20"/>
          <w:szCs w:val="20"/>
        </w:rPr>
      </w:pPr>
      <w:r w:rsidRPr="003A3A0A">
        <w:rPr>
          <w:rFonts w:asciiTheme="minorHAnsi" w:hAnsiTheme="minorHAnsi"/>
          <w:sz w:val="20"/>
          <w:szCs w:val="20"/>
        </w:rPr>
        <w:t xml:space="preserve">La diferencia entre el deflactor del PBI y el IPC es… </w:t>
      </w:r>
    </w:p>
    <w:p w14:paraId="56550909" w14:textId="77777777" w:rsidR="00D050E4" w:rsidRPr="003A3A0A" w:rsidRDefault="00D050E4" w:rsidP="00D050E4">
      <w:pPr>
        <w:pStyle w:val="NormalWeb"/>
        <w:numPr>
          <w:ilvl w:val="0"/>
          <w:numId w:val="4"/>
        </w:numPr>
        <w:tabs>
          <w:tab w:val="clear" w:pos="720"/>
          <w:tab w:val="num" w:pos="1440"/>
        </w:tabs>
        <w:spacing w:after="0"/>
        <w:ind w:left="1440"/>
        <w:rPr>
          <w:rFonts w:asciiTheme="minorHAnsi" w:hAnsiTheme="minorHAnsi"/>
          <w:sz w:val="20"/>
          <w:szCs w:val="20"/>
        </w:rPr>
      </w:pPr>
      <w:r w:rsidRPr="003A3A0A">
        <w:rPr>
          <w:rFonts w:asciiTheme="minorHAnsi" w:hAnsiTheme="minorHAnsi"/>
          <w:sz w:val="20"/>
          <w:szCs w:val="20"/>
        </w:rPr>
        <w:t>El primero se calcula y el segundo es implícito.</w:t>
      </w:r>
    </w:p>
    <w:p w14:paraId="17487AA9" w14:textId="77777777" w:rsidR="00D050E4" w:rsidRDefault="00D050E4" w:rsidP="00D050E4">
      <w:pPr>
        <w:pStyle w:val="NormalWeb"/>
        <w:numPr>
          <w:ilvl w:val="0"/>
          <w:numId w:val="4"/>
        </w:numPr>
        <w:tabs>
          <w:tab w:val="clear" w:pos="720"/>
          <w:tab w:val="num" w:pos="1440"/>
        </w:tabs>
        <w:spacing w:after="0"/>
        <w:ind w:left="1440"/>
        <w:rPr>
          <w:rFonts w:asciiTheme="minorHAnsi" w:hAnsiTheme="minorHAnsi"/>
          <w:sz w:val="20"/>
          <w:szCs w:val="20"/>
        </w:rPr>
      </w:pPr>
      <w:r w:rsidRPr="003A3A0A">
        <w:rPr>
          <w:rFonts w:asciiTheme="minorHAnsi" w:hAnsiTheme="minorHAnsi"/>
          <w:sz w:val="20"/>
          <w:szCs w:val="20"/>
        </w:rPr>
        <w:t>El deflactor cubre todos los bienes de fabricación nacional y el IPC a los más representativos del consumo</w:t>
      </w:r>
      <w:r w:rsidR="000B29D1">
        <w:rPr>
          <w:rFonts w:asciiTheme="minorHAnsi" w:hAnsiTheme="minorHAnsi"/>
          <w:sz w:val="20"/>
          <w:szCs w:val="20"/>
        </w:rPr>
        <w:t xml:space="preserve"> de las familias</w:t>
      </w:r>
      <w:r w:rsidRPr="003A3A0A">
        <w:rPr>
          <w:rFonts w:asciiTheme="minorHAnsi" w:hAnsiTheme="minorHAnsi"/>
          <w:sz w:val="20"/>
          <w:szCs w:val="20"/>
        </w:rPr>
        <w:t>.</w:t>
      </w:r>
    </w:p>
    <w:p w14:paraId="52965772" w14:textId="77777777" w:rsidR="00AF292A" w:rsidRPr="003A3A0A" w:rsidRDefault="00AF292A" w:rsidP="00D050E4">
      <w:pPr>
        <w:pStyle w:val="NormalWeb"/>
        <w:numPr>
          <w:ilvl w:val="0"/>
          <w:numId w:val="4"/>
        </w:numPr>
        <w:tabs>
          <w:tab w:val="clear" w:pos="720"/>
          <w:tab w:val="num" w:pos="1440"/>
        </w:tabs>
        <w:spacing w:after="0"/>
        <w:ind w:left="1440"/>
        <w:rPr>
          <w:rFonts w:asciiTheme="minorHAnsi" w:hAnsiTheme="minorHAnsi"/>
          <w:sz w:val="20"/>
          <w:szCs w:val="20"/>
        </w:rPr>
      </w:pPr>
      <w:r>
        <w:rPr>
          <w:rFonts w:asciiTheme="minorHAnsi" w:hAnsiTheme="minorHAnsi"/>
          <w:sz w:val="20"/>
          <w:szCs w:val="20"/>
        </w:rPr>
        <w:t>El primero se calcula con periodicidad mensual</w:t>
      </w:r>
    </w:p>
    <w:p w14:paraId="6CA59723" w14:textId="77777777" w:rsidR="00D050E4" w:rsidRPr="003A3A0A" w:rsidRDefault="00D050E4" w:rsidP="00D050E4">
      <w:pPr>
        <w:pStyle w:val="NormalWeb"/>
        <w:numPr>
          <w:ilvl w:val="0"/>
          <w:numId w:val="4"/>
        </w:numPr>
        <w:tabs>
          <w:tab w:val="clear" w:pos="720"/>
          <w:tab w:val="num" w:pos="1440"/>
        </w:tabs>
        <w:spacing w:after="0"/>
        <w:ind w:left="1440"/>
        <w:rPr>
          <w:rFonts w:asciiTheme="minorHAnsi" w:hAnsiTheme="minorHAnsi"/>
          <w:sz w:val="20"/>
          <w:szCs w:val="20"/>
        </w:rPr>
      </w:pPr>
      <w:r w:rsidRPr="003A3A0A">
        <w:rPr>
          <w:rFonts w:asciiTheme="minorHAnsi" w:hAnsiTheme="minorHAnsi"/>
          <w:sz w:val="20"/>
          <w:szCs w:val="20"/>
        </w:rPr>
        <w:t>Ninguna de las anteriores es correcta.</w:t>
      </w:r>
    </w:p>
    <w:p w14:paraId="27A41B0B" w14:textId="77777777" w:rsidR="00D050E4" w:rsidRDefault="00D050E4" w:rsidP="00D050E4">
      <w:pPr>
        <w:pStyle w:val="Textodecuerpo3"/>
        <w:spacing w:after="0"/>
        <w:rPr>
          <w:rFonts w:asciiTheme="minorHAnsi" w:hAnsiTheme="minorHAnsi"/>
          <w:sz w:val="20"/>
          <w:szCs w:val="20"/>
        </w:rPr>
      </w:pPr>
    </w:p>
    <w:p w14:paraId="5DAE3C40" w14:textId="77777777" w:rsidR="00D050E4" w:rsidRDefault="00D050E4" w:rsidP="00D050E4">
      <w:pPr>
        <w:pStyle w:val="Textodecuerpo3"/>
        <w:numPr>
          <w:ilvl w:val="0"/>
          <w:numId w:val="3"/>
        </w:numPr>
        <w:spacing w:after="0"/>
        <w:rPr>
          <w:rFonts w:asciiTheme="minorHAnsi" w:hAnsiTheme="minorHAnsi"/>
          <w:sz w:val="20"/>
          <w:szCs w:val="20"/>
        </w:rPr>
      </w:pPr>
      <w:r>
        <w:rPr>
          <w:rFonts w:asciiTheme="minorHAnsi" w:hAnsiTheme="minorHAnsi"/>
          <w:sz w:val="20"/>
          <w:szCs w:val="20"/>
        </w:rPr>
        <w:t>En una economía con inflación, el mejor indicador para analizar el crecimiento económico nacional es:</w:t>
      </w:r>
    </w:p>
    <w:p w14:paraId="004A597E" w14:textId="77777777" w:rsidR="00D050E4" w:rsidRDefault="00D050E4" w:rsidP="00D050E4">
      <w:pPr>
        <w:pStyle w:val="Textodecuerpo3"/>
        <w:numPr>
          <w:ilvl w:val="1"/>
          <w:numId w:val="3"/>
        </w:numPr>
        <w:spacing w:after="0"/>
        <w:rPr>
          <w:rFonts w:asciiTheme="minorHAnsi" w:hAnsiTheme="minorHAnsi"/>
          <w:sz w:val="20"/>
          <w:szCs w:val="20"/>
        </w:rPr>
      </w:pPr>
      <w:r>
        <w:rPr>
          <w:rFonts w:asciiTheme="minorHAnsi" w:hAnsiTheme="minorHAnsi"/>
          <w:sz w:val="20"/>
          <w:szCs w:val="20"/>
        </w:rPr>
        <w:t>PBI a precios corrientes</w:t>
      </w:r>
    </w:p>
    <w:p w14:paraId="3F57DC03" w14:textId="77777777" w:rsidR="00D050E4" w:rsidRDefault="00067540" w:rsidP="00D050E4">
      <w:pPr>
        <w:pStyle w:val="Textodecuerpo3"/>
        <w:numPr>
          <w:ilvl w:val="1"/>
          <w:numId w:val="3"/>
        </w:numPr>
        <w:spacing w:after="0"/>
        <w:rPr>
          <w:rFonts w:asciiTheme="minorHAnsi" w:hAnsiTheme="minorHAnsi"/>
          <w:sz w:val="20"/>
          <w:szCs w:val="20"/>
        </w:rPr>
      </w:pPr>
      <w:r>
        <w:rPr>
          <w:rFonts w:asciiTheme="minorHAnsi" w:hAnsiTheme="minorHAnsi"/>
          <w:sz w:val="20"/>
          <w:szCs w:val="20"/>
        </w:rPr>
        <w:t xml:space="preserve">El coeficiente de </w:t>
      </w:r>
      <w:proofErr w:type="spellStart"/>
      <w:r>
        <w:rPr>
          <w:rFonts w:asciiTheme="minorHAnsi" w:hAnsiTheme="minorHAnsi"/>
          <w:sz w:val="20"/>
          <w:szCs w:val="20"/>
        </w:rPr>
        <w:t>Gini</w:t>
      </w:r>
      <w:proofErr w:type="spellEnd"/>
    </w:p>
    <w:p w14:paraId="28A0437F" w14:textId="77777777" w:rsidR="00D050E4" w:rsidRDefault="000B29D1" w:rsidP="00D050E4">
      <w:pPr>
        <w:pStyle w:val="Textodecuerpo3"/>
        <w:numPr>
          <w:ilvl w:val="1"/>
          <w:numId w:val="3"/>
        </w:numPr>
        <w:spacing w:after="0"/>
        <w:rPr>
          <w:rFonts w:asciiTheme="minorHAnsi" w:hAnsiTheme="minorHAnsi"/>
          <w:sz w:val="20"/>
          <w:szCs w:val="20"/>
        </w:rPr>
      </w:pPr>
      <w:r>
        <w:rPr>
          <w:rFonts w:asciiTheme="minorHAnsi" w:hAnsiTheme="minorHAnsi"/>
          <w:sz w:val="20"/>
          <w:szCs w:val="20"/>
        </w:rPr>
        <w:t>La Tasa de desempleo</w:t>
      </w:r>
    </w:p>
    <w:p w14:paraId="274A3049" w14:textId="77777777" w:rsidR="00D050E4" w:rsidRDefault="00D050E4" w:rsidP="00D050E4">
      <w:pPr>
        <w:pStyle w:val="Textodecuerpo3"/>
        <w:numPr>
          <w:ilvl w:val="1"/>
          <w:numId w:val="3"/>
        </w:numPr>
        <w:spacing w:after="0"/>
        <w:rPr>
          <w:rFonts w:asciiTheme="minorHAnsi" w:hAnsiTheme="minorHAnsi"/>
          <w:sz w:val="20"/>
          <w:szCs w:val="20"/>
        </w:rPr>
      </w:pPr>
      <w:r>
        <w:rPr>
          <w:rFonts w:asciiTheme="minorHAnsi" w:hAnsiTheme="minorHAnsi"/>
          <w:sz w:val="20"/>
          <w:szCs w:val="20"/>
        </w:rPr>
        <w:t>P</w:t>
      </w:r>
      <w:r w:rsidR="00067540">
        <w:rPr>
          <w:rFonts w:asciiTheme="minorHAnsi" w:hAnsiTheme="minorHAnsi"/>
          <w:sz w:val="20"/>
          <w:szCs w:val="20"/>
        </w:rPr>
        <w:t>BI</w:t>
      </w:r>
      <w:r>
        <w:rPr>
          <w:rFonts w:asciiTheme="minorHAnsi" w:hAnsiTheme="minorHAnsi"/>
          <w:sz w:val="20"/>
          <w:szCs w:val="20"/>
        </w:rPr>
        <w:t xml:space="preserve"> a precios constantes</w:t>
      </w:r>
    </w:p>
    <w:p w14:paraId="642B2F7E" w14:textId="77777777" w:rsidR="00D050E4" w:rsidRDefault="00D050E4" w:rsidP="00D050E4">
      <w:pPr>
        <w:pStyle w:val="Textodecuerpo3"/>
        <w:spacing w:after="0"/>
        <w:ind w:left="1440"/>
        <w:rPr>
          <w:rFonts w:asciiTheme="minorHAnsi" w:hAnsiTheme="minorHAnsi"/>
          <w:sz w:val="20"/>
          <w:szCs w:val="20"/>
        </w:rPr>
      </w:pPr>
    </w:p>
    <w:p w14:paraId="67C9DFD8" w14:textId="77777777" w:rsidR="00D050E4" w:rsidRDefault="00D050E4" w:rsidP="00D050E4">
      <w:pPr>
        <w:pStyle w:val="Default"/>
        <w:numPr>
          <w:ilvl w:val="0"/>
          <w:numId w:val="3"/>
        </w:numPr>
        <w:rPr>
          <w:rFonts w:asciiTheme="minorHAnsi" w:hAnsiTheme="minorHAnsi"/>
          <w:sz w:val="20"/>
          <w:szCs w:val="20"/>
        </w:rPr>
      </w:pPr>
      <w:r w:rsidRPr="00CD296B">
        <w:rPr>
          <w:rFonts w:asciiTheme="minorHAnsi" w:hAnsiTheme="minorHAnsi"/>
          <w:sz w:val="20"/>
          <w:szCs w:val="20"/>
        </w:rPr>
        <w:t xml:space="preserve">En 2009 el PIB nominal se incrementó un 11% respecto a 2008. Por lo tanto, es posible sostener que: </w:t>
      </w:r>
    </w:p>
    <w:p w14:paraId="469D50F6" w14:textId="77777777" w:rsidR="00D050E4" w:rsidRDefault="00D050E4" w:rsidP="00D050E4">
      <w:pPr>
        <w:pStyle w:val="Default"/>
        <w:numPr>
          <w:ilvl w:val="1"/>
          <w:numId w:val="3"/>
        </w:numPr>
        <w:rPr>
          <w:rFonts w:asciiTheme="minorHAnsi" w:hAnsiTheme="minorHAnsi"/>
          <w:sz w:val="20"/>
          <w:szCs w:val="20"/>
        </w:rPr>
      </w:pPr>
      <w:r w:rsidRPr="00CD296B">
        <w:rPr>
          <w:rFonts w:asciiTheme="minorHAnsi" w:hAnsiTheme="minorHAnsi"/>
          <w:sz w:val="20"/>
          <w:szCs w:val="20"/>
        </w:rPr>
        <w:t xml:space="preserve">El nivel de precios de 2009 fue mayor que el de 2008. </w:t>
      </w:r>
    </w:p>
    <w:p w14:paraId="1C37D200" w14:textId="77777777" w:rsidR="00D050E4" w:rsidRDefault="00D050E4" w:rsidP="00D050E4">
      <w:pPr>
        <w:pStyle w:val="Default"/>
        <w:numPr>
          <w:ilvl w:val="1"/>
          <w:numId w:val="3"/>
        </w:numPr>
        <w:rPr>
          <w:rFonts w:asciiTheme="minorHAnsi" w:hAnsiTheme="minorHAnsi"/>
          <w:sz w:val="20"/>
          <w:szCs w:val="20"/>
        </w:rPr>
      </w:pPr>
      <w:r w:rsidRPr="00CD296B">
        <w:rPr>
          <w:rFonts w:asciiTheme="minorHAnsi" w:hAnsiTheme="minorHAnsi"/>
          <w:sz w:val="20"/>
          <w:szCs w:val="20"/>
        </w:rPr>
        <w:t xml:space="preserve">El PIB real en 2009 fue superior al de 2008. </w:t>
      </w:r>
    </w:p>
    <w:p w14:paraId="247FFB4E" w14:textId="77777777" w:rsidR="00D050E4" w:rsidRDefault="00D050E4" w:rsidP="00D050E4">
      <w:pPr>
        <w:pStyle w:val="Default"/>
        <w:numPr>
          <w:ilvl w:val="1"/>
          <w:numId w:val="3"/>
        </w:numPr>
        <w:rPr>
          <w:rFonts w:asciiTheme="minorHAnsi" w:hAnsiTheme="minorHAnsi"/>
          <w:sz w:val="20"/>
          <w:szCs w:val="20"/>
        </w:rPr>
      </w:pPr>
      <w:r w:rsidRPr="00CD296B">
        <w:rPr>
          <w:rFonts w:asciiTheme="minorHAnsi" w:hAnsiTheme="minorHAnsi"/>
          <w:sz w:val="20"/>
          <w:szCs w:val="20"/>
        </w:rPr>
        <w:t xml:space="preserve">El PIB real y el nivel de precios de 2009 fueron inferiores a los de 2008. </w:t>
      </w:r>
    </w:p>
    <w:p w14:paraId="5CD8A6BE" w14:textId="77777777" w:rsidR="00D050E4" w:rsidRPr="00CD296B" w:rsidRDefault="00D050E4" w:rsidP="00D050E4">
      <w:pPr>
        <w:pStyle w:val="Default"/>
        <w:numPr>
          <w:ilvl w:val="1"/>
          <w:numId w:val="3"/>
        </w:numPr>
        <w:rPr>
          <w:rFonts w:asciiTheme="minorHAnsi" w:hAnsiTheme="minorHAnsi"/>
          <w:sz w:val="20"/>
          <w:szCs w:val="20"/>
        </w:rPr>
      </w:pPr>
      <w:r w:rsidRPr="00CD296B">
        <w:rPr>
          <w:rFonts w:asciiTheme="minorHAnsi" w:hAnsiTheme="minorHAnsi"/>
          <w:bCs/>
          <w:sz w:val="20"/>
          <w:szCs w:val="20"/>
        </w:rPr>
        <w:t xml:space="preserve">Ninguna de las anteriores. </w:t>
      </w:r>
    </w:p>
    <w:p w14:paraId="7E81A4D5" w14:textId="77777777" w:rsidR="00D050E4" w:rsidRDefault="00D050E4" w:rsidP="00D050E4">
      <w:pPr>
        <w:pStyle w:val="Textodecuerpo3"/>
        <w:spacing w:after="0"/>
        <w:ind w:left="1440"/>
        <w:rPr>
          <w:rFonts w:asciiTheme="minorHAnsi" w:hAnsiTheme="minorHAnsi"/>
          <w:sz w:val="20"/>
          <w:szCs w:val="20"/>
          <w:lang w:val="es-AR"/>
        </w:rPr>
      </w:pPr>
    </w:p>
    <w:p w14:paraId="4E9D691A" w14:textId="77777777" w:rsidR="005C4DA7" w:rsidRPr="00FA51BE" w:rsidRDefault="005C4DA7" w:rsidP="00705569">
      <w:pPr>
        <w:pStyle w:val="Default"/>
        <w:numPr>
          <w:ilvl w:val="0"/>
          <w:numId w:val="3"/>
        </w:numPr>
        <w:rPr>
          <w:rFonts w:cstheme="minorHAnsi"/>
          <w:sz w:val="20"/>
          <w:szCs w:val="20"/>
        </w:rPr>
      </w:pPr>
      <w:r w:rsidRPr="00FA51BE">
        <w:rPr>
          <w:rFonts w:cstheme="minorHAnsi"/>
          <w:sz w:val="20"/>
          <w:szCs w:val="20"/>
        </w:rPr>
        <w:t xml:space="preserve">La </w:t>
      </w:r>
      <w:r w:rsidRPr="00705569">
        <w:rPr>
          <w:rFonts w:asciiTheme="minorHAnsi" w:hAnsiTheme="minorHAnsi"/>
          <w:sz w:val="20"/>
          <w:szCs w:val="20"/>
        </w:rPr>
        <w:t>variación</w:t>
      </w:r>
      <w:r w:rsidRPr="00FA51BE">
        <w:rPr>
          <w:rFonts w:cstheme="minorHAnsi"/>
          <w:sz w:val="20"/>
          <w:szCs w:val="20"/>
        </w:rPr>
        <w:t xml:space="preserve"> del PBI nominal de un año a otro:</w:t>
      </w:r>
    </w:p>
    <w:p w14:paraId="07D5EFAD" w14:textId="77777777" w:rsidR="005C4DA7" w:rsidRPr="00A11975" w:rsidRDefault="005C4DA7" w:rsidP="00705569">
      <w:pPr>
        <w:pStyle w:val="Default"/>
        <w:numPr>
          <w:ilvl w:val="1"/>
          <w:numId w:val="3"/>
        </w:numPr>
        <w:rPr>
          <w:sz w:val="20"/>
          <w:szCs w:val="20"/>
        </w:rPr>
      </w:pPr>
      <w:r w:rsidRPr="00705569">
        <w:rPr>
          <w:rFonts w:asciiTheme="minorHAnsi" w:hAnsiTheme="minorHAnsi"/>
          <w:sz w:val="20"/>
          <w:szCs w:val="20"/>
        </w:rPr>
        <w:t>Es la misma que la variación del PBI real en el mismo período si hay inflación</w:t>
      </w:r>
    </w:p>
    <w:p w14:paraId="35588289" w14:textId="77777777" w:rsidR="005C4DA7" w:rsidRPr="00A11975" w:rsidRDefault="005C4DA7" w:rsidP="00705569">
      <w:pPr>
        <w:pStyle w:val="Default"/>
        <w:numPr>
          <w:ilvl w:val="1"/>
          <w:numId w:val="3"/>
        </w:numPr>
        <w:rPr>
          <w:sz w:val="20"/>
          <w:szCs w:val="20"/>
        </w:rPr>
      </w:pPr>
      <w:r w:rsidRPr="00705569">
        <w:rPr>
          <w:rFonts w:asciiTheme="minorHAnsi" w:hAnsiTheme="minorHAnsi"/>
          <w:sz w:val="20"/>
          <w:szCs w:val="20"/>
        </w:rPr>
        <w:t>Refleja únicamente la variación de los precios (inflación) en dicho período</w:t>
      </w:r>
    </w:p>
    <w:p w14:paraId="1F948E93" w14:textId="77777777" w:rsidR="005C4DA7" w:rsidRPr="00A11975" w:rsidRDefault="005C4DA7" w:rsidP="00705569">
      <w:pPr>
        <w:pStyle w:val="Default"/>
        <w:numPr>
          <w:ilvl w:val="1"/>
          <w:numId w:val="3"/>
        </w:numPr>
        <w:rPr>
          <w:sz w:val="20"/>
          <w:szCs w:val="20"/>
        </w:rPr>
      </w:pPr>
      <w:r w:rsidRPr="00705569">
        <w:rPr>
          <w:rFonts w:asciiTheme="minorHAnsi" w:hAnsiTheme="minorHAnsi"/>
          <w:sz w:val="20"/>
          <w:szCs w:val="20"/>
        </w:rPr>
        <w:t>Es mayor a la variación del PBI real en el mismo período solo si hay inflación</w:t>
      </w:r>
    </w:p>
    <w:p w14:paraId="212E57D9" w14:textId="77777777" w:rsidR="005C4DA7" w:rsidRPr="00A11975" w:rsidRDefault="005C4DA7" w:rsidP="00705569">
      <w:pPr>
        <w:pStyle w:val="Default"/>
        <w:numPr>
          <w:ilvl w:val="1"/>
          <w:numId w:val="3"/>
        </w:numPr>
        <w:rPr>
          <w:sz w:val="20"/>
          <w:szCs w:val="20"/>
        </w:rPr>
      </w:pPr>
      <w:r w:rsidRPr="00705569">
        <w:rPr>
          <w:rFonts w:asciiTheme="minorHAnsi" w:hAnsiTheme="minorHAnsi"/>
          <w:sz w:val="20"/>
          <w:szCs w:val="20"/>
        </w:rPr>
        <w:t>Refleja el crecimiento de las cantidades producidas en la economía en dicho periodo</w:t>
      </w:r>
    </w:p>
    <w:p w14:paraId="09ECED63" w14:textId="77777777" w:rsidR="005C4DA7" w:rsidRPr="00A11975" w:rsidRDefault="005C4DA7" w:rsidP="00705569">
      <w:pPr>
        <w:pStyle w:val="Default"/>
        <w:numPr>
          <w:ilvl w:val="1"/>
          <w:numId w:val="3"/>
        </w:numPr>
        <w:rPr>
          <w:sz w:val="20"/>
          <w:szCs w:val="20"/>
        </w:rPr>
      </w:pPr>
      <w:r w:rsidRPr="00705569">
        <w:rPr>
          <w:rFonts w:asciiTheme="minorHAnsi" w:hAnsiTheme="minorHAnsi"/>
          <w:sz w:val="20"/>
          <w:szCs w:val="20"/>
        </w:rPr>
        <w:t>Ninguna es correcta</w:t>
      </w:r>
    </w:p>
    <w:p w14:paraId="615BA25D" w14:textId="77777777" w:rsidR="005C4DA7" w:rsidRDefault="005C4DA7" w:rsidP="00705569">
      <w:pPr>
        <w:pStyle w:val="Default"/>
        <w:ind w:left="720"/>
        <w:rPr>
          <w:rFonts w:cstheme="minorHAnsi"/>
          <w:sz w:val="20"/>
          <w:szCs w:val="20"/>
        </w:rPr>
      </w:pPr>
    </w:p>
    <w:p w14:paraId="1370BADB" w14:textId="77777777" w:rsidR="005C4DA7" w:rsidRPr="00FA51BE" w:rsidRDefault="005C4DA7" w:rsidP="00705569">
      <w:pPr>
        <w:pStyle w:val="Default"/>
        <w:numPr>
          <w:ilvl w:val="0"/>
          <w:numId w:val="3"/>
        </w:numPr>
        <w:rPr>
          <w:rFonts w:cstheme="minorHAnsi"/>
          <w:sz w:val="20"/>
          <w:szCs w:val="20"/>
        </w:rPr>
      </w:pPr>
      <w:r w:rsidRPr="00FA51BE">
        <w:rPr>
          <w:rFonts w:cstheme="minorHAnsi"/>
          <w:sz w:val="20"/>
          <w:szCs w:val="20"/>
        </w:rPr>
        <w:t>Si el coeficiente de Gini de un país disminuye, entonces:</w:t>
      </w:r>
    </w:p>
    <w:p w14:paraId="66BD1AB4" w14:textId="77777777" w:rsidR="005C4DA7" w:rsidRPr="00A11975" w:rsidRDefault="005C4DA7" w:rsidP="00705569">
      <w:pPr>
        <w:pStyle w:val="Default"/>
        <w:numPr>
          <w:ilvl w:val="1"/>
          <w:numId w:val="3"/>
        </w:numPr>
        <w:rPr>
          <w:sz w:val="20"/>
          <w:szCs w:val="20"/>
        </w:rPr>
      </w:pPr>
      <w:r w:rsidRPr="00705569">
        <w:rPr>
          <w:rFonts w:asciiTheme="minorHAnsi" w:hAnsiTheme="minorHAnsi"/>
          <w:sz w:val="20"/>
          <w:szCs w:val="20"/>
        </w:rPr>
        <w:t>La distribución de la riqueza en dicho país es menos equitativa</w:t>
      </w:r>
    </w:p>
    <w:p w14:paraId="7FB65F9A" w14:textId="77777777" w:rsidR="005C4DA7" w:rsidRPr="00A11975" w:rsidRDefault="005C4DA7" w:rsidP="00705569">
      <w:pPr>
        <w:pStyle w:val="Default"/>
        <w:numPr>
          <w:ilvl w:val="1"/>
          <w:numId w:val="3"/>
        </w:numPr>
        <w:rPr>
          <w:sz w:val="20"/>
          <w:szCs w:val="20"/>
        </w:rPr>
      </w:pPr>
      <w:r w:rsidRPr="00705569">
        <w:rPr>
          <w:rFonts w:asciiTheme="minorHAnsi" w:hAnsiTheme="minorHAnsi"/>
          <w:sz w:val="20"/>
          <w:szCs w:val="20"/>
        </w:rPr>
        <w:t>La economía está creciendo</w:t>
      </w:r>
    </w:p>
    <w:p w14:paraId="127E8C96" w14:textId="77777777" w:rsidR="005C4DA7" w:rsidRPr="00A11975" w:rsidRDefault="005C4DA7" w:rsidP="00705569">
      <w:pPr>
        <w:pStyle w:val="Default"/>
        <w:numPr>
          <w:ilvl w:val="1"/>
          <w:numId w:val="3"/>
        </w:numPr>
        <w:rPr>
          <w:sz w:val="20"/>
          <w:szCs w:val="20"/>
        </w:rPr>
      </w:pPr>
      <w:r w:rsidRPr="00705569">
        <w:rPr>
          <w:rFonts w:asciiTheme="minorHAnsi" w:hAnsiTheme="minorHAnsi"/>
          <w:sz w:val="20"/>
          <w:szCs w:val="20"/>
        </w:rPr>
        <w:t>Bajó el nivel de inflación</w:t>
      </w:r>
    </w:p>
    <w:p w14:paraId="1BE410DD" w14:textId="77777777" w:rsidR="005C4DA7" w:rsidRPr="00A11975" w:rsidRDefault="005C4DA7" w:rsidP="00705569">
      <w:pPr>
        <w:pStyle w:val="Default"/>
        <w:numPr>
          <w:ilvl w:val="1"/>
          <w:numId w:val="3"/>
        </w:numPr>
        <w:rPr>
          <w:sz w:val="20"/>
          <w:szCs w:val="20"/>
        </w:rPr>
      </w:pPr>
      <w:r w:rsidRPr="00705569">
        <w:rPr>
          <w:rFonts w:asciiTheme="minorHAnsi" w:hAnsiTheme="minorHAnsi"/>
          <w:sz w:val="20"/>
          <w:szCs w:val="20"/>
        </w:rPr>
        <w:t>Mejoró la distribución de la riqueza</w:t>
      </w:r>
    </w:p>
    <w:p w14:paraId="1767B4DF" w14:textId="77777777" w:rsidR="005C4DA7" w:rsidRPr="00A11975" w:rsidRDefault="005C4DA7" w:rsidP="00705569">
      <w:pPr>
        <w:pStyle w:val="Default"/>
        <w:numPr>
          <w:ilvl w:val="1"/>
          <w:numId w:val="3"/>
        </w:numPr>
        <w:rPr>
          <w:sz w:val="20"/>
          <w:szCs w:val="20"/>
        </w:rPr>
      </w:pPr>
      <w:r w:rsidRPr="00705569">
        <w:rPr>
          <w:rFonts w:asciiTheme="minorHAnsi" w:hAnsiTheme="minorHAnsi"/>
          <w:sz w:val="20"/>
          <w:szCs w:val="20"/>
        </w:rPr>
        <w:t>Ninguna es correcta</w:t>
      </w:r>
    </w:p>
    <w:p w14:paraId="0092868A" w14:textId="77777777" w:rsidR="005B5F1E" w:rsidRDefault="005B5F1E" w:rsidP="00256D3F">
      <w:pPr>
        <w:pStyle w:val="Prrafodelista"/>
        <w:spacing w:after="0"/>
      </w:pPr>
    </w:p>
    <w:p w14:paraId="1040001A" w14:textId="77777777" w:rsidR="00664E95" w:rsidRDefault="00664E95"/>
    <w:p w14:paraId="0250A01F" w14:textId="77777777" w:rsidR="00664E95" w:rsidRDefault="00664E95">
      <w:r>
        <w:br w:type="page"/>
      </w:r>
    </w:p>
    <w:p w14:paraId="6A1B667D" w14:textId="77777777" w:rsidR="00664E95" w:rsidRPr="008F17A0" w:rsidRDefault="00664E95" w:rsidP="006E292C">
      <w:pPr>
        <w:pStyle w:val="Textodecuerpo3"/>
        <w:pBdr>
          <w:top w:val="single" w:sz="4" w:space="1" w:color="auto"/>
          <w:left w:val="single" w:sz="4" w:space="4" w:color="auto"/>
          <w:bottom w:val="single" w:sz="4" w:space="1" w:color="auto"/>
          <w:right w:val="single" w:sz="4" w:space="4" w:color="auto"/>
        </w:pBdr>
        <w:shd w:val="clear" w:color="auto" w:fill="C4BC96" w:themeFill="background2" w:themeFillShade="BF"/>
        <w:spacing w:after="0"/>
        <w:outlineLvl w:val="0"/>
        <w:rPr>
          <w:rFonts w:asciiTheme="minorHAnsi" w:hAnsiTheme="minorHAnsi"/>
          <w:b/>
          <w:sz w:val="28"/>
          <w:szCs w:val="20"/>
        </w:rPr>
      </w:pPr>
      <w:r w:rsidRPr="008F17A0">
        <w:rPr>
          <w:rFonts w:asciiTheme="minorHAnsi" w:hAnsiTheme="minorHAnsi"/>
          <w:b/>
          <w:sz w:val="28"/>
          <w:szCs w:val="20"/>
        </w:rPr>
        <w:lastRenderedPageBreak/>
        <w:t>Unidad 2 y 3 - Equilibrio en el mercado de bienes, economía cerrada y con precios fijos. Curva IS.  Política Fiscal</w:t>
      </w:r>
    </w:p>
    <w:p w14:paraId="3837CBD3" w14:textId="77777777" w:rsidR="00664E95" w:rsidRDefault="00664E95" w:rsidP="00664E95">
      <w:pPr>
        <w:pStyle w:val="NormalWeb"/>
        <w:spacing w:after="0"/>
        <w:rPr>
          <w:rFonts w:asciiTheme="minorHAnsi" w:hAnsiTheme="minorHAnsi" w:cs="Arial"/>
          <w:sz w:val="20"/>
          <w:szCs w:val="20"/>
          <w:shd w:val="clear" w:color="auto" w:fill="FFFFFF"/>
        </w:rPr>
      </w:pPr>
    </w:p>
    <w:p w14:paraId="4F9340DB" w14:textId="77777777" w:rsidR="002A0122" w:rsidRPr="00615BAB" w:rsidRDefault="002A0122" w:rsidP="002A0122">
      <w:pPr>
        <w:pStyle w:val="Prrafodelista"/>
        <w:spacing w:after="0" w:line="240" w:lineRule="auto"/>
        <w:ind w:left="0"/>
        <w:rPr>
          <w:sz w:val="20"/>
          <w:szCs w:val="20"/>
        </w:rPr>
      </w:pPr>
      <w:r w:rsidRPr="00615BAB">
        <w:rPr>
          <w:rFonts w:cs="Arial"/>
          <w:sz w:val="20"/>
          <w:szCs w:val="20"/>
          <w:shd w:val="clear" w:color="auto" w:fill="FFFFFF"/>
        </w:rPr>
        <w:t xml:space="preserve">1. </w:t>
      </w:r>
      <w:r w:rsidRPr="00615BAB">
        <w:rPr>
          <w:sz w:val="20"/>
          <w:szCs w:val="20"/>
        </w:rPr>
        <w:t>Explique usando el modelo VAN y TIR  cómo se comporta la inversión respecto de la tasa de interés de una economía.</w:t>
      </w:r>
    </w:p>
    <w:p w14:paraId="5F2BFE47" w14:textId="77777777" w:rsidR="002A0122" w:rsidRDefault="002A0122" w:rsidP="002A0122">
      <w:pPr>
        <w:pStyle w:val="NormalWeb"/>
        <w:spacing w:after="0"/>
        <w:rPr>
          <w:rFonts w:asciiTheme="minorHAnsi" w:hAnsiTheme="minorHAnsi" w:cs="Arial"/>
          <w:b/>
          <w:sz w:val="20"/>
          <w:szCs w:val="20"/>
          <w:shd w:val="clear" w:color="auto" w:fill="FFFFFF"/>
          <w:lang w:val="es-PE"/>
        </w:rPr>
      </w:pPr>
    </w:p>
    <w:p w14:paraId="35C6D923" w14:textId="77777777" w:rsidR="002A0122" w:rsidRDefault="002A0122" w:rsidP="002A0122">
      <w:pPr>
        <w:pStyle w:val="Prrafodelista"/>
        <w:spacing w:after="0" w:line="240" w:lineRule="auto"/>
        <w:ind w:left="0"/>
        <w:rPr>
          <w:sz w:val="20"/>
          <w:szCs w:val="20"/>
        </w:rPr>
      </w:pPr>
      <w:r w:rsidRPr="00615BAB">
        <w:rPr>
          <w:sz w:val="20"/>
          <w:szCs w:val="20"/>
        </w:rPr>
        <w:t>2. Si la economía se encuentra en equilibrio, ¿qué ocurrirá con las variaciones no planeadas de existencias? ¿Por qué?</w:t>
      </w:r>
    </w:p>
    <w:p w14:paraId="2884EA69" w14:textId="77777777" w:rsidR="002A0122" w:rsidRPr="00615BAB" w:rsidRDefault="002A0122" w:rsidP="002A0122">
      <w:pPr>
        <w:pStyle w:val="Prrafodelista"/>
        <w:spacing w:after="0" w:line="240" w:lineRule="auto"/>
        <w:ind w:left="0"/>
        <w:rPr>
          <w:sz w:val="20"/>
          <w:szCs w:val="20"/>
        </w:rPr>
      </w:pPr>
    </w:p>
    <w:p w14:paraId="0E2177B1" w14:textId="77777777" w:rsidR="000B29D1" w:rsidRDefault="002A0122" w:rsidP="00705569">
      <w:pPr>
        <w:pStyle w:val="NormalWeb"/>
        <w:tabs>
          <w:tab w:val="left" w:pos="8031"/>
        </w:tabs>
        <w:spacing w:after="0"/>
        <w:rPr>
          <w:rFonts w:asciiTheme="minorHAnsi" w:hAnsiTheme="minorHAnsi"/>
          <w:sz w:val="20"/>
          <w:szCs w:val="20"/>
        </w:rPr>
      </w:pPr>
      <w:r w:rsidRPr="00615BAB">
        <w:rPr>
          <w:rFonts w:asciiTheme="minorHAnsi" w:hAnsiTheme="minorHAnsi"/>
          <w:sz w:val="20"/>
          <w:szCs w:val="20"/>
          <w:lang w:val="es-AR"/>
        </w:rPr>
        <w:t>3. ¿</w:t>
      </w:r>
      <w:r w:rsidRPr="00615BAB">
        <w:rPr>
          <w:rFonts w:asciiTheme="minorHAnsi" w:hAnsiTheme="minorHAnsi"/>
          <w:sz w:val="20"/>
          <w:szCs w:val="20"/>
        </w:rPr>
        <w:t>En qué situación es mayor el multiplicador keynesiano del gasto</w:t>
      </w:r>
      <w:r w:rsidR="000B29D1">
        <w:rPr>
          <w:rFonts w:asciiTheme="minorHAnsi" w:hAnsiTheme="minorHAnsi"/>
          <w:sz w:val="20"/>
          <w:szCs w:val="20"/>
        </w:rPr>
        <w:t xml:space="preserve">, </w:t>
      </w:r>
      <w:r w:rsidR="000B29D1" w:rsidRPr="00615BAB">
        <w:rPr>
          <w:rFonts w:asciiTheme="minorHAnsi" w:hAnsiTheme="minorHAnsi"/>
          <w:sz w:val="20"/>
          <w:szCs w:val="20"/>
        </w:rPr>
        <w:t>Justifique su respuesta</w:t>
      </w:r>
      <w:r w:rsidR="000B29D1">
        <w:rPr>
          <w:rFonts w:asciiTheme="minorHAnsi" w:hAnsiTheme="minorHAnsi"/>
          <w:sz w:val="20"/>
          <w:szCs w:val="20"/>
        </w:rPr>
        <w:t xml:space="preserve"> en ambos casos:</w:t>
      </w:r>
    </w:p>
    <w:p w14:paraId="34F987F6" w14:textId="77777777" w:rsidR="000B29D1" w:rsidRDefault="000B29D1" w:rsidP="002A0122">
      <w:pPr>
        <w:pStyle w:val="NormalWeb"/>
        <w:spacing w:after="0"/>
        <w:rPr>
          <w:rFonts w:asciiTheme="minorHAnsi" w:hAnsiTheme="minorHAnsi"/>
          <w:sz w:val="20"/>
          <w:szCs w:val="20"/>
        </w:rPr>
      </w:pPr>
      <w:r>
        <w:rPr>
          <w:rFonts w:asciiTheme="minorHAnsi" w:hAnsiTheme="minorHAnsi"/>
          <w:sz w:val="20"/>
          <w:szCs w:val="20"/>
        </w:rPr>
        <w:t>- ¿</w:t>
      </w:r>
      <w:r w:rsidR="002A0122" w:rsidRPr="00615BAB">
        <w:rPr>
          <w:rFonts w:asciiTheme="minorHAnsi" w:hAnsiTheme="minorHAnsi"/>
          <w:sz w:val="20"/>
          <w:szCs w:val="20"/>
        </w:rPr>
        <w:t>si c=0,8</w:t>
      </w:r>
      <w:r>
        <w:rPr>
          <w:rFonts w:asciiTheme="minorHAnsi" w:hAnsiTheme="minorHAnsi"/>
          <w:sz w:val="20"/>
          <w:szCs w:val="20"/>
        </w:rPr>
        <w:t xml:space="preserve"> o si </w:t>
      </w:r>
      <w:r w:rsidR="002A0122" w:rsidRPr="00615BAB">
        <w:rPr>
          <w:rFonts w:asciiTheme="minorHAnsi" w:hAnsiTheme="minorHAnsi"/>
          <w:sz w:val="20"/>
          <w:szCs w:val="20"/>
        </w:rPr>
        <w:t xml:space="preserve"> </w:t>
      </w:r>
      <w:r w:rsidRPr="00615BAB">
        <w:rPr>
          <w:rFonts w:asciiTheme="minorHAnsi" w:hAnsiTheme="minorHAnsi"/>
          <w:sz w:val="20"/>
          <w:szCs w:val="20"/>
        </w:rPr>
        <w:t>c=0,75</w:t>
      </w:r>
      <w:r>
        <w:rPr>
          <w:rFonts w:asciiTheme="minorHAnsi" w:hAnsiTheme="minorHAnsi"/>
          <w:sz w:val="20"/>
          <w:szCs w:val="20"/>
        </w:rPr>
        <w:t xml:space="preserve">?, </w:t>
      </w:r>
    </w:p>
    <w:p w14:paraId="63E1A6DB" w14:textId="77777777" w:rsidR="002A0122" w:rsidRPr="00615BAB" w:rsidRDefault="000B29D1" w:rsidP="002A0122">
      <w:pPr>
        <w:pStyle w:val="NormalWeb"/>
        <w:spacing w:after="0"/>
        <w:rPr>
          <w:rFonts w:asciiTheme="minorHAnsi" w:hAnsiTheme="minorHAnsi"/>
          <w:sz w:val="20"/>
          <w:szCs w:val="20"/>
        </w:rPr>
      </w:pPr>
      <w:r>
        <w:rPr>
          <w:rFonts w:asciiTheme="minorHAnsi" w:hAnsiTheme="minorHAnsi"/>
          <w:sz w:val="20"/>
          <w:szCs w:val="20"/>
        </w:rPr>
        <w:t>- ¿si</w:t>
      </w:r>
      <w:r w:rsidR="002A0122" w:rsidRPr="00615BAB">
        <w:rPr>
          <w:rFonts w:asciiTheme="minorHAnsi" w:hAnsiTheme="minorHAnsi"/>
          <w:sz w:val="20"/>
          <w:szCs w:val="20"/>
        </w:rPr>
        <w:t xml:space="preserve"> t=0,25 </w:t>
      </w:r>
      <w:r>
        <w:rPr>
          <w:rFonts w:asciiTheme="minorHAnsi" w:hAnsiTheme="minorHAnsi"/>
          <w:sz w:val="20"/>
          <w:szCs w:val="20"/>
        </w:rPr>
        <w:t xml:space="preserve">o </w:t>
      </w:r>
      <w:r w:rsidR="002A0122" w:rsidRPr="00615BAB">
        <w:rPr>
          <w:rFonts w:asciiTheme="minorHAnsi" w:hAnsiTheme="minorHAnsi"/>
          <w:sz w:val="20"/>
          <w:szCs w:val="20"/>
        </w:rPr>
        <w:t xml:space="preserve">si t=0,3? </w:t>
      </w:r>
    </w:p>
    <w:p w14:paraId="62CB0C21" w14:textId="77777777" w:rsidR="002A0122" w:rsidRPr="00615BAB" w:rsidRDefault="002A0122" w:rsidP="002A0122">
      <w:pPr>
        <w:pStyle w:val="NormalWeb"/>
        <w:spacing w:after="0"/>
        <w:rPr>
          <w:rFonts w:asciiTheme="minorHAnsi" w:eastAsiaTheme="minorHAnsi" w:hAnsiTheme="minorHAnsi" w:cstheme="minorBidi"/>
          <w:sz w:val="20"/>
          <w:szCs w:val="20"/>
          <w:lang w:eastAsia="en-US"/>
        </w:rPr>
      </w:pPr>
    </w:p>
    <w:p w14:paraId="229D2F66" w14:textId="77777777" w:rsidR="002A0122" w:rsidRPr="00615BAB" w:rsidRDefault="002A0122" w:rsidP="002A0122">
      <w:pPr>
        <w:pStyle w:val="NormalWeb"/>
        <w:spacing w:after="0"/>
        <w:rPr>
          <w:rFonts w:asciiTheme="minorHAnsi" w:hAnsiTheme="minorHAnsi" w:cs="Arial"/>
          <w:sz w:val="20"/>
          <w:szCs w:val="20"/>
          <w:shd w:val="clear" w:color="auto" w:fill="FFFFFF"/>
        </w:rPr>
      </w:pPr>
      <w:r w:rsidRPr="00615BAB">
        <w:rPr>
          <w:rFonts w:asciiTheme="minorHAnsi" w:eastAsiaTheme="minorHAnsi" w:hAnsiTheme="minorHAnsi" w:cstheme="minorBidi"/>
          <w:sz w:val="20"/>
          <w:szCs w:val="20"/>
          <w:lang w:eastAsia="en-US"/>
        </w:rPr>
        <w:t>4</w:t>
      </w:r>
      <w:r w:rsidRPr="00615BAB">
        <w:rPr>
          <w:rFonts w:asciiTheme="minorHAnsi" w:hAnsiTheme="minorHAnsi" w:cs="Arial"/>
          <w:sz w:val="20"/>
          <w:szCs w:val="20"/>
          <w:shd w:val="clear" w:color="auto" w:fill="FFFFFF"/>
        </w:rPr>
        <w:t xml:space="preserve">. Si el Gobierno Nacional decidiera frenar la ejecución de un plan de obras,  que implica un ahorro de 100 mil millones de pesos, explique el impacto de esta decisión en el nivel de actividad del país, teniendo en cuenta el impacto en el nivel de empleo, y el consumo. ¿Qué datos necesitaría para poder cuantificar el impacto de la medida sobre la producción de bienes y servicios? </w:t>
      </w:r>
      <w:r w:rsidR="00617111">
        <w:rPr>
          <w:rFonts w:asciiTheme="minorHAnsi" w:hAnsiTheme="minorHAnsi" w:cs="Arial"/>
          <w:sz w:val="20"/>
          <w:szCs w:val="20"/>
          <w:shd w:val="clear" w:color="auto" w:fill="FFFFFF"/>
        </w:rPr>
        <w:t>¿</w:t>
      </w:r>
      <w:r w:rsidRPr="00615BAB">
        <w:rPr>
          <w:rFonts w:asciiTheme="minorHAnsi" w:hAnsiTheme="minorHAnsi" w:cs="Arial"/>
          <w:sz w:val="20"/>
          <w:szCs w:val="20"/>
          <w:shd w:val="clear" w:color="auto" w:fill="FFFFFF"/>
        </w:rPr>
        <w:t xml:space="preserve">Ocurre el efecto multiplicador del consumo en este caso? Explique de qué se trata. Grafique el equilibrio antes y después de la decisión (Modelo renta-gasto). </w:t>
      </w:r>
    </w:p>
    <w:p w14:paraId="033014A1" w14:textId="77777777" w:rsidR="002A0122" w:rsidRPr="00615BAB" w:rsidRDefault="002A0122" w:rsidP="002A0122">
      <w:pPr>
        <w:pStyle w:val="Prrafodelista"/>
        <w:spacing w:after="0" w:line="240" w:lineRule="auto"/>
        <w:ind w:left="0"/>
        <w:rPr>
          <w:sz w:val="20"/>
          <w:szCs w:val="20"/>
          <w:lang w:val="es-ES"/>
        </w:rPr>
      </w:pPr>
    </w:p>
    <w:p w14:paraId="66941D48" w14:textId="77777777" w:rsidR="002A0122" w:rsidRPr="00615BAB" w:rsidRDefault="002A0122" w:rsidP="002A0122">
      <w:pPr>
        <w:pStyle w:val="Prrafodelista"/>
        <w:spacing w:after="0" w:line="240" w:lineRule="auto"/>
        <w:ind w:left="0"/>
        <w:rPr>
          <w:sz w:val="20"/>
          <w:szCs w:val="20"/>
        </w:rPr>
      </w:pPr>
      <w:r w:rsidRPr="00615BAB">
        <w:rPr>
          <w:sz w:val="20"/>
          <w:szCs w:val="20"/>
        </w:rPr>
        <w:t>5. Si usted fuera Ministro de Economía de un país y le consulta</w:t>
      </w:r>
      <w:r w:rsidR="00617111">
        <w:rPr>
          <w:sz w:val="20"/>
          <w:szCs w:val="20"/>
        </w:rPr>
        <w:t>ra</w:t>
      </w:r>
      <w:r w:rsidRPr="00615BAB">
        <w:rPr>
          <w:sz w:val="20"/>
          <w:szCs w:val="20"/>
        </w:rPr>
        <w:t xml:space="preserve">n sobre los resultados de aumentar las transferencias al sector privado pero al mismo tiempo disminuir el gasto público en el mismo monto, ¿que considera usted </w:t>
      </w:r>
      <w:r w:rsidR="00622DDE" w:rsidRPr="00615BAB">
        <w:rPr>
          <w:sz w:val="20"/>
          <w:szCs w:val="20"/>
        </w:rPr>
        <w:t>qué</w:t>
      </w:r>
      <w:r w:rsidRPr="00615BAB">
        <w:rPr>
          <w:sz w:val="20"/>
          <w:szCs w:val="20"/>
        </w:rPr>
        <w:t xml:space="preserve"> pasará</w:t>
      </w:r>
      <w:r w:rsidR="00460A03">
        <w:rPr>
          <w:sz w:val="20"/>
          <w:szCs w:val="20"/>
        </w:rPr>
        <w:t xml:space="preserve"> con el nivel de actividad</w:t>
      </w:r>
      <w:r w:rsidRPr="00615BAB">
        <w:rPr>
          <w:sz w:val="20"/>
          <w:szCs w:val="20"/>
        </w:rPr>
        <w:t>? ¿De qué depende el efecto final? Explique su respuesta.</w:t>
      </w:r>
    </w:p>
    <w:p w14:paraId="5B344739" w14:textId="77777777" w:rsidR="002A0122" w:rsidRDefault="002A0122" w:rsidP="002A0122">
      <w:pPr>
        <w:pStyle w:val="Prrafodelista"/>
        <w:spacing w:after="0" w:line="240" w:lineRule="auto"/>
        <w:ind w:left="0"/>
        <w:rPr>
          <w:sz w:val="20"/>
          <w:szCs w:val="20"/>
        </w:rPr>
      </w:pPr>
    </w:p>
    <w:p w14:paraId="7F9D2E0B" w14:textId="77777777" w:rsidR="00797F89" w:rsidRPr="00797F89" w:rsidRDefault="00807461" w:rsidP="0073059D">
      <w:pPr>
        <w:rPr>
          <w:rFonts w:ascii="Calibri" w:eastAsia="Times New Roman" w:hAnsi="Calibri" w:cs="Times New Roman"/>
          <w:sz w:val="20"/>
          <w:szCs w:val="20"/>
        </w:rPr>
      </w:pPr>
      <w:r>
        <w:rPr>
          <w:rFonts w:ascii="Calibri" w:eastAsia="Times New Roman" w:hAnsi="Calibri" w:cs="Times New Roman"/>
          <w:sz w:val="20"/>
          <w:szCs w:val="20"/>
        </w:rPr>
        <w:t xml:space="preserve">6. </w:t>
      </w:r>
      <w:r w:rsidR="00797F89" w:rsidRPr="00797F89">
        <w:rPr>
          <w:rFonts w:ascii="Calibri" w:eastAsia="Times New Roman" w:hAnsi="Calibri" w:cs="Times New Roman"/>
          <w:sz w:val="20"/>
          <w:szCs w:val="20"/>
        </w:rPr>
        <w:t>Galacia es un país sin comercio exterior y con estabilidad de precios, que es descripto por las siguientes ecuaciones:</w:t>
      </w:r>
    </w:p>
    <w:p w14:paraId="4BFC621E" w14:textId="77777777" w:rsidR="00797F89" w:rsidRPr="00797F89" w:rsidRDefault="00460A03" w:rsidP="00797F89">
      <w:pPr>
        <w:pStyle w:val="NormalWeb"/>
        <w:ind w:firstLine="708"/>
        <w:rPr>
          <w:rFonts w:ascii="Calibri" w:hAnsi="Calibri"/>
          <w:sz w:val="20"/>
          <w:szCs w:val="20"/>
          <w:lang w:val="es-AR" w:eastAsia="es-AR"/>
        </w:rPr>
      </w:pPr>
      <w:r>
        <w:rPr>
          <w:rFonts w:ascii="Calibri" w:hAnsi="Calibri"/>
          <w:sz w:val="20"/>
          <w:szCs w:val="20"/>
          <w:lang w:val="es-AR" w:eastAsia="es-AR"/>
        </w:rPr>
        <w:t>C=200 + 0,75Yd</w:t>
      </w:r>
      <w:r>
        <w:rPr>
          <w:rFonts w:ascii="Calibri" w:hAnsi="Calibri"/>
          <w:sz w:val="20"/>
          <w:szCs w:val="20"/>
          <w:lang w:val="es-AR" w:eastAsia="es-AR"/>
        </w:rPr>
        <w:tab/>
      </w:r>
      <w:r>
        <w:rPr>
          <w:rFonts w:ascii="Calibri" w:hAnsi="Calibri"/>
          <w:sz w:val="20"/>
          <w:szCs w:val="20"/>
          <w:lang w:val="es-AR" w:eastAsia="es-AR"/>
        </w:rPr>
        <w:tab/>
        <w:t>I=300  (</w:t>
      </w:r>
      <w:r w:rsidR="00797F89" w:rsidRPr="00797F89">
        <w:rPr>
          <w:rFonts w:ascii="Calibri" w:hAnsi="Calibri"/>
          <w:sz w:val="20"/>
          <w:szCs w:val="20"/>
          <w:lang w:val="es-AR" w:eastAsia="es-AR"/>
        </w:rPr>
        <w:t>b=0</w:t>
      </w:r>
      <w:r>
        <w:rPr>
          <w:rFonts w:ascii="Calibri" w:hAnsi="Calibri"/>
          <w:sz w:val="20"/>
          <w:szCs w:val="20"/>
          <w:lang w:val="es-AR" w:eastAsia="es-AR"/>
        </w:rPr>
        <w:t>)</w:t>
      </w:r>
      <w:r w:rsidR="00797F89" w:rsidRPr="00797F89">
        <w:rPr>
          <w:rFonts w:ascii="Calibri" w:hAnsi="Calibri"/>
          <w:sz w:val="20"/>
          <w:szCs w:val="20"/>
          <w:lang w:val="es-AR" w:eastAsia="es-AR"/>
        </w:rPr>
        <w:tab/>
      </w:r>
      <w:r w:rsidR="00797F89" w:rsidRPr="00797F89">
        <w:rPr>
          <w:rFonts w:ascii="Calibri" w:hAnsi="Calibri"/>
          <w:sz w:val="20"/>
          <w:szCs w:val="20"/>
          <w:lang w:val="es-AR" w:eastAsia="es-AR"/>
        </w:rPr>
        <w:tab/>
        <w:t>G=300</w:t>
      </w:r>
      <w:r w:rsidR="00797F89" w:rsidRPr="00797F89">
        <w:rPr>
          <w:rFonts w:ascii="Calibri" w:hAnsi="Calibri"/>
          <w:sz w:val="20"/>
          <w:szCs w:val="20"/>
          <w:lang w:val="es-AR" w:eastAsia="es-AR"/>
        </w:rPr>
        <w:tab/>
      </w:r>
      <w:r w:rsidR="00797F89" w:rsidRPr="00797F89">
        <w:rPr>
          <w:rFonts w:ascii="Calibri" w:hAnsi="Calibri"/>
          <w:sz w:val="20"/>
          <w:szCs w:val="20"/>
          <w:lang w:val="es-AR" w:eastAsia="es-AR"/>
        </w:rPr>
        <w:tab/>
        <w:t>TR=200</w:t>
      </w:r>
      <w:r w:rsidR="00797F89" w:rsidRPr="00797F89">
        <w:rPr>
          <w:rFonts w:ascii="Calibri" w:hAnsi="Calibri"/>
          <w:sz w:val="20"/>
          <w:szCs w:val="20"/>
          <w:lang w:val="es-AR" w:eastAsia="es-AR"/>
        </w:rPr>
        <w:tab/>
      </w:r>
      <w:r w:rsidR="00797F89" w:rsidRPr="00797F89">
        <w:rPr>
          <w:rFonts w:ascii="Calibri" w:hAnsi="Calibri"/>
          <w:sz w:val="20"/>
          <w:szCs w:val="20"/>
          <w:lang w:val="es-AR" w:eastAsia="es-AR"/>
        </w:rPr>
        <w:tab/>
        <w:t>T=0,3Y</w:t>
      </w:r>
    </w:p>
    <w:p w14:paraId="2C4CF822" w14:textId="77777777" w:rsidR="00797F89" w:rsidRPr="00B112D7" w:rsidRDefault="00797F89" w:rsidP="00B56D0F">
      <w:pPr>
        <w:pStyle w:val="NormalWeb"/>
        <w:numPr>
          <w:ilvl w:val="0"/>
          <w:numId w:val="35"/>
        </w:numPr>
        <w:rPr>
          <w:rFonts w:ascii="Calibri" w:hAnsi="Calibri"/>
          <w:sz w:val="20"/>
          <w:szCs w:val="20"/>
          <w:lang w:eastAsia="es-AR"/>
        </w:rPr>
      </w:pPr>
      <w:r w:rsidRPr="00797F89">
        <w:rPr>
          <w:rFonts w:ascii="Calibri" w:hAnsi="Calibri"/>
          <w:sz w:val="20"/>
          <w:szCs w:val="20"/>
          <w:lang w:val="es-AR" w:eastAsia="es-AR"/>
        </w:rPr>
        <w:t>Actualmente el valor de la producción de bienes y servicios en Galacia es de 2400. ¿Cuál es la situación</w:t>
      </w:r>
      <w:r w:rsidRPr="00B112D7">
        <w:rPr>
          <w:rFonts w:ascii="Calibri" w:hAnsi="Calibri"/>
          <w:sz w:val="20"/>
          <w:szCs w:val="20"/>
          <w:lang w:eastAsia="es-AR"/>
        </w:rPr>
        <w:t xml:space="preserve"> en la economía? ¿Hay equilibrio? ¿Qué ajuste automático se prevé en este caso de acuerdo al</w:t>
      </w:r>
      <w:r w:rsidR="00460A03">
        <w:rPr>
          <w:rFonts w:ascii="Calibri" w:hAnsi="Calibri"/>
          <w:sz w:val="20"/>
          <w:szCs w:val="20"/>
          <w:lang w:eastAsia="es-AR"/>
        </w:rPr>
        <w:t xml:space="preserve"> modelo Renta-Gasto?</w:t>
      </w:r>
    </w:p>
    <w:p w14:paraId="1FD80506" w14:textId="77777777" w:rsidR="00797F89" w:rsidRPr="00B112D7" w:rsidRDefault="00617111" w:rsidP="00B56D0F">
      <w:pPr>
        <w:pStyle w:val="NormalWeb"/>
        <w:numPr>
          <w:ilvl w:val="0"/>
          <w:numId w:val="35"/>
        </w:numPr>
        <w:rPr>
          <w:rFonts w:ascii="Calibri" w:hAnsi="Calibri"/>
          <w:sz w:val="20"/>
          <w:szCs w:val="20"/>
          <w:lang w:eastAsia="es-AR"/>
        </w:rPr>
      </w:pPr>
      <w:r>
        <w:rPr>
          <w:rFonts w:ascii="Calibri" w:hAnsi="Calibri"/>
          <w:sz w:val="20"/>
          <w:szCs w:val="20"/>
          <w:lang w:eastAsia="es-AR"/>
        </w:rPr>
        <w:t>Suponga que la economía está en equilibrio, y e</w:t>
      </w:r>
      <w:r w:rsidR="00797F89" w:rsidRPr="00B112D7">
        <w:rPr>
          <w:rFonts w:ascii="Calibri" w:hAnsi="Calibri"/>
          <w:sz w:val="20"/>
          <w:szCs w:val="20"/>
          <w:lang w:eastAsia="es-AR"/>
        </w:rPr>
        <w:t xml:space="preserve">l primer ministro de </w:t>
      </w:r>
      <w:proofErr w:type="spellStart"/>
      <w:r w:rsidR="00797F89" w:rsidRPr="00B112D7">
        <w:rPr>
          <w:rFonts w:ascii="Calibri" w:hAnsi="Calibri"/>
          <w:sz w:val="20"/>
          <w:szCs w:val="20"/>
          <w:lang w:eastAsia="es-AR"/>
        </w:rPr>
        <w:t>Galacia</w:t>
      </w:r>
      <w:proofErr w:type="spellEnd"/>
      <w:r w:rsidR="00797F89" w:rsidRPr="00B112D7">
        <w:rPr>
          <w:rFonts w:ascii="Calibri" w:hAnsi="Calibri"/>
          <w:sz w:val="20"/>
          <w:szCs w:val="20"/>
          <w:lang w:eastAsia="es-AR"/>
        </w:rPr>
        <w:t xml:space="preserve"> decide ayudar con dinero a las familias necesitadas para la compra de alimentos, lo que implica una erogación adicional de 100. Explique el impacto sobre el nivel de actividad, el empleo y </w:t>
      </w:r>
      <w:r w:rsidR="00807461">
        <w:rPr>
          <w:rFonts w:ascii="Calibri" w:hAnsi="Calibri"/>
          <w:sz w:val="20"/>
          <w:szCs w:val="20"/>
          <w:lang w:eastAsia="es-AR"/>
        </w:rPr>
        <w:t>el consumo. Grafique</w:t>
      </w:r>
      <w:r>
        <w:rPr>
          <w:rFonts w:ascii="Calibri" w:hAnsi="Calibri"/>
          <w:sz w:val="20"/>
          <w:szCs w:val="20"/>
          <w:lang w:eastAsia="es-AR"/>
        </w:rPr>
        <w:t xml:space="preserve"> (Modelo Renta-Gasto)</w:t>
      </w:r>
      <w:r w:rsidR="00807461">
        <w:rPr>
          <w:rFonts w:ascii="Calibri" w:hAnsi="Calibri"/>
          <w:sz w:val="20"/>
          <w:szCs w:val="20"/>
          <w:lang w:eastAsia="es-AR"/>
        </w:rPr>
        <w:t>.</w:t>
      </w:r>
    </w:p>
    <w:p w14:paraId="3D457466" w14:textId="418AD88B" w:rsidR="00797F89" w:rsidRPr="00B112D7" w:rsidRDefault="00797F89" w:rsidP="00B56D0F">
      <w:pPr>
        <w:pStyle w:val="NormalWeb"/>
        <w:numPr>
          <w:ilvl w:val="0"/>
          <w:numId w:val="35"/>
        </w:numPr>
        <w:rPr>
          <w:rFonts w:ascii="Calibri" w:hAnsi="Calibri"/>
          <w:sz w:val="20"/>
          <w:szCs w:val="20"/>
          <w:lang w:eastAsia="es-AR"/>
        </w:rPr>
      </w:pPr>
      <w:r w:rsidRPr="00B112D7">
        <w:rPr>
          <w:rFonts w:ascii="Calibri" w:hAnsi="Calibri"/>
          <w:sz w:val="20"/>
          <w:szCs w:val="20"/>
          <w:lang w:eastAsia="es-AR"/>
        </w:rPr>
        <w:t xml:space="preserve">En esta economía b=0. ¿Qué significa esto económicamente hablando? ¿Qué consecuencias tiene este hecho sobre la curva IS? En condiciones normales, donde b≠0, </w:t>
      </w:r>
      <w:r w:rsidR="00617111">
        <w:rPr>
          <w:rFonts w:ascii="Calibri" w:hAnsi="Calibri"/>
          <w:sz w:val="20"/>
          <w:szCs w:val="20"/>
          <w:lang w:eastAsia="es-AR"/>
        </w:rPr>
        <w:t>¿</w:t>
      </w:r>
      <w:r w:rsidRPr="00B112D7">
        <w:rPr>
          <w:rFonts w:ascii="Calibri" w:hAnsi="Calibri"/>
          <w:sz w:val="20"/>
          <w:szCs w:val="20"/>
          <w:lang w:eastAsia="es-AR"/>
        </w:rPr>
        <w:t>cómo es la</w:t>
      </w:r>
      <w:r w:rsidR="00807461">
        <w:rPr>
          <w:rFonts w:ascii="Calibri" w:hAnsi="Calibri"/>
          <w:sz w:val="20"/>
          <w:szCs w:val="20"/>
          <w:lang w:eastAsia="es-AR"/>
        </w:rPr>
        <w:t xml:space="preserve"> curva IS y por qué?.</w:t>
      </w:r>
      <w:ins w:id="23" w:author="Martín Levy" w:date="2018-02-01T11:17:00Z">
        <w:r w:rsidR="00043783">
          <w:rPr>
            <w:rFonts w:ascii="Calibri" w:hAnsi="Calibri"/>
            <w:sz w:val="20"/>
            <w:szCs w:val="20"/>
            <w:lang w:eastAsia="es-AR"/>
          </w:rPr>
          <w:t xml:space="preserve"> Cuando sube la tasa de interés tiene que bajar el nivel de producto para equilibrarse por eso si no vale 0 es siempre negativa</w:t>
        </w:r>
      </w:ins>
    </w:p>
    <w:p w14:paraId="2C8F2FE4" w14:textId="43FD427D" w:rsidR="00797F89" w:rsidRPr="00B112D7" w:rsidRDefault="00797F89" w:rsidP="00B56D0F">
      <w:pPr>
        <w:pStyle w:val="NormalWeb"/>
        <w:numPr>
          <w:ilvl w:val="0"/>
          <w:numId w:val="35"/>
        </w:numPr>
        <w:rPr>
          <w:rFonts w:ascii="Calibri" w:hAnsi="Calibri"/>
          <w:sz w:val="20"/>
          <w:szCs w:val="20"/>
          <w:lang w:eastAsia="es-AR"/>
        </w:rPr>
      </w:pPr>
      <w:r w:rsidRPr="00B112D7">
        <w:rPr>
          <w:rFonts w:ascii="Calibri" w:hAnsi="Calibri"/>
          <w:sz w:val="20"/>
          <w:szCs w:val="20"/>
          <w:lang w:eastAsia="es-AR"/>
        </w:rPr>
        <w:t>Muestre gráficamente el impacto que tendrá sobre la curva IS la medida menci</w:t>
      </w:r>
      <w:r w:rsidR="00807461">
        <w:rPr>
          <w:rFonts w:ascii="Calibri" w:hAnsi="Calibri"/>
          <w:sz w:val="20"/>
          <w:szCs w:val="20"/>
          <w:lang w:eastAsia="es-AR"/>
        </w:rPr>
        <w:t>onada en el punto b).</w:t>
      </w:r>
      <w:ins w:id="24" w:author="Martín Levy" w:date="2018-02-01T11:16:00Z">
        <w:r w:rsidR="00043783">
          <w:rPr>
            <w:rFonts w:ascii="Calibri" w:hAnsi="Calibri"/>
            <w:sz w:val="20"/>
            <w:szCs w:val="20"/>
            <w:lang w:eastAsia="es-AR"/>
          </w:rPr>
          <w:t xml:space="preserve"> </w:t>
        </w:r>
      </w:ins>
    </w:p>
    <w:p w14:paraId="0C2D1892" w14:textId="77777777" w:rsidR="00797F89" w:rsidRDefault="00797F89" w:rsidP="002A0122">
      <w:pPr>
        <w:pStyle w:val="Prrafodelista"/>
        <w:spacing w:after="0" w:line="240" w:lineRule="auto"/>
        <w:ind w:left="0"/>
        <w:rPr>
          <w:ins w:id="25" w:author="Martín Levy" w:date="2018-01-30T09:01:00Z"/>
          <w:sz w:val="20"/>
          <w:szCs w:val="20"/>
          <w:lang w:val="es-ES"/>
        </w:rPr>
      </w:pPr>
    </w:p>
    <w:p w14:paraId="3067AF74" w14:textId="77777777" w:rsidR="008A1D4E" w:rsidRDefault="008A1D4E" w:rsidP="002A0122">
      <w:pPr>
        <w:pStyle w:val="Prrafodelista"/>
        <w:spacing w:after="0" w:line="240" w:lineRule="auto"/>
        <w:ind w:left="0"/>
        <w:rPr>
          <w:ins w:id="26" w:author="Martín Levy" w:date="2018-01-30T09:01:00Z"/>
          <w:sz w:val="20"/>
          <w:szCs w:val="20"/>
          <w:lang w:val="es-ES"/>
        </w:rPr>
      </w:pPr>
    </w:p>
    <w:p w14:paraId="14C2BCC6" w14:textId="77777777" w:rsidR="008A1D4E" w:rsidRDefault="008A1D4E" w:rsidP="002A0122">
      <w:pPr>
        <w:pStyle w:val="Prrafodelista"/>
        <w:spacing w:after="0" w:line="240" w:lineRule="auto"/>
        <w:ind w:left="0"/>
        <w:rPr>
          <w:ins w:id="27" w:author="Martín Levy" w:date="2018-01-30T09:01:00Z"/>
          <w:sz w:val="20"/>
          <w:szCs w:val="20"/>
          <w:lang w:val="es-ES"/>
        </w:rPr>
      </w:pPr>
    </w:p>
    <w:p w14:paraId="0DD0C449" w14:textId="77777777" w:rsidR="008A1D4E" w:rsidRDefault="008A1D4E" w:rsidP="002A0122">
      <w:pPr>
        <w:pStyle w:val="Prrafodelista"/>
        <w:spacing w:after="0" w:line="240" w:lineRule="auto"/>
        <w:ind w:left="0"/>
        <w:rPr>
          <w:ins w:id="28" w:author="Martín Levy" w:date="2018-01-30T09:01:00Z"/>
          <w:sz w:val="20"/>
          <w:szCs w:val="20"/>
          <w:lang w:val="es-ES"/>
        </w:rPr>
      </w:pPr>
    </w:p>
    <w:p w14:paraId="1D06DB85" w14:textId="77777777" w:rsidR="008A1D4E" w:rsidRDefault="008A1D4E" w:rsidP="002A0122">
      <w:pPr>
        <w:pStyle w:val="Prrafodelista"/>
        <w:spacing w:after="0" w:line="240" w:lineRule="auto"/>
        <w:ind w:left="0"/>
        <w:rPr>
          <w:ins w:id="29" w:author="Martín Levy" w:date="2018-01-30T09:01:00Z"/>
          <w:sz w:val="20"/>
          <w:szCs w:val="20"/>
          <w:lang w:val="es-ES"/>
        </w:rPr>
      </w:pPr>
    </w:p>
    <w:p w14:paraId="2B203D3B" w14:textId="77777777" w:rsidR="008A1D4E" w:rsidRDefault="008A1D4E" w:rsidP="002A0122">
      <w:pPr>
        <w:pStyle w:val="Prrafodelista"/>
        <w:spacing w:after="0" w:line="240" w:lineRule="auto"/>
        <w:ind w:left="0"/>
        <w:rPr>
          <w:ins w:id="30" w:author="Martín Levy" w:date="2018-01-30T09:01:00Z"/>
          <w:sz w:val="20"/>
          <w:szCs w:val="20"/>
          <w:lang w:val="es-ES"/>
        </w:rPr>
      </w:pPr>
    </w:p>
    <w:p w14:paraId="0ED9D7F4" w14:textId="77777777" w:rsidR="008A1D4E" w:rsidRPr="00797F89" w:rsidRDefault="008A1D4E" w:rsidP="002A0122">
      <w:pPr>
        <w:pStyle w:val="Prrafodelista"/>
        <w:spacing w:after="0" w:line="240" w:lineRule="auto"/>
        <w:ind w:left="0"/>
        <w:rPr>
          <w:sz w:val="20"/>
          <w:szCs w:val="20"/>
          <w:lang w:val="es-ES"/>
        </w:rPr>
      </w:pPr>
    </w:p>
    <w:p w14:paraId="39144B3E" w14:textId="77777777" w:rsidR="002A0122" w:rsidRDefault="00807461" w:rsidP="002A0122">
      <w:pPr>
        <w:spacing w:after="0" w:line="240" w:lineRule="auto"/>
        <w:rPr>
          <w:sz w:val="20"/>
          <w:szCs w:val="20"/>
        </w:rPr>
      </w:pPr>
      <w:r>
        <w:rPr>
          <w:sz w:val="20"/>
          <w:szCs w:val="20"/>
        </w:rPr>
        <w:lastRenderedPageBreak/>
        <w:t>7</w:t>
      </w:r>
      <w:r w:rsidR="002A0122" w:rsidRPr="00615BAB">
        <w:rPr>
          <w:sz w:val="20"/>
          <w:szCs w:val="20"/>
        </w:rPr>
        <w:t xml:space="preserve">. Suponga que una economía presenta una estructura representada por las siguientes ecuaciones de comportamiento (datos en millones de pesos): </w:t>
      </w:r>
    </w:p>
    <w:p w14:paraId="5A9757D2" w14:textId="77777777" w:rsidR="00460A03" w:rsidRPr="00615BAB" w:rsidRDefault="00460A03" w:rsidP="002A0122">
      <w:pPr>
        <w:spacing w:after="0" w:line="240" w:lineRule="auto"/>
        <w:rPr>
          <w:sz w:val="20"/>
          <w:szCs w:val="20"/>
        </w:rPr>
      </w:pPr>
    </w:p>
    <w:p w14:paraId="7B110C5F" w14:textId="77777777" w:rsidR="002A0122" w:rsidRDefault="002A0122" w:rsidP="002A0122">
      <w:pPr>
        <w:spacing w:after="0" w:line="240" w:lineRule="auto"/>
        <w:ind w:firstLine="708"/>
        <w:rPr>
          <w:sz w:val="20"/>
          <w:szCs w:val="20"/>
        </w:rPr>
      </w:pPr>
      <w:r w:rsidRPr="00615BAB">
        <w:rPr>
          <w:sz w:val="20"/>
          <w:szCs w:val="20"/>
        </w:rPr>
        <w:t xml:space="preserve">C=1050 + 0,7.Yd; </w:t>
      </w:r>
      <w:r w:rsidRPr="00615BAB">
        <w:rPr>
          <w:sz w:val="20"/>
          <w:szCs w:val="20"/>
        </w:rPr>
        <w:tab/>
      </w:r>
      <w:r w:rsidRPr="00615BAB">
        <w:rPr>
          <w:sz w:val="20"/>
          <w:szCs w:val="20"/>
        </w:rPr>
        <w:tab/>
        <w:t xml:space="preserve">I=2000; </w:t>
      </w:r>
      <w:r w:rsidRPr="00615BAB">
        <w:rPr>
          <w:sz w:val="20"/>
          <w:szCs w:val="20"/>
        </w:rPr>
        <w:tab/>
      </w:r>
      <w:r w:rsidRPr="00615BAB">
        <w:rPr>
          <w:sz w:val="20"/>
          <w:szCs w:val="20"/>
        </w:rPr>
        <w:tab/>
        <w:t xml:space="preserve">G=1200; </w:t>
      </w:r>
      <w:r w:rsidRPr="00615BAB">
        <w:rPr>
          <w:sz w:val="20"/>
          <w:szCs w:val="20"/>
        </w:rPr>
        <w:tab/>
        <w:t xml:space="preserve">TR=500; </w:t>
      </w:r>
      <w:r w:rsidRPr="00615BAB">
        <w:rPr>
          <w:sz w:val="20"/>
          <w:szCs w:val="20"/>
        </w:rPr>
        <w:tab/>
        <w:t>T=1000 + 0,10.Y</w:t>
      </w:r>
    </w:p>
    <w:p w14:paraId="581486BB" w14:textId="77777777" w:rsidR="00460A03" w:rsidRPr="00615BAB" w:rsidRDefault="00460A03" w:rsidP="002A0122">
      <w:pPr>
        <w:spacing w:after="0" w:line="240" w:lineRule="auto"/>
        <w:ind w:firstLine="708"/>
        <w:rPr>
          <w:sz w:val="20"/>
          <w:szCs w:val="20"/>
        </w:rPr>
      </w:pPr>
    </w:p>
    <w:p w14:paraId="26819544" w14:textId="77777777" w:rsidR="002A0122" w:rsidRDefault="002A0122" w:rsidP="00B56D0F">
      <w:pPr>
        <w:pStyle w:val="Prrafodelista"/>
        <w:numPr>
          <w:ilvl w:val="0"/>
          <w:numId w:val="6"/>
        </w:numPr>
        <w:spacing w:after="0" w:line="240" w:lineRule="auto"/>
        <w:rPr>
          <w:sz w:val="20"/>
          <w:szCs w:val="20"/>
        </w:rPr>
      </w:pPr>
      <w:r w:rsidRPr="00615BAB">
        <w:rPr>
          <w:sz w:val="20"/>
          <w:szCs w:val="20"/>
        </w:rPr>
        <w:t xml:space="preserve">Determine el nivel de ingreso/producto de equilibrio y explique </w:t>
      </w:r>
      <w:r w:rsidR="00617111" w:rsidRPr="00615BAB">
        <w:rPr>
          <w:sz w:val="20"/>
          <w:szCs w:val="20"/>
        </w:rPr>
        <w:t>qu</w:t>
      </w:r>
      <w:r w:rsidR="00617111">
        <w:rPr>
          <w:sz w:val="20"/>
          <w:szCs w:val="20"/>
        </w:rPr>
        <w:t>é</w:t>
      </w:r>
      <w:r w:rsidR="00617111" w:rsidRPr="00615BAB">
        <w:rPr>
          <w:sz w:val="20"/>
          <w:szCs w:val="20"/>
        </w:rPr>
        <w:t xml:space="preserve"> </w:t>
      </w:r>
      <w:r w:rsidRPr="00615BAB">
        <w:rPr>
          <w:sz w:val="20"/>
          <w:szCs w:val="20"/>
        </w:rPr>
        <w:t>representa.</w:t>
      </w:r>
    </w:p>
    <w:p w14:paraId="544829AB" w14:textId="77777777" w:rsidR="00460A03" w:rsidRDefault="00460A03" w:rsidP="00460A03">
      <w:pPr>
        <w:pStyle w:val="Prrafodelista"/>
        <w:spacing w:after="0" w:line="240" w:lineRule="auto"/>
        <w:rPr>
          <w:sz w:val="20"/>
          <w:szCs w:val="20"/>
        </w:rPr>
      </w:pPr>
    </w:p>
    <w:p w14:paraId="6F736866" w14:textId="77777777" w:rsidR="002A0122" w:rsidRDefault="002A0122" w:rsidP="00B56D0F">
      <w:pPr>
        <w:pStyle w:val="Prrafodelista"/>
        <w:numPr>
          <w:ilvl w:val="0"/>
          <w:numId w:val="6"/>
        </w:numPr>
        <w:spacing w:after="0" w:line="240" w:lineRule="auto"/>
        <w:rPr>
          <w:sz w:val="20"/>
          <w:szCs w:val="20"/>
        </w:rPr>
      </w:pPr>
      <w:r w:rsidRPr="00615BAB">
        <w:rPr>
          <w:sz w:val="20"/>
          <w:szCs w:val="20"/>
        </w:rPr>
        <w:t>Determine el nivel de ingreso disponible y el nivel de gasto de los hogares en consumo de bienes y servicios</w:t>
      </w:r>
      <w:r w:rsidR="00617111">
        <w:rPr>
          <w:sz w:val="20"/>
          <w:szCs w:val="20"/>
        </w:rPr>
        <w:t xml:space="preserve"> si la economía está en equilibrio</w:t>
      </w:r>
      <w:r w:rsidRPr="00615BAB">
        <w:rPr>
          <w:sz w:val="20"/>
          <w:szCs w:val="20"/>
        </w:rPr>
        <w:t>.</w:t>
      </w:r>
    </w:p>
    <w:p w14:paraId="397904BF" w14:textId="77777777" w:rsidR="00617111" w:rsidRDefault="00617111" w:rsidP="002A0122">
      <w:pPr>
        <w:pStyle w:val="Prrafodelista"/>
        <w:spacing w:after="0" w:line="240" w:lineRule="auto"/>
        <w:ind w:left="0" w:firstLine="360"/>
        <w:rPr>
          <w:sz w:val="20"/>
          <w:szCs w:val="20"/>
        </w:rPr>
      </w:pPr>
    </w:p>
    <w:p w14:paraId="72B7D83E" w14:textId="77777777" w:rsidR="002A0122" w:rsidRDefault="002A0122" w:rsidP="002A0122">
      <w:pPr>
        <w:pStyle w:val="Prrafodelista"/>
        <w:spacing w:after="0" w:line="240" w:lineRule="auto"/>
        <w:ind w:left="0" w:firstLine="360"/>
        <w:rPr>
          <w:sz w:val="20"/>
          <w:szCs w:val="20"/>
        </w:rPr>
      </w:pPr>
      <w:r w:rsidRPr="00615BAB">
        <w:rPr>
          <w:sz w:val="20"/>
          <w:szCs w:val="20"/>
        </w:rPr>
        <w:t xml:space="preserve">Suponga ahora que el gobierno está evaluando dos políticas fiscales: una opción es aumentar la asignación universal por hijo, que llevaría el gasto en transferencias a 700. La otra opción es destinar esos fondos ($200)  a la construcción de una red de cloacas en barrios carenciados. </w:t>
      </w:r>
    </w:p>
    <w:p w14:paraId="11EFBFF5" w14:textId="77777777" w:rsidR="00460A03" w:rsidRPr="00615BAB" w:rsidRDefault="00460A03" w:rsidP="002A0122">
      <w:pPr>
        <w:pStyle w:val="Prrafodelista"/>
        <w:spacing w:after="0" w:line="240" w:lineRule="auto"/>
        <w:ind w:left="0" w:firstLine="360"/>
        <w:rPr>
          <w:sz w:val="20"/>
          <w:szCs w:val="20"/>
        </w:rPr>
      </w:pPr>
    </w:p>
    <w:p w14:paraId="35A3D02E" w14:textId="40A6C0EF" w:rsidR="002A0122" w:rsidRDefault="002A0122" w:rsidP="00B56D0F">
      <w:pPr>
        <w:pStyle w:val="Prrafodelista"/>
        <w:numPr>
          <w:ilvl w:val="0"/>
          <w:numId w:val="6"/>
        </w:numPr>
        <w:spacing w:after="0" w:line="240" w:lineRule="auto"/>
        <w:rPr>
          <w:sz w:val="20"/>
          <w:szCs w:val="20"/>
        </w:rPr>
      </w:pPr>
      <w:r w:rsidRPr="00615BAB">
        <w:rPr>
          <w:sz w:val="20"/>
          <w:szCs w:val="20"/>
        </w:rPr>
        <w:t xml:space="preserve">¿Cuál de las políticas sería más conveniente desde el punto de vista del aumento en la producción que provocarían? </w:t>
      </w:r>
      <w:ins w:id="31" w:author="Martín Levy" w:date="2018-01-30T10:36:00Z">
        <w:r w:rsidR="00F7354D">
          <w:rPr>
            <w:sz w:val="20"/>
            <w:szCs w:val="20"/>
          </w:rPr>
          <w:t>gastos</w:t>
        </w:r>
      </w:ins>
    </w:p>
    <w:p w14:paraId="687634B3" w14:textId="77777777" w:rsidR="00460A03" w:rsidRDefault="00460A03" w:rsidP="00460A03">
      <w:pPr>
        <w:pStyle w:val="Prrafodelista"/>
        <w:spacing w:after="0" w:line="240" w:lineRule="auto"/>
        <w:rPr>
          <w:sz w:val="20"/>
          <w:szCs w:val="20"/>
        </w:rPr>
      </w:pPr>
    </w:p>
    <w:p w14:paraId="19D09584" w14:textId="77777777" w:rsidR="002A0122" w:rsidRPr="005560B4" w:rsidRDefault="002A0122" w:rsidP="00B56D0F">
      <w:pPr>
        <w:pStyle w:val="Prrafodelista"/>
        <w:numPr>
          <w:ilvl w:val="0"/>
          <w:numId w:val="6"/>
        </w:numPr>
        <w:spacing w:after="0" w:line="240" w:lineRule="auto"/>
        <w:rPr>
          <w:i/>
          <w:sz w:val="20"/>
          <w:szCs w:val="20"/>
        </w:rPr>
      </w:pPr>
      <w:r w:rsidRPr="00615BAB">
        <w:rPr>
          <w:sz w:val="20"/>
          <w:szCs w:val="20"/>
        </w:rPr>
        <w:t>¿Cuál sería la más conveniente si lo que se busca es aumentar el consumo</w:t>
      </w:r>
      <w:r w:rsidR="00617111">
        <w:rPr>
          <w:sz w:val="20"/>
          <w:szCs w:val="20"/>
        </w:rPr>
        <w:t xml:space="preserve"> de las familias de manera directa</w:t>
      </w:r>
      <w:r w:rsidRPr="00615BAB">
        <w:rPr>
          <w:sz w:val="20"/>
          <w:szCs w:val="20"/>
        </w:rPr>
        <w:t xml:space="preserve">? </w:t>
      </w:r>
    </w:p>
    <w:p w14:paraId="72049E4D" w14:textId="1DA2A745" w:rsidR="00460A03" w:rsidRDefault="00F7354D" w:rsidP="00460A03">
      <w:pPr>
        <w:pStyle w:val="Prrafodelista"/>
        <w:spacing w:after="0" w:line="240" w:lineRule="auto"/>
        <w:rPr>
          <w:sz w:val="20"/>
          <w:szCs w:val="20"/>
        </w:rPr>
      </w:pPr>
      <w:ins w:id="32" w:author="Martín Levy" w:date="2018-01-30T10:35:00Z">
        <w:r>
          <w:rPr>
            <w:sz w:val="20"/>
            <w:szCs w:val="20"/>
          </w:rPr>
          <w:t>transferenicas</w:t>
        </w:r>
      </w:ins>
    </w:p>
    <w:p w14:paraId="3639D667" w14:textId="77777777" w:rsidR="002A0122" w:rsidRPr="00615BAB" w:rsidRDefault="002A0122" w:rsidP="00B56D0F">
      <w:pPr>
        <w:pStyle w:val="Prrafodelista"/>
        <w:numPr>
          <w:ilvl w:val="0"/>
          <w:numId w:val="6"/>
        </w:numPr>
        <w:spacing w:after="0" w:line="240" w:lineRule="auto"/>
        <w:rPr>
          <w:sz w:val="20"/>
          <w:szCs w:val="20"/>
        </w:rPr>
      </w:pPr>
      <w:r w:rsidRPr="00615BAB">
        <w:rPr>
          <w:sz w:val="20"/>
          <w:szCs w:val="20"/>
        </w:rPr>
        <w:t>En un mismo gráfico, represente el antes y después de cada una de las propuestas</w:t>
      </w:r>
      <w:r w:rsidR="00617111">
        <w:rPr>
          <w:sz w:val="20"/>
          <w:szCs w:val="20"/>
        </w:rPr>
        <w:t xml:space="preserve"> de política en el mercado de bienes y servicios</w:t>
      </w:r>
      <w:r w:rsidRPr="00615BAB">
        <w:rPr>
          <w:sz w:val="20"/>
          <w:szCs w:val="20"/>
        </w:rPr>
        <w:t xml:space="preserve"> </w:t>
      </w:r>
    </w:p>
    <w:p w14:paraId="63E2EC95" w14:textId="77777777" w:rsidR="002A0122" w:rsidRPr="00EB24EE" w:rsidRDefault="002A0122" w:rsidP="002A0122">
      <w:pPr>
        <w:pStyle w:val="NormalWeb"/>
        <w:spacing w:after="0"/>
        <w:rPr>
          <w:rFonts w:asciiTheme="minorHAnsi" w:hAnsiTheme="minorHAnsi" w:cs="Arial"/>
          <w:sz w:val="20"/>
          <w:szCs w:val="20"/>
          <w:shd w:val="clear" w:color="auto" w:fill="FFFFFF"/>
          <w:lang w:val="es-AR"/>
        </w:rPr>
      </w:pPr>
    </w:p>
    <w:p w14:paraId="139AEEB1" w14:textId="77777777" w:rsidR="002A0122" w:rsidRDefault="00807461" w:rsidP="002A0122">
      <w:pPr>
        <w:spacing w:after="0" w:line="240" w:lineRule="auto"/>
        <w:rPr>
          <w:sz w:val="20"/>
          <w:szCs w:val="20"/>
        </w:rPr>
      </w:pPr>
      <w:r>
        <w:rPr>
          <w:sz w:val="20"/>
          <w:szCs w:val="20"/>
        </w:rPr>
        <w:t>8</w:t>
      </w:r>
      <w:r w:rsidR="002A0122" w:rsidRPr="00615BAB">
        <w:rPr>
          <w:sz w:val="20"/>
          <w:szCs w:val="20"/>
        </w:rPr>
        <w:t>. A)   Analice y explique desde el punto de vista macroeconómico, qué efectos tendría en el mercado real de bienes y servicios de una economía cerrada y con precios fijos, la eliminación de algunos subsidios para aliviar el presupuesto público. Acompañe la explicación textual con gráficos, incluyendo en el análisis el concepto de efecto multiplicador.</w:t>
      </w:r>
    </w:p>
    <w:p w14:paraId="39C3B89E" w14:textId="77777777" w:rsidR="002A0122" w:rsidRDefault="002A0122" w:rsidP="002A0122">
      <w:pPr>
        <w:pStyle w:val="Prrafodelista"/>
        <w:spacing w:after="0" w:line="240" w:lineRule="auto"/>
        <w:ind w:left="0"/>
        <w:rPr>
          <w:sz w:val="20"/>
          <w:szCs w:val="20"/>
        </w:rPr>
      </w:pPr>
      <w:r w:rsidRPr="00615BAB">
        <w:rPr>
          <w:sz w:val="20"/>
          <w:szCs w:val="20"/>
        </w:rPr>
        <w:t>B) ¿Tendría el mismo efecto macroeconómico recortar el gasto en bienes y servicios que eliminar los subsidios</w:t>
      </w:r>
      <w:r w:rsidR="00FE0944">
        <w:rPr>
          <w:sz w:val="20"/>
          <w:szCs w:val="20"/>
        </w:rPr>
        <w:t xml:space="preserve"> en el mismo monto</w:t>
      </w:r>
      <w:r w:rsidRPr="00615BAB">
        <w:rPr>
          <w:sz w:val="20"/>
          <w:szCs w:val="20"/>
        </w:rPr>
        <w:t>? Explique su respuesta.</w:t>
      </w:r>
    </w:p>
    <w:p w14:paraId="248E67B5" w14:textId="77777777" w:rsidR="002A0122" w:rsidRPr="00615BAB" w:rsidRDefault="002A0122" w:rsidP="002A0122">
      <w:pPr>
        <w:pStyle w:val="NormalWeb"/>
        <w:spacing w:after="0"/>
        <w:rPr>
          <w:rFonts w:asciiTheme="minorHAnsi" w:hAnsiTheme="minorHAnsi" w:cs="Arial"/>
          <w:sz w:val="20"/>
          <w:szCs w:val="20"/>
          <w:shd w:val="clear" w:color="auto" w:fill="FFFFFF"/>
          <w:lang w:val="es-PE"/>
        </w:rPr>
      </w:pPr>
    </w:p>
    <w:p w14:paraId="062D4A39" w14:textId="77777777" w:rsidR="002A0122" w:rsidRDefault="00807461" w:rsidP="002A0122">
      <w:pPr>
        <w:pStyle w:val="NormalWeb"/>
        <w:spacing w:after="0"/>
        <w:rPr>
          <w:rFonts w:asciiTheme="minorHAnsi" w:hAnsiTheme="minorHAnsi" w:cs="Arial"/>
          <w:sz w:val="20"/>
          <w:szCs w:val="20"/>
          <w:shd w:val="clear" w:color="auto" w:fill="FFFFFF"/>
        </w:rPr>
      </w:pPr>
      <w:r>
        <w:rPr>
          <w:rFonts w:asciiTheme="minorHAnsi" w:hAnsiTheme="minorHAnsi" w:cs="Arial"/>
          <w:sz w:val="20"/>
          <w:szCs w:val="20"/>
          <w:shd w:val="clear" w:color="auto" w:fill="FFFFFF"/>
        </w:rPr>
        <w:t>9</w:t>
      </w:r>
      <w:r w:rsidR="002A0122" w:rsidRPr="00615BAB">
        <w:rPr>
          <w:rFonts w:asciiTheme="minorHAnsi" w:hAnsiTheme="minorHAnsi" w:cs="Arial"/>
          <w:sz w:val="20"/>
          <w:szCs w:val="20"/>
          <w:shd w:val="clear" w:color="auto" w:fill="FFFFFF"/>
        </w:rPr>
        <w:t xml:space="preserve">. Explique que representa la curva IS y dedúzcala analíticamente. </w:t>
      </w:r>
    </w:p>
    <w:p w14:paraId="12851A6B" w14:textId="77777777" w:rsidR="002A0122" w:rsidRPr="00807461" w:rsidRDefault="002A0122" w:rsidP="002A0122">
      <w:pPr>
        <w:pStyle w:val="NormalWeb"/>
        <w:spacing w:after="0"/>
        <w:rPr>
          <w:rFonts w:asciiTheme="minorHAnsi" w:hAnsiTheme="minorHAnsi" w:cs="Arial"/>
          <w:b/>
          <w:sz w:val="20"/>
          <w:szCs w:val="20"/>
          <w:shd w:val="clear" w:color="auto" w:fill="FFFFFF"/>
        </w:rPr>
      </w:pPr>
    </w:p>
    <w:p w14:paraId="175326B5" w14:textId="77777777" w:rsidR="002A0122" w:rsidRDefault="00807461" w:rsidP="002A0122">
      <w:pPr>
        <w:pStyle w:val="Prrafodelista"/>
        <w:spacing w:after="0" w:line="240" w:lineRule="auto"/>
        <w:ind w:left="0"/>
        <w:rPr>
          <w:sz w:val="20"/>
          <w:szCs w:val="20"/>
        </w:rPr>
      </w:pPr>
      <w:r>
        <w:rPr>
          <w:sz w:val="20"/>
          <w:szCs w:val="20"/>
        </w:rPr>
        <w:t>10</w:t>
      </w:r>
      <w:r w:rsidR="002A0122" w:rsidRPr="00615BAB">
        <w:rPr>
          <w:sz w:val="20"/>
          <w:szCs w:val="20"/>
        </w:rPr>
        <w:t>. ¿Qué es de esperar que ocurra con la curva IS si se reduce la sensibilidad de la inversión ante cambios en la tasa de interés? Grafique la curva IS antes y después del cambio.</w:t>
      </w:r>
    </w:p>
    <w:p w14:paraId="6C00AB31" w14:textId="77777777" w:rsidR="002A0122" w:rsidRPr="00615BAB" w:rsidRDefault="002A0122" w:rsidP="002A0122">
      <w:pPr>
        <w:pStyle w:val="NormalWeb"/>
        <w:spacing w:after="0"/>
        <w:rPr>
          <w:rFonts w:asciiTheme="minorHAnsi" w:hAnsiTheme="minorHAnsi" w:cs="Arial"/>
          <w:sz w:val="20"/>
          <w:szCs w:val="20"/>
          <w:shd w:val="clear" w:color="auto" w:fill="FFFFFF"/>
        </w:rPr>
      </w:pPr>
    </w:p>
    <w:p w14:paraId="70B474E7" w14:textId="77777777" w:rsidR="00256D3F" w:rsidRDefault="00256D3F" w:rsidP="002A0122">
      <w:pPr>
        <w:tabs>
          <w:tab w:val="num" w:pos="1068"/>
        </w:tabs>
        <w:spacing w:after="0" w:line="240" w:lineRule="auto"/>
        <w:rPr>
          <w:b/>
          <w:i/>
          <w:sz w:val="20"/>
          <w:szCs w:val="20"/>
        </w:rPr>
      </w:pPr>
    </w:p>
    <w:p w14:paraId="55F5B6BB" w14:textId="77777777" w:rsidR="002A0122" w:rsidRPr="00EB24EE" w:rsidRDefault="002A0122" w:rsidP="002A0122">
      <w:pPr>
        <w:tabs>
          <w:tab w:val="num" w:pos="1068"/>
        </w:tabs>
        <w:spacing w:after="0" w:line="240" w:lineRule="auto"/>
        <w:rPr>
          <w:b/>
          <w:i/>
          <w:sz w:val="20"/>
          <w:szCs w:val="20"/>
        </w:rPr>
      </w:pPr>
      <w:r w:rsidRPr="00EB24EE">
        <w:rPr>
          <w:b/>
          <w:i/>
          <w:sz w:val="20"/>
          <w:szCs w:val="20"/>
        </w:rPr>
        <w:t>Verdadero o Falso</w:t>
      </w:r>
    </w:p>
    <w:p w14:paraId="4E7004AA" w14:textId="572E82F0" w:rsidR="002A0122" w:rsidRDefault="002A0122" w:rsidP="00B56D0F">
      <w:pPr>
        <w:pStyle w:val="Prrafodelista"/>
        <w:numPr>
          <w:ilvl w:val="0"/>
          <w:numId w:val="5"/>
        </w:numPr>
        <w:tabs>
          <w:tab w:val="num" w:pos="1068"/>
        </w:tabs>
        <w:spacing w:after="0" w:line="240" w:lineRule="auto"/>
        <w:rPr>
          <w:sz w:val="20"/>
          <w:szCs w:val="20"/>
        </w:rPr>
      </w:pPr>
      <w:r w:rsidRPr="00615BAB">
        <w:rPr>
          <w:sz w:val="20"/>
          <w:szCs w:val="20"/>
        </w:rPr>
        <w:t xml:space="preserve"> “Si en una economía </w:t>
      </w:r>
      <w:r w:rsidRPr="00615BAB">
        <w:rPr>
          <w:sz w:val="20"/>
          <w:szCs w:val="20"/>
          <w:u w:val="single"/>
        </w:rPr>
        <w:t>el nivel de PBI es superior a su nivel de equilibrio</w:t>
      </w:r>
      <w:r w:rsidRPr="00615BAB">
        <w:rPr>
          <w:sz w:val="20"/>
          <w:szCs w:val="20"/>
        </w:rPr>
        <w:t xml:space="preserve">, </w:t>
      </w:r>
      <w:r w:rsidRPr="00615BAB">
        <w:rPr>
          <w:i/>
          <w:sz w:val="20"/>
          <w:szCs w:val="20"/>
        </w:rPr>
        <w:t>para volver al equilibrio</w:t>
      </w:r>
      <w:r w:rsidRPr="00615BAB">
        <w:rPr>
          <w:sz w:val="20"/>
          <w:szCs w:val="20"/>
        </w:rPr>
        <w:t xml:space="preserve"> se deberá disminuir la producción, dado que se están acumulando existencias”.</w:t>
      </w:r>
      <w:ins w:id="33" w:author="Martín Levy" w:date="2018-01-31T10:56:00Z">
        <w:r w:rsidR="00B8063D">
          <w:rPr>
            <w:sz w:val="20"/>
            <w:szCs w:val="20"/>
          </w:rPr>
          <w:t xml:space="preserve"> V aumenta el desempleo</w:t>
        </w:r>
      </w:ins>
      <w:ins w:id="34" w:author="Martín Levy" w:date="2018-01-31T10:57:00Z">
        <w:r w:rsidR="00B8063D">
          <w:rPr>
            <w:sz w:val="20"/>
            <w:szCs w:val="20"/>
          </w:rPr>
          <w:t xml:space="preserve"> y</w:t>
        </w:r>
      </w:ins>
      <w:ins w:id="35" w:author="Martín Levy" w:date="2018-01-31T10:56:00Z">
        <w:r w:rsidR="00B8063D">
          <w:rPr>
            <w:sz w:val="20"/>
            <w:szCs w:val="20"/>
          </w:rPr>
          <w:t xml:space="preserve"> disminuye la produccion</w:t>
        </w:r>
      </w:ins>
    </w:p>
    <w:p w14:paraId="3A6FDAB4" w14:textId="77777777" w:rsidR="002A0122" w:rsidRPr="00615BAB" w:rsidRDefault="002A0122" w:rsidP="002A0122">
      <w:pPr>
        <w:pStyle w:val="NormalWeb"/>
        <w:spacing w:after="0"/>
        <w:rPr>
          <w:rFonts w:asciiTheme="minorHAnsi" w:hAnsiTheme="minorHAnsi" w:cs="Arial"/>
          <w:sz w:val="20"/>
          <w:szCs w:val="20"/>
          <w:shd w:val="clear" w:color="auto" w:fill="FFFFFF"/>
          <w:lang w:val="es-PE"/>
        </w:rPr>
      </w:pPr>
    </w:p>
    <w:p w14:paraId="70260946" w14:textId="77777777" w:rsidR="002A0122" w:rsidRPr="00EB24EE" w:rsidRDefault="002A0122" w:rsidP="002A0122">
      <w:pPr>
        <w:pStyle w:val="NormalWeb"/>
        <w:spacing w:after="0"/>
        <w:rPr>
          <w:rFonts w:asciiTheme="minorHAnsi" w:hAnsiTheme="minorHAnsi"/>
          <w:b/>
          <w:i/>
          <w:sz w:val="20"/>
          <w:szCs w:val="20"/>
        </w:rPr>
      </w:pPr>
      <w:r w:rsidRPr="00EB24EE">
        <w:rPr>
          <w:rFonts w:asciiTheme="minorHAnsi" w:hAnsiTheme="minorHAnsi"/>
          <w:b/>
          <w:i/>
          <w:sz w:val="20"/>
          <w:szCs w:val="20"/>
        </w:rPr>
        <w:t>Elección Múltiple</w:t>
      </w:r>
    </w:p>
    <w:p w14:paraId="7E3EB31E" w14:textId="77777777" w:rsidR="002A0122" w:rsidRPr="00615BAB" w:rsidRDefault="002A0122" w:rsidP="00B56D0F">
      <w:pPr>
        <w:pStyle w:val="NormalWeb"/>
        <w:numPr>
          <w:ilvl w:val="0"/>
          <w:numId w:val="7"/>
        </w:numPr>
        <w:spacing w:after="0"/>
        <w:rPr>
          <w:rFonts w:asciiTheme="minorHAnsi" w:hAnsiTheme="minorHAnsi"/>
          <w:sz w:val="20"/>
          <w:szCs w:val="20"/>
        </w:rPr>
      </w:pPr>
      <w:r w:rsidRPr="00615BAB">
        <w:rPr>
          <w:rFonts w:asciiTheme="minorHAnsi" w:hAnsiTheme="minorHAnsi"/>
          <w:sz w:val="20"/>
          <w:szCs w:val="20"/>
        </w:rPr>
        <w:t>Considerando el modelo keynesiano simple, si la producción de equilibrio es 10.000</w:t>
      </w:r>
      <w:r w:rsidR="00453136">
        <w:rPr>
          <w:rFonts w:asciiTheme="minorHAnsi" w:hAnsiTheme="minorHAnsi"/>
          <w:sz w:val="20"/>
          <w:szCs w:val="20"/>
        </w:rPr>
        <w:t xml:space="preserve">, pero en la economía se produce por un valor de </w:t>
      </w:r>
      <w:r w:rsidRPr="00615BAB">
        <w:rPr>
          <w:rFonts w:asciiTheme="minorHAnsi" w:hAnsiTheme="minorHAnsi"/>
          <w:sz w:val="20"/>
          <w:szCs w:val="20"/>
        </w:rPr>
        <w:t xml:space="preserve">15.000, entonces… </w:t>
      </w:r>
    </w:p>
    <w:p w14:paraId="466A8D4B" w14:textId="77777777" w:rsidR="002A0122" w:rsidRPr="00615BAB" w:rsidRDefault="002A0122" w:rsidP="00B56D0F">
      <w:pPr>
        <w:pStyle w:val="NormalWeb"/>
        <w:numPr>
          <w:ilvl w:val="0"/>
          <w:numId w:val="8"/>
        </w:numPr>
        <w:tabs>
          <w:tab w:val="clear" w:pos="720"/>
          <w:tab w:val="num" w:pos="1440"/>
        </w:tabs>
        <w:spacing w:after="0"/>
        <w:ind w:left="2127" w:hanging="1047"/>
        <w:rPr>
          <w:rFonts w:asciiTheme="minorHAnsi" w:hAnsiTheme="minorHAnsi"/>
          <w:sz w:val="20"/>
          <w:szCs w:val="20"/>
        </w:rPr>
      </w:pPr>
      <w:r w:rsidRPr="00615BAB">
        <w:rPr>
          <w:rFonts w:asciiTheme="minorHAnsi" w:hAnsiTheme="minorHAnsi"/>
          <w:sz w:val="20"/>
          <w:szCs w:val="20"/>
        </w:rPr>
        <w:t>Existe un exceso de oferta de dinero.</w:t>
      </w:r>
    </w:p>
    <w:p w14:paraId="00BB58C8" w14:textId="77777777" w:rsidR="002A0122" w:rsidRPr="00615BAB" w:rsidRDefault="002A0122" w:rsidP="00B56D0F">
      <w:pPr>
        <w:pStyle w:val="NormalWeb"/>
        <w:numPr>
          <w:ilvl w:val="0"/>
          <w:numId w:val="8"/>
        </w:numPr>
        <w:tabs>
          <w:tab w:val="clear" w:pos="720"/>
          <w:tab w:val="num" w:pos="1440"/>
        </w:tabs>
        <w:spacing w:after="0"/>
        <w:ind w:left="1440"/>
        <w:rPr>
          <w:rFonts w:asciiTheme="minorHAnsi" w:hAnsiTheme="minorHAnsi"/>
          <w:sz w:val="20"/>
          <w:szCs w:val="20"/>
        </w:rPr>
      </w:pPr>
      <w:r w:rsidRPr="00615BAB">
        <w:rPr>
          <w:rFonts w:asciiTheme="minorHAnsi" w:hAnsiTheme="minorHAnsi"/>
          <w:sz w:val="20"/>
          <w:szCs w:val="20"/>
        </w:rPr>
        <w:t>Existe un exceso de demanda de bienes y servicios.</w:t>
      </w:r>
    </w:p>
    <w:p w14:paraId="2E499EAA" w14:textId="77777777" w:rsidR="002A0122" w:rsidRPr="00892580" w:rsidRDefault="00FE0944" w:rsidP="00B56D0F">
      <w:pPr>
        <w:pStyle w:val="NormalWeb"/>
        <w:numPr>
          <w:ilvl w:val="0"/>
          <w:numId w:val="8"/>
        </w:numPr>
        <w:tabs>
          <w:tab w:val="clear" w:pos="720"/>
          <w:tab w:val="num" w:pos="1440"/>
        </w:tabs>
        <w:spacing w:after="0"/>
        <w:ind w:left="1440"/>
        <w:rPr>
          <w:rFonts w:asciiTheme="minorHAnsi" w:hAnsiTheme="minorHAnsi"/>
          <w:b/>
          <w:sz w:val="20"/>
          <w:szCs w:val="20"/>
        </w:rPr>
      </w:pPr>
      <w:r w:rsidRPr="00892580">
        <w:rPr>
          <w:rFonts w:asciiTheme="minorHAnsi" w:hAnsiTheme="minorHAnsi"/>
          <w:b/>
          <w:sz w:val="20"/>
          <w:szCs w:val="20"/>
        </w:rPr>
        <w:t>Caerá la producción y disminuirá el empleo en el corto plazo</w:t>
      </w:r>
    </w:p>
    <w:p w14:paraId="5958A777" w14:textId="77777777" w:rsidR="002A0122" w:rsidRPr="00615BAB" w:rsidRDefault="00FE0944" w:rsidP="00B56D0F">
      <w:pPr>
        <w:pStyle w:val="NormalWeb"/>
        <w:numPr>
          <w:ilvl w:val="0"/>
          <w:numId w:val="8"/>
        </w:numPr>
        <w:tabs>
          <w:tab w:val="clear" w:pos="720"/>
          <w:tab w:val="num" w:pos="1440"/>
        </w:tabs>
        <w:spacing w:after="0"/>
        <w:ind w:left="1440"/>
        <w:rPr>
          <w:rFonts w:asciiTheme="minorHAnsi" w:hAnsiTheme="minorHAnsi"/>
          <w:sz w:val="20"/>
          <w:szCs w:val="20"/>
        </w:rPr>
      </w:pPr>
      <w:r>
        <w:rPr>
          <w:rFonts w:asciiTheme="minorHAnsi" w:hAnsiTheme="minorHAnsi"/>
          <w:sz w:val="20"/>
          <w:szCs w:val="20"/>
        </w:rPr>
        <w:t>Se produce</w:t>
      </w:r>
      <w:r w:rsidR="002A0122" w:rsidRPr="00615BAB">
        <w:rPr>
          <w:rFonts w:asciiTheme="minorHAnsi" w:hAnsiTheme="minorHAnsi"/>
          <w:sz w:val="20"/>
          <w:szCs w:val="20"/>
        </w:rPr>
        <w:t xml:space="preserve"> una </w:t>
      </w:r>
      <w:proofErr w:type="spellStart"/>
      <w:r w:rsidR="002A0122" w:rsidRPr="00615BAB">
        <w:rPr>
          <w:rFonts w:asciiTheme="minorHAnsi" w:hAnsiTheme="minorHAnsi"/>
          <w:sz w:val="20"/>
          <w:szCs w:val="20"/>
        </w:rPr>
        <w:t>desacumulación</w:t>
      </w:r>
      <w:proofErr w:type="spellEnd"/>
      <w:r w:rsidR="002A0122" w:rsidRPr="00615BAB">
        <w:rPr>
          <w:rFonts w:asciiTheme="minorHAnsi" w:hAnsiTheme="minorHAnsi"/>
          <w:sz w:val="20"/>
          <w:szCs w:val="20"/>
        </w:rPr>
        <w:t xml:space="preserve"> involuntaria de stocks.</w:t>
      </w:r>
    </w:p>
    <w:p w14:paraId="391D5F0E" w14:textId="77777777" w:rsidR="002A0122" w:rsidRPr="00615BAB" w:rsidRDefault="002A0122" w:rsidP="002A0122">
      <w:pPr>
        <w:pStyle w:val="NormalWeb"/>
        <w:spacing w:after="0"/>
        <w:ind w:left="720"/>
        <w:rPr>
          <w:rFonts w:asciiTheme="minorHAnsi" w:hAnsiTheme="minorHAnsi"/>
          <w:sz w:val="20"/>
          <w:szCs w:val="20"/>
        </w:rPr>
      </w:pPr>
    </w:p>
    <w:p w14:paraId="36D45D93" w14:textId="77777777" w:rsidR="002A0122" w:rsidRPr="00EB24EE" w:rsidRDefault="002A0122" w:rsidP="00B56D0F">
      <w:pPr>
        <w:pStyle w:val="NormalWeb"/>
        <w:numPr>
          <w:ilvl w:val="0"/>
          <w:numId w:val="7"/>
        </w:numPr>
        <w:spacing w:after="0"/>
        <w:rPr>
          <w:rFonts w:asciiTheme="minorHAnsi" w:hAnsiTheme="minorHAnsi" w:cs="Arial"/>
          <w:sz w:val="20"/>
          <w:szCs w:val="20"/>
          <w:shd w:val="clear" w:color="auto" w:fill="FFFFFF"/>
        </w:rPr>
      </w:pPr>
      <w:r w:rsidRPr="00615BAB">
        <w:rPr>
          <w:rFonts w:asciiTheme="minorHAnsi" w:hAnsiTheme="minorHAnsi" w:cs="Arial"/>
          <w:sz w:val="20"/>
          <w:szCs w:val="20"/>
          <w:shd w:val="clear" w:color="auto" w:fill="FFFFFF"/>
        </w:rPr>
        <w:t xml:space="preserve">En el </w:t>
      </w:r>
      <w:r w:rsidRPr="00EB24EE">
        <w:rPr>
          <w:rFonts w:asciiTheme="minorHAnsi" w:hAnsiTheme="minorHAnsi" w:cs="Arial"/>
          <w:sz w:val="20"/>
          <w:szCs w:val="20"/>
          <w:shd w:val="clear" w:color="auto" w:fill="FFFFFF"/>
        </w:rPr>
        <w:t xml:space="preserve">modelo keynesiano  simple </w:t>
      </w:r>
      <w:r w:rsidR="00453136" w:rsidRPr="00EB24EE">
        <w:rPr>
          <w:rFonts w:asciiTheme="minorHAnsi" w:hAnsiTheme="minorHAnsi" w:cs="Arial"/>
          <w:sz w:val="20"/>
          <w:szCs w:val="20"/>
          <w:shd w:val="clear" w:color="auto" w:fill="FFFFFF"/>
        </w:rPr>
        <w:t>(o renta-gasto)</w:t>
      </w:r>
      <w:r w:rsidR="00453136">
        <w:rPr>
          <w:rFonts w:asciiTheme="minorHAnsi" w:hAnsiTheme="minorHAnsi" w:cs="Arial"/>
          <w:sz w:val="20"/>
          <w:szCs w:val="20"/>
          <w:shd w:val="clear" w:color="auto" w:fill="FFFFFF"/>
        </w:rPr>
        <w:t xml:space="preserve"> </w:t>
      </w:r>
      <w:r w:rsidRPr="00EB24EE">
        <w:rPr>
          <w:rFonts w:asciiTheme="minorHAnsi" w:hAnsiTheme="minorHAnsi" w:cs="Arial"/>
          <w:sz w:val="20"/>
          <w:szCs w:val="20"/>
          <w:shd w:val="clear" w:color="auto" w:fill="FFFFFF"/>
        </w:rPr>
        <w:t>sin sector externo y con gobierno, un aumento del gasto público aumenta la re</w:t>
      </w:r>
      <w:r w:rsidR="00343C4C">
        <w:rPr>
          <w:rFonts w:asciiTheme="minorHAnsi" w:hAnsiTheme="minorHAnsi" w:cs="Arial"/>
          <w:sz w:val="20"/>
          <w:szCs w:val="20"/>
          <w:shd w:val="clear" w:color="auto" w:fill="FFFFFF"/>
        </w:rPr>
        <w:t>n</w:t>
      </w:r>
      <w:r w:rsidRPr="00EB24EE">
        <w:rPr>
          <w:rFonts w:asciiTheme="minorHAnsi" w:hAnsiTheme="minorHAnsi" w:cs="Arial"/>
          <w:sz w:val="20"/>
          <w:szCs w:val="20"/>
          <w:shd w:val="clear" w:color="auto" w:fill="FFFFFF"/>
        </w:rPr>
        <w:t>ta de equilibrio, porque:</w:t>
      </w:r>
    </w:p>
    <w:p w14:paraId="0C16A0CE" w14:textId="77777777" w:rsidR="002A0122" w:rsidRPr="00EB24EE" w:rsidRDefault="002A0122" w:rsidP="00B56D0F">
      <w:pPr>
        <w:pStyle w:val="NormalWeb"/>
        <w:numPr>
          <w:ilvl w:val="1"/>
          <w:numId w:val="10"/>
        </w:numPr>
        <w:spacing w:after="0"/>
        <w:ind w:hanging="357"/>
        <w:rPr>
          <w:rFonts w:asciiTheme="minorHAnsi" w:hAnsiTheme="minorHAnsi" w:cs="Arial"/>
          <w:sz w:val="20"/>
          <w:szCs w:val="20"/>
          <w:shd w:val="clear" w:color="auto" w:fill="FFFFFF"/>
        </w:rPr>
      </w:pPr>
      <w:r w:rsidRPr="00EB24EE">
        <w:rPr>
          <w:rFonts w:asciiTheme="minorHAnsi" w:hAnsiTheme="minorHAnsi" w:cs="Arial"/>
          <w:sz w:val="20"/>
          <w:szCs w:val="20"/>
          <w:shd w:val="clear" w:color="auto" w:fill="FFFFFF"/>
        </w:rPr>
        <w:t>Aumenta el componente autónomo del gasto privado.</w:t>
      </w:r>
    </w:p>
    <w:p w14:paraId="5B23AE7D" w14:textId="77777777" w:rsidR="002A0122" w:rsidRPr="00EB24EE" w:rsidRDefault="002A0122" w:rsidP="00B56D0F">
      <w:pPr>
        <w:pStyle w:val="NormalWeb"/>
        <w:numPr>
          <w:ilvl w:val="1"/>
          <w:numId w:val="10"/>
        </w:numPr>
        <w:spacing w:after="0"/>
        <w:ind w:hanging="357"/>
        <w:rPr>
          <w:rFonts w:asciiTheme="minorHAnsi" w:hAnsiTheme="minorHAnsi" w:cs="Arial"/>
          <w:sz w:val="20"/>
          <w:szCs w:val="20"/>
          <w:shd w:val="clear" w:color="auto" w:fill="FFFFFF"/>
        </w:rPr>
      </w:pPr>
      <w:r w:rsidRPr="00EB24EE">
        <w:rPr>
          <w:rFonts w:asciiTheme="minorHAnsi" w:hAnsiTheme="minorHAnsi" w:cs="Arial"/>
          <w:sz w:val="20"/>
          <w:szCs w:val="20"/>
          <w:shd w:val="clear" w:color="auto" w:fill="FFFFFF"/>
        </w:rPr>
        <w:t>Aumenta el multiplicador</w:t>
      </w:r>
    </w:p>
    <w:p w14:paraId="02E9DF56" w14:textId="77777777" w:rsidR="002A0122" w:rsidRPr="00862A1E" w:rsidRDefault="00FE0944" w:rsidP="00B56D0F">
      <w:pPr>
        <w:pStyle w:val="NormalWeb"/>
        <w:numPr>
          <w:ilvl w:val="1"/>
          <w:numId w:val="10"/>
        </w:numPr>
        <w:spacing w:after="0"/>
        <w:ind w:hanging="357"/>
        <w:rPr>
          <w:rFonts w:asciiTheme="minorHAnsi" w:hAnsiTheme="minorHAnsi" w:cs="Arial"/>
          <w:b/>
          <w:sz w:val="20"/>
          <w:szCs w:val="20"/>
          <w:shd w:val="clear" w:color="auto" w:fill="FFFFFF"/>
          <w:rPrChange w:id="36" w:author="Martín Levy" w:date="2018-01-31T19:04:00Z">
            <w:rPr>
              <w:rFonts w:asciiTheme="minorHAnsi" w:hAnsiTheme="minorHAnsi" w:cs="Arial"/>
              <w:sz w:val="20"/>
              <w:szCs w:val="20"/>
              <w:shd w:val="clear" w:color="auto" w:fill="FFFFFF"/>
            </w:rPr>
          </w:rPrChange>
        </w:rPr>
      </w:pPr>
      <w:r w:rsidRPr="00862A1E">
        <w:rPr>
          <w:rFonts w:asciiTheme="minorHAnsi" w:hAnsiTheme="minorHAnsi" w:cs="Arial"/>
          <w:b/>
          <w:sz w:val="20"/>
          <w:szCs w:val="20"/>
          <w:shd w:val="clear" w:color="auto" w:fill="FFFFFF"/>
          <w:rPrChange w:id="37" w:author="Martín Levy" w:date="2018-01-31T19:04:00Z">
            <w:rPr>
              <w:rFonts w:asciiTheme="minorHAnsi" w:hAnsiTheme="minorHAnsi" w:cs="Arial"/>
              <w:sz w:val="20"/>
              <w:szCs w:val="20"/>
              <w:shd w:val="clear" w:color="auto" w:fill="FFFFFF"/>
            </w:rPr>
          </w:rPrChange>
        </w:rPr>
        <w:lastRenderedPageBreak/>
        <w:t>Aumenta la demanda agregada autónoma</w:t>
      </w:r>
      <w:r w:rsidR="002A0122" w:rsidRPr="00862A1E">
        <w:rPr>
          <w:rFonts w:asciiTheme="minorHAnsi" w:hAnsiTheme="minorHAnsi" w:cs="Arial"/>
          <w:b/>
          <w:sz w:val="20"/>
          <w:szCs w:val="20"/>
          <w:shd w:val="clear" w:color="auto" w:fill="FFFFFF"/>
          <w:rPrChange w:id="38" w:author="Martín Levy" w:date="2018-01-31T19:04:00Z">
            <w:rPr>
              <w:rFonts w:asciiTheme="minorHAnsi" w:hAnsiTheme="minorHAnsi" w:cs="Arial"/>
              <w:sz w:val="20"/>
              <w:szCs w:val="20"/>
              <w:shd w:val="clear" w:color="auto" w:fill="FFFFFF"/>
            </w:rPr>
          </w:rPrChange>
        </w:rPr>
        <w:t xml:space="preserve"> </w:t>
      </w:r>
      <w:r w:rsidR="00343C4C" w:rsidRPr="00862A1E">
        <w:rPr>
          <w:rFonts w:asciiTheme="minorHAnsi" w:hAnsiTheme="minorHAnsi" w:cs="Arial"/>
          <w:b/>
          <w:sz w:val="20"/>
          <w:szCs w:val="20"/>
          <w:shd w:val="clear" w:color="auto" w:fill="FFFFFF"/>
          <w:rPrChange w:id="39" w:author="Martín Levy" w:date="2018-01-31T19:04:00Z">
            <w:rPr>
              <w:rFonts w:asciiTheme="minorHAnsi" w:hAnsiTheme="minorHAnsi" w:cs="Arial"/>
              <w:sz w:val="20"/>
              <w:szCs w:val="20"/>
              <w:shd w:val="clear" w:color="auto" w:fill="FFFFFF"/>
            </w:rPr>
          </w:rPrChange>
        </w:rPr>
        <w:t>(mismo efecto</w:t>
      </w:r>
      <w:r w:rsidR="002A0122" w:rsidRPr="00862A1E">
        <w:rPr>
          <w:rFonts w:asciiTheme="minorHAnsi" w:hAnsiTheme="minorHAnsi" w:cs="Arial"/>
          <w:b/>
          <w:sz w:val="20"/>
          <w:szCs w:val="20"/>
          <w:shd w:val="clear" w:color="auto" w:fill="FFFFFF"/>
          <w:rPrChange w:id="40" w:author="Martín Levy" w:date="2018-01-31T19:04:00Z">
            <w:rPr>
              <w:rFonts w:asciiTheme="minorHAnsi" w:hAnsiTheme="minorHAnsi" w:cs="Arial"/>
              <w:sz w:val="20"/>
              <w:szCs w:val="20"/>
              <w:shd w:val="clear" w:color="auto" w:fill="FFFFFF"/>
            </w:rPr>
          </w:rPrChange>
        </w:rPr>
        <w:t xml:space="preserve"> que si aumentara la inversión autónoma</w:t>
      </w:r>
      <w:r w:rsidR="00343C4C" w:rsidRPr="00862A1E">
        <w:rPr>
          <w:rFonts w:asciiTheme="minorHAnsi" w:hAnsiTheme="minorHAnsi" w:cs="Arial"/>
          <w:b/>
          <w:sz w:val="20"/>
          <w:szCs w:val="20"/>
          <w:shd w:val="clear" w:color="auto" w:fill="FFFFFF"/>
          <w:rPrChange w:id="41" w:author="Martín Levy" w:date="2018-01-31T19:04:00Z">
            <w:rPr>
              <w:rFonts w:asciiTheme="minorHAnsi" w:hAnsiTheme="minorHAnsi" w:cs="Arial"/>
              <w:sz w:val="20"/>
              <w:szCs w:val="20"/>
              <w:shd w:val="clear" w:color="auto" w:fill="FFFFFF"/>
            </w:rPr>
          </w:rPrChange>
        </w:rPr>
        <w:t>)</w:t>
      </w:r>
    </w:p>
    <w:p w14:paraId="61298543" w14:textId="77777777" w:rsidR="002A0122" w:rsidRPr="00862A1E" w:rsidRDefault="002A0122" w:rsidP="00B56D0F">
      <w:pPr>
        <w:pStyle w:val="NormalWeb"/>
        <w:numPr>
          <w:ilvl w:val="1"/>
          <w:numId w:val="10"/>
        </w:numPr>
        <w:spacing w:after="0"/>
        <w:ind w:hanging="357"/>
        <w:rPr>
          <w:rFonts w:asciiTheme="minorHAnsi" w:hAnsiTheme="minorHAnsi" w:cs="Arial"/>
          <w:sz w:val="20"/>
          <w:szCs w:val="20"/>
          <w:shd w:val="clear" w:color="auto" w:fill="FFFFFF"/>
        </w:rPr>
      </w:pPr>
      <w:r w:rsidRPr="00862A1E">
        <w:rPr>
          <w:rFonts w:asciiTheme="minorHAnsi" w:hAnsiTheme="minorHAnsi" w:cs="Arial"/>
          <w:sz w:val="20"/>
          <w:szCs w:val="20"/>
          <w:shd w:val="clear" w:color="auto" w:fill="FFFFFF"/>
        </w:rPr>
        <w:t>Ninguna de las anteriores.</w:t>
      </w:r>
    </w:p>
    <w:p w14:paraId="10EA3CD4" w14:textId="77777777" w:rsidR="002A0122" w:rsidRDefault="002A0122" w:rsidP="002A0122">
      <w:pPr>
        <w:pStyle w:val="NormalWeb"/>
        <w:spacing w:after="0"/>
        <w:ind w:left="1440" w:hanging="357"/>
        <w:rPr>
          <w:rFonts w:asciiTheme="minorHAnsi" w:hAnsiTheme="minorHAnsi" w:cs="Arial"/>
          <w:sz w:val="20"/>
          <w:szCs w:val="20"/>
          <w:shd w:val="clear" w:color="auto" w:fill="FFFFFF"/>
        </w:rPr>
      </w:pPr>
    </w:p>
    <w:p w14:paraId="052C4133" w14:textId="77777777" w:rsidR="00453136" w:rsidRPr="00EB24EE" w:rsidRDefault="00453136" w:rsidP="002A0122">
      <w:pPr>
        <w:pStyle w:val="NormalWeb"/>
        <w:spacing w:after="0"/>
        <w:ind w:left="1440" w:hanging="357"/>
        <w:rPr>
          <w:rFonts w:asciiTheme="minorHAnsi" w:hAnsiTheme="minorHAnsi" w:cs="Arial"/>
          <w:sz w:val="20"/>
          <w:szCs w:val="20"/>
          <w:shd w:val="clear" w:color="auto" w:fill="FFFFFF"/>
        </w:rPr>
      </w:pPr>
    </w:p>
    <w:p w14:paraId="0DCDED24" w14:textId="77777777" w:rsidR="002A0122" w:rsidRPr="00EB24EE" w:rsidRDefault="002A0122" w:rsidP="00B56D0F">
      <w:pPr>
        <w:pStyle w:val="NormalWeb"/>
        <w:numPr>
          <w:ilvl w:val="0"/>
          <w:numId w:val="7"/>
        </w:numPr>
        <w:spacing w:after="0"/>
        <w:rPr>
          <w:rFonts w:asciiTheme="minorHAnsi" w:hAnsiTheme="minorHAnsi" w:cs="Arial"/>
          <w:sz w:val="20"/>
          <w:szCs w:val="20"/>
          <w:shd w:val="clear" w:color="auto" w:fill="FFFFFF"/>
        </w:rPr>
      </w:pPr>
      <w:r w:rsidRPr="00EB24EE">
        <w:rPr>
          <w:rFonts w:asciiTheme="minorHAnsi" w:hAnsiTheme="minorHAnsi" w:cs="Arial"/>
          <w:sz w:val="20"/>
          <w:szCs w:val="20"/>
          <w:shd w:val="clear" w:color="auto" w:fill="FFFFFF"/>
        </w:rPr>
        <w:t>Un aumento de la propensión marginal a consumir implica:</w:t>
      </w:r>
    </w:p>
    <w:p w14:paraId="300F269E" w14:textId="77777777" w:rsidR="002A0122" w:rsidRPr="00EB24EE" w:rsidRDefault="002A0122" w:rsidP="00B56D0F">
      <w:pPr>
        <w:pStyle w:val="NormalWeb"/>
        <w:numPr>
          <w:ilvl w:val="0"/>
          <w:numId w:val="12"/>
        </w:numPr>
        <w:tabs>
          <w:tab w:val="left" w:pos="993"/>
        </w:tabs>
        <w:spacing w:after="0"/>
        <w:rPr>
          <w:rFonts w:asciiTheme="minorHAnsi" w:hAnsiTheme="minorHAnsi" w:cs="Arial"/>
          <w:sz w:val="20"/>
          <w:szCs w:val="20"/>
          <w:shd w:val="clear" w:color="auto" w:fill="FFFFFF"/>
        </w:rPr>
      </w:pPr>
      <w:r w:rsidRPr="00EB24EE">
        <w:rPr>
          <w:rFonts w:asciiTheme="minorHAnsi" w:hAnsiTheme="minorHAnsi" w:cs="Arial"/>
          <w:sz w:val="20"/>
          <w:szCs w:val="20"/>
          <w:shd w:val="clear" w:color="auto" w:fill="FFFFFF"/>
        </w:rPr>
        <w:t>Un aumento en el multiplicador del gasto y, dado un cambio en las compras del gobierno, provoca un efecto mayor en el ingreso de equilibrio</w:t>
      </w:r>
    </w:p>
    <w:p w14:paraId="50493924" w14:textId="77777777" w:rsidR="002A0122" w:rsidRPr="00EB24EE" w:rsidRDefault="002A0122" w:rsidP="00B56D0F">
      <w:pPr>
        <w:pStyle w:val="NormalWeb"/>
        <w:numPr>
          <w:ilvl w:val="0"/>
          <w:numId w:val="12"/>
        </w:numPr>
        <w:tabs>
          <w:tab w:val="left" w:pos="993"/>
        </w:tabs>
        <w:spacing w:after="0"/>
        <w:ind w:left="1440" w:hanging="357"/>
        <w:rPr>
          <w:rFonts w:asciiTheme="minorHAnsi" w:hAnsiTheme="minorHAnsi" w:cs="Arial"/>
          <w:sz w:val="20"/>
          <w:szCs w:val="20"/>
          <w:shd w:val="clear" w:color="auto" w:fill="FFFFFF"/>
        </w:rPr>
      </w:pPr>
      <w:r w:rsidRPr="00EB24EE">
        <w:rPr>
          <w:rFonts w:asciiTheme="minorHAnsi" w:hAnsiTheme="minorHAnsi" w:cs="Arial"/>
          <w:sz w:val="20"/>
          <w:szCs w:val="20"/>
          <w:shd w:val="clear" w:color="auto" w:fill="FFFFFF"/>
        </w:rPr>
        <w:t>Una reducción de la propensión marginal a ahorrar</w:t>
      </w:r>
    </w:p>
    <w:p w14:paraId="2421E755" w14:textId="77777777" w:rsidR="002A0122" w:rsidRPr="00EB24EE" w:rsidRDefault="002A0122" w:rsidP="00B56D0F">
      <w:pPr>
        <w:pStyle w:val="NormalWeb"/>
        <w:numPr>
          <w:ilvl w:val="0"/>
          <w:numId w:val="12"/>
        </w:numPr>
        <w:tabs>
          <w:tab w:val="left" w:pos="993"/>
        </w:tabs>
        <w:spacing w:after="0"/>
        <w:ind w:left="1440" w:hanging="357"/>
        <w:rPr>
          <w:rFonts w:asciiTheme="minorHAnsi" w:hAnsiTheme="minorHAnsi" w:cs="Arial"/>
          <w:sz w:val="20"/>
          <w:szCs w:val="20"/>
          <w:shd w:val="clear" w:color="auto" w:fill="FFFFFF"/>
        </w:rPr>
      </w:pPr>
      <w:proofErr w:type="spellStart"/>
      <w:r w:rsidRPr="00EB24EE">
        <w:rPr>
          <w:rFonts w:asciiTheme="minorHAnsi" w:hAnsiTheme="minorHAnsi" w:cs="Arial"/>
          <w:sz w:val="20"/>
          <w:szCs w:val="20"/>
          <w:shd w:val="clear" w:color="auto" w:fill="FFFFFF"/>
        </w:rPr>
        <w:t>Ceteris</w:t>
      </w:r>
      <w:proofErr w:type="spellEnd"/>
      <w:r w:rsidRPr="00EB24EE">
        <w:rPr>
          <w:rFonts w:asciiTheme="minorHAnsi" w:hAnsiTheme="minorHAnsi" w:cs="Arial"/>
          <w:sz w:val="20"/>
          <w:szCs w:val="20"/>
          <w:shd w:val="clear" w:color="auto" w:fill="FFFFFF"/>
        </w:rPr>
        <w:t xml:space="preserve"> </w:t>
      </w:r>
      <w:proofErr w:type="spellStart"/>
      <w:r w:rsidRPr="00EB24EE">
        <w:rPr>
          <w:rFonts w:asciiTheme="minorHAnsi" w:hAnsiTheme="minorHAnsi" w:cs="Arial"/>
          <w:sz w:val="20"/>
          <w:szCs w:val="20"/>
          <w:shd w:val="clear" w:color="auto" w:fill="FFFFFF"/>
        </w:rPr>
        <w:t>paribus</w:t>
      </w:r>
      <w:proofErr w:type="spellEnd"/>
      <w:r w:rsidRPr="00EB24EE">
        <w:rPr>
          <w:rFonts w:asciiTheme="minorHAnsi" w:hAnsiTheme="minorHAnsi" w:cs="Arial"/>
          <w:sz w:val="20"/>
          <w:szCs w:val="20"/>
          <w:shd w:val="clear" w:color="auto" w:fill="FFFFFF"/>
        </w:rPr>
        <w:t>, un mayor nivel de consumo.</w:t>
      </w:r>
    </w:p>
    <w:p w14:paraId="43B465C5" w14:textId="77777777" w:rsidR="002A0122" w:rsidRPr="00EB24EE" w:rsidRDefault="002A0122" w:rsidP="00B56D0F">
      <w:pPr>
        <w:pStyle w:val="NormalWeb"/>
        <w:numPr>
          <w:ilvl w:val="0"/>
          <w:numId w:val="12"/>
        </w:numPr>
        <w:tabs>
          <w:tab w:val="left" w:pos="993"/>
        </w:tabs>
        <w:spacing w:after="0"/>
        <w:ind w:left="1440" w:hanging="357"/>
        <w:rPr>
          <w:rFonts w:asciiTheme="minorHAnsi" w:hAnsiTheme="minorHAnsi" w:cs="Arial"/>
          <w:sz w:val="20"/>
          <w:szCs w:val="20"/>
          <w:shd w:val="clear" w:color="auto" w:fill="FFFFFF"/>
        </w:rPr>
      </w:pPr>
      <w:r w:rsidRPr="00EB24EE">
        <w:rPr>
          <w:rFonts w:asciiTheme="minorHAnsi" w:hAnsiTheme="minorHAnsi" w:cs="Arial"/>
          <w:sz w:val="20"/>
          <w:szCs w:val="20"/>
          <w:shd w:val="clear" w:color="auto" w:fill="FFFFFF"/>
        </w:rPr>
        <w:t>Todas las anteriores son correctas.</w:t>
      </w:r>
    </w:p>
    <w:p w14:paraId="7AB111C0" w14:textId="77777777" w:rsidR="002A0122" w:rsidRPr="00EB24EE" w:rsidRDefault="002A0122" w:rsidP="002A0122">
      <w:pPr>
        <w:pStyle w:val="NormalWeb"/>
        <w:spacing w:after="0"/>
        <w:rPr>
          <w:rFonts w:asciiTheme="minorHAnsi" w:hAnsiTheme="minorHAnsi" w:cs="Arial"/>
          <w:sz w:val="20"/>
          <w:szCs w:val="20"/>
          <w:shd w:val="clear" w:color="auto" w:fill="FFFFFF"/>
        </w:rPr>
      </w:pPr>
    </w:p>
    <w:p w14:paraId="7602F51F" w14:textId="77777777" w:rsidR="002A0122" w:rsidRPr="00615BAB" w:rsidRDefault="002A0122" w:rsidP="002A0122">
      <w:pPr>
        <w:pStyle w:val="NormalWeb"/>
        <w:spacing w:after="0"/>
        <w:rPr>
          <w:rFonts w:asciiTheme="minorHAnsi" w:hAnsiTheme="minorHAnsi" w:cs="Arial"/>
          <w:sz w:val="20"/>
          <w:szCs w:val="20"/>
          <w:shd w:val="clear" w:color="auto" w:fill="FFFFFF"/>
        </w:rPr>
      </w:pPr>
    </w:p>
    <w:p w14:paraId="6A82A88F" w14:textId="77777777" w:rsidR="00807461" w:rsidRDefault="00807461" w:rsidP="002A0122">
      <w:pPr>
        <w:pStyle w:val="NormalWeb"/>
        <w:spacing w:after="0"/>
        <w:rPr>
          <w:rFonts w:asciiTheme="minorHAnsi" w:hAnsiTheme="minorHAnsi" w:cs="Arial"/>
          <w:b/>
          <w:i/>
          <w:sz w:val="20"/>
          <w:szCs w:val="20"/>
          <w:shd w:val="clear" w:color="auto" w:fill="FFFFFF"/>
        </w:rPr>
      </w:pPr>
    </w:p>
    <w:p w14:paraId="3189715B" w14:textId="77777777" w:rsidR="002A0122" w:rsidRPr="00EB24EE" w:rsidRDefault="002A0122" w:rsidP="002A0122">
      <w:pPr>
        <w:pStyle w:val="NormalWeb"/>
        <w:spacing w:after="0"/>
        <w:rPr>
          <w:rFonts w:asciiTheme="minorHAnsi" w:hAnsiTheme="minorHAnsi" w:cs="Arial"/>
          <w:b/>
          <w:i/>
          <w:sz w:val="20"/>
          <w:szCs w:val="20"/>
          <w:shd w:val="clear" w:color="auto" w:fill="FFFFFF"/>
        </w:rPr>
      </w:pPr>
      <w:r w:rsidRPr="00EB24EE">
        <w:rPr>
          <w:rFonts w:asciiTheme="minorHAnsi" w:hAnsiTheme="minorHAnsi" w:cs="Arial"/>
          <w:b/>
          <w:i/>
          <w:sz w:val="20"/>
          <w:szCs w:val="20"/>
          <w:shd w:val="clear" w:color="auto" w:fill="FFFFFF"/>
        </w:rPr>
        <w:t>Análisis de Caso</w:t>
      </w:r>
      <w:r w:rsidR="00807461">
        <w:rPr>
          <w:rFonts w:asciiTheme="minorHAnsi" w:hAnsiTheme="minorHAnsi" w:cs="Arial"/>
          <w:b/>
          <w:i/>
          <w:sz w:val="20"/>
          <w:szCs w:val="20"/>
          <w:shd w:val="clear" w:color="auto" w:fill="FFFFFF"/>
        </w:rPr>
        <w:t>s</w:t>
      </w:r>
    </w:p>
    <w:p w14:paraId="00CE901F" w14:textId="77777777" w:rsidR="002A0122" w:rsidRPr="00615BAB" w:rsidRDefault="002A0122" w:rsidP="002A0122">
      <w:pPr>
        <w:pStyle w:val="NormalWeb"/>
        <w:spacing w:after="0"/>
        <w:rPr>
          <w:rFonts w:asciiTheme="minorHAnsi" w:hAnsiTheme="minorHAnsi" w:cs="Arial"/>
          <w:i/>
          <w:sz w:val="20"/>
          <w:szCs w:val="20"/>
          <w:shd w:val="clear" w:color="auto" w:fill="FFFFFF"/>
        </w:rPr>
      </w:pPr>
    </w:p>
    <w:p w14:paraId="0F7BA37F" w14:textId="77777777" w:rsidR="00807461" w:rsidRDefault="00807461" w:rsidP="000E0DBA">
      <w:pPr>
        <w:pStyle w:val="Textodecuerpo3"/>
        <w:spacing w:after="0"/>
        <w:rPr>
          <w:rFonts w:asciiTheme="minorHAnsi" w:eastAsiaTheme="minorEastAsia" w:hAnsiTheme="minorHAnsi" w:cstheme="minorBidi"/>
          <w:b/>
          <w:sz w:val="20"/>
          <w:szCs w:val="20"/>
          <w:u w:val="single"/>
          <w:lang w:val="es-AR" w:eastAsia="es-AR"/>
        </w:rPr>
      </w:pPr>
    </w:p>
    <w:p w14:paraId="153BF564" w14:textId="77777777" w:rsidR="000E0DBA" w:rsidRDefault="000E0DBA" w:rsidP="000E0DBA">
      <w:pPr>
        <w:pStyle w:val="Textodecuerpo3"/>
        <w:spacing w:after="0"/>
        <w:rPr>
          <w:rFonts w:asciiTheme="minorHAnsi" w:hAnsiTheme="minorHAnsi"/>
          <w:sz w:val="20"/>
          <w:szCs w:val="20"/>
          <w:lang w:val="es-PE"/>
        </w:rPr>
      </w:pPr>
      <w:r w:rsidRPr="00807461">
        <w:rPr>
          <w:rFonts w:asciiTheme="minorHAnsi" w:hAnsiTheme="minorHAnsi"/>
          <w:sz w:val="20"/>
          <w:szCs w:val="20"/>
          <w:lang w:val="es-PE"/>
        </w:rPr>
        <w:t xml:space="preserve">A continuación se transcribe un fragmento del artículo </w:t>
      </w:r>
      <w:r w:rsidRPr="00807461">
        <w:rPr>
          <w:rFonts w:asciiTheme="minorHAnsi" w:hAnsiTheme="minorHAnsi"/>
          <w:i/>
          <w:sz w:val="20"/>
          <w:szCs w:val="20"/>
          <w:lang w:val="es-PE"/>
        </w:rPr>
        <w:t>“La caída de Brasil y el atraso cambiario empujan el ajuste en las autopartistas”</w:t>
      </w:r>
      <w:r w:rsidRPr="00807461">
        <w:rPr>
          <w:rFonts w:asciiTheme="minorHAnsi" w:hAnsiTheme="minorHAnsi"/>
          <w:sz w:val="20"/>
          <w:szCs w:val="20"/>
          <w:lang w:val="es-PE"/>
        </w:rPr>
        <w:t xml:space="preserve"> publicado en La Nación el 10 de septiembre de 2015. Lea el fragmento y conteste las preguntas a continuación.</w:t>
      </w:r>
    </w:p>
    <w:p w14:paraId="3841A96D" w14:textId="77777777" w:rsidR="00807461" w:rsidRPr="00807461" w:rsidRDefault="00807461" w:rsidP="000E0DBA">
      <w:pPr>
        <w:pStyle w:val="Textodecuerpo3"/>
        <w:spacing w:after="0"/>
        <w:rPr>
          <w:rFonts w:asciiTheme="minorHAnsi" w:hAnsiTheme="minorHAnsi"/>
          <w:sz w:val="20"/>
          <w:szCs w:val="20"/>
          <w:lang w:val="es-PE"/>
        </w:rPr>
      </w:pPr>
    </w:p>
    <w:p w14:paraId="4A0D7D3F" w14:textId="77777777" w:rsidR="000E0DBA" w:rsidRPr="00807461" w:rsidRDefault="000E0DBA" w:rsidP="00807461">
      <w:pPr>
        <w:pStyle w:val="Textodecuerpo3"/>
        <w:shd w:val="clear" w:color="auto" w:fill="F2F2F2" w:themeFill="background1" w:themeFillShade="F2"/>
        <w:spacing w:after="0"/>
        <w:ind w:left="708"/>
        <w:rPr>
          <w:rFonts w:asciiTheme="minorHAnsi" w:hAnsiTheme="minorHAnsi"/>
          <w:i/>
          <w:sz w:val="20"/>
          <w:szCs w:val="20"/>
          <w:lang w:val="es-PE"/>
        </w:rPr>
      </w:pPr>
      <w:r w:rsidRPr="00807461">
        <w:rPr>
          <w:rFonts w:asciiTheme="minorHAnsi" w:hAnsiTheme="minorHAnsi"/>
          <w:i/>
          <w:sz w:val="20"/>
          <w:szCs w:val="20"/>
          <w:lang w:val="es-PE"/>
        </w:rPr>
        <w:t>“El corazón de la vapuleada industria automotriz frena su ritmo. Las empresas autopartistas, que agrupan la mayor cantidad de trabajadores del sector, profundizarán este año el ajuste que empezaron en 2014. (…)</w:t>
      </w:r>
    </w:p>
    <w:p w14:paraId="028AB65A" w14:textId="77777777" w:rsidR="000E0DBA" w:rsidRPr="00807461" w:rsidRDefault="000E0DBA" w:rsidP="00807461">
      <w:pPr>
        <w:pStyle w:val="Textodecuerpo3"/>
        <w:shd w:val="clear" w:color="auto" w:fill="F2F2F2" w:themeFill="background1" w:themeFillShade="F2"/>
        <w:spacing w:after="0"/>
        <w:ind w:left="708"/>
        <w:rPr>
          <w:rFonts w:asciiTheme="minorHAnsi" w:hAnsiTheme="minorHAnsi"/>
          <w:i/>
          <w:sz w:val="20"/>
          <w:szCs w:val="20"/>
          <w:lang w:val="es-PE"/>
        </w:rPr>
      </w:pPr>
      <w:r w:rsidRPr="00807461">
        <w:rPr>
          <w:rFonts w:asciiTheme="minorHAnsi" w:hAnsiTheme="minorHAnsi"/>
          <w:i/>
          <w:sz w:val="20"/>
          <w:szCs w:val="20"/>
          <w:lang w:val="es-PE"/>
        </w:rPr>
        <w:t>De acuerdo con una encuesta elaborada por la Asociación de Fábricas Argentinas de Componentes (AFAC), el sector que vivió su auge hace sólo dos años habrá despedido a 5580 empleados entre 2014 y el fin de este año. (…)</w:t>
      </w:r>
    </w:p>
    <w:p w14:paraId="1E8253B8" w14:textId="77777777" w:rsidR="000E0DBA" w:rsidRPr="00807461" w:rsidRDefault="000E0DBA" w:rsidP="00807461">
      <w:pPr>
        <w:pStyle w:val="Textodecuerpo3"/>
        <w:shd w:val="clear" w:color="auto" w:fill="F2F2F2" w:themeFill="background1" w:themeFillShade="F2"/>
        <w:spacing w:after="0"/>
        <w:ind w:left="708"/>
        <w:rPr>
          <w:rFonts w:asciiTheme="minorHAnsi" w:hAnsiTheme="minorHAnsi"/>
          <w:i/>
          <w:sz w:val="20"/>
          <w:szCs w:val="20"/>
          <w:lang w:val="es-PE"/>
        </w:rPr>
      </w:pPr>
      <w:r w:rsidRPr="00807461">
        <w:rPr>
          <w:rFonts w:asciiTheme="minorHAnsi" w:hAnsiTheme="minorHAnsi"/>
          <w:i/>
          <w:sz w:val="20"/>
          <w:szCs w:val="20"/>
          <w:lang w:val="es-PE"/>
        </w:rPr>
        <w:t>Durante este año, los recortes llegarán principalmente para los empleados en relación de dependencia, a contramano de lo que había ocurrido al comienzo de la crisis -en 2014-, cuando el ajuste se realizó principalmente entre los contratados (24,6%), según la cámara.</w:t>
      </w:r>
    </w:p>
    <w:p w14:paraId="08D27618" w14:textId="77777777" w:rsidR="000E0DBA" w:rsidRPr="00807461" w:rsidRDefault="000E0DBA" w:rsidP="00807461">
      <w:pPr>
        <w:pStyle w:val="Textodecuerpo3"/>
        <w:shd w:val="clear" w:color="auto" w:fill="F2F2F2" w:themeFill="background1" w:themeFillShade="F2"/>
        <w:spacing w:after="0"/>
        <w:ind w:left="708"/>
        <w:rPr>
          <w:rFonts w:asciiTheme="minorHAnsi" w:hAnsiTheme="minorHAnsi"/>
          <w:i/>
          <w:sz w:val="20"/>
          <w:szCs w:val="20"/>
          <w:lang w:val="es-PE"/>
        </w:rPr>
      </w:pPr>
      <w:r w:rsidRPr="00807461">
        <w:rPr>
          <w:rFonts w:asciiTheme="minorHAnsi" w:hAnsiTheme="minorHAnsi"/>
          <w:i/>
          <w:sz w:val="20"/>
          <w:szCs w:val="20"/>
          <w:lang w:val="es-PE"/>
        </w:rPr>
        <w:t>(…) explicó Raúl Amil, presidente de AFAC. "Estamos en un momento difícil por la caída de Brasil, al que le exportamos casi el 50% de la producción y de nuestras exportaciones", agregó el directivo, que justificó la baja del empleo por el desplome de la actividad en el sector.</w:t>
      </w:r>
    </w:p>
    <w:p w14:paraId="0D091C56" w14:textId="77777777" w:rsidR="000E0DBA" w:rsidRPr="00807461" w:rsidRDefault="000E0DBA" w:rsidP="00807461">
      <w:pPr>
        <w:pStyle w:val="Textodecuerpo3"/>
        <w:shd w:val="clear" w:color="auto" w:fill="F2F2F2" w:themeFill="background1" w:themeFillShade="F2"/>
        <w:spacing w:after="0"/>
        <w:ind w:left="708"/>
        <w:rPr>
          <w:rFonts w:asciiTheme="minorHAnsi" w:hAnsiTheme="minorHAnsi"/>
          <w:i/>
          <w:sz w:val="20"/>
          <w:szCs w:val="20"/>
          <w:lang w:val="es-PE"/>
        </w:rPr>
      </w:pPr>
      <w:r w:rsidRPr="00807461">
        <w:rPr>
          <w:rFonts w:asciiTheme="minorHAnsi" w:hAnsiTheme="minorHAnsi"/>
          <w:i/>
          <w:sz w:val="20"/>
          <w:szCs w:val="20"/>
          <w:lang w:val="es-PE"/>
        </w:rPr>
        <w:t>La crisis laboral está golpeando también a las terminales. General Motors (GM) debió parar su producción seis días este mes e impulsar un programa de 240 retiros voluntarios. En una situación similar está Fiat, que debió aplicar un plan similar. En tanto, en Ford habrá suspensiones rotativas de 170 empleados, por lo menos hasta fin de año.</w:t>
      </w:r>
    </w:p>
    <w:p w14:paraId="3190C9C3" w14:textId="77777777" w:rsidR="000E0DBA" w:rsidRPr="00807461" w:rsidRDefault="000E0DBA" w:rsidP="00807461">
      <w:pPr>
        <w:pStyle w:val="Textodecuerpo3"/>
        <w:shd w:val="clear" w:color="auto" w:fill="F2F2F2" w:themeFill="background1" w:themeFillShade="F2"/>
        <w:spacing w:after="0"/>
        <w:ind w:left="708"/>
        <w:rPr>
          <w:rFonts w:asciiTheme="minorHAnsi" w:hAnsiTheme="minorHAnsi"/>
          <w:sz w:val="20"/>
          <w:szCs w:val="20"/>
          <w:lang w:val="es-PE"/>
        </w:rPr>
      </w:pPr>
      <w:r w:rsidRPr="00807461">
        <w:rPr>
          <w:rFonts w:asciiTheme="minorHAnsi" w:hAnsiTheme="minorHAnsi"/>
          <w:i/>
          <w:sz w:val="20"/>
          <w:szCs w:val="20"/>
          <w:lang w:val="es-PE"/>
        </w:rPr>
        <w:t>Entre los principales problemas del sector autopartista, las empresas mencionaron: reducción del nivel de actividad (28,9%) …”</w:t>
      </w:r>
    </w:p>
    <w:p w14:paraId="1A99125D" w14:textId="77777777" w:rsidR="000E0DBA" w:rsidRPr="00807461" w:rsidRDefault="000E0DBA" w:rsidP="000E0DBA">
      <w:pPr>
        <w:pStyle w:val="Textodecuerpo3"/>
        <w:spacing w:after="0"/>
        <w:rPr>
          <w:rFonts w:asciiTheme="minorHAnsi" w:hAnsiTheme="minorHAnsi"/>
          <w:sz w:val="20"/>
          <w:szCs w:val="20"/>
          <w:lang w:val="es-PE"/>
        </w:rPr>
      </w:pPr>
    </w:p>
    <w:p w14:paraId="7D622910" w14:textId="77777777" w:rsidR="000E0DBA" w:rsidRDefault="000E0DBA" w:rsidP="00B56D0F">
      <w:pPr>
        <w:pStyle w:val="Textodecuerpo3"/>
        <w:numPr>
          <w:ilvl w:val="0"/>
          <w:numId w:val="37"/>
        </w:numPr>
        <w:spacing w:after="0"/>
        <w:rPr>
          <w:rFonts w:asciiTheme="minorHAnsi" w:hAnsiTheme="minorHAnsi"/>
          <w:sz w:val="20"/>
          <w:szCs w:val="20"/>
          <w:lang w:val="es-PE"/>
        </w:rPr>
      </w:pPr>
      <w:r w:rsidRPr="00807461">
        <w:rPr>
          <w:rFonts w:asciiTheme="minorHAnsi" w:hAnsiTheme="minorHAnsi"/>
          <w:sz w:val="20"/>
          <w:szCs w:val="20"/>
          <w:lang w:val="es-PE"/>
        </w:rPr>
        <w:t>Suponga que la situación agregada de la economía es similar a la de la industria automotriz. De acuerdo a lo que dice el artículo, ¿la econom</w:t>
      </w:r>
      <w:r w:rsidR="00807461">
        <w:rPr>
          <w:rFonts w:asciiTheme="minorHAnsi" w:hAnsiTheme="minorHAnsi"/>
          <w:sz w:val="20"/>
          <w:szCs w:val="20"/>
          <w:lang w:val="es-PE"/>
        </w:rPr>
        <w:t xml:space="preserve">ía se encuentra en equilibrio? </w:t>
      </w:r>
      <w:r w:rsidRPr="00807461">
        <w:rPr>
          <w:rFonts w:asciiTheme="minorHAnsi" w:hAnsiTheme="minorHAnsi"/>
          <w:sz w:val="20"/>
          <w:szCs w:val="20"/>
          <w:lang w:val="es-PE"/>
        </w:rPr>
        <w:t>Justifique su respuesta. Utilice el modelo keynesiano simple o renta-gasto y grafique la situación de la economí</w:t>
      </w:r>
      <w:r w:rsidR="00807461">
        <w:rPr>
          <w:rFonts w:asciiTheme="minorHAnsi" w:hAnsiTheme="minorHAnsi"/>
          <w:sz w:val="20"/>
          <w:szCs w:val="20"/>
          <w:lang w:val="es-PE"/>
        </w:rPr>
        <w:t>a.</w:t>
      </w:r>
    </w:p>
    <w:p w14:paraId="39CE3C41" w14:textId="77777777" w:rsidR="00807461" w:rsidRDefault="00807461" w:rsidP="00807461">
      <w:pPr>
        <w:pStyle w:val="Textodecuerpo3"/>
        <w:spacing w:after="0"/>
        <w:ind w:left="720"/>
        <w:rPr>
          <w:rFonts w:asciiTheme="minorHAnsi" w:hAnsiTheme="minorHAnsi"/>
          <w:sz w:val="20"/>
          <w:szCs w:val="20"/>
          <w:lang w:val="es-PE"/>
        </w:rPr>
      </w:pPr>
    </w:p>
    <w:p w14:paraId="37EA63C1" w14:textId="77777777" w:rsidR="000E0DBA" w:rsidRDefault="000E0DBA" w:rsidP="00B56D0F">
      <w:pPr>
        <w:pStyle w:val="Textodecuerpo3"/>
        <w:numPr>
          <w:ilvl w:val="0"/>
          <w:numId w:val="37"/>
        </w:numPr>
        <w:spacing w:after="0"/>
        <w:rPr>
          <w:rFonts w:asciiTheme="minorHAnsi" w:hAnsiTheme="minorHAnsi"/>
          <w:sz w:val="20"/>
          <w:szCs w:val="20"/>
          <w:lang w:val="es-PE"/>
        </w:rPr>
      </w:pPr>
      <w:r w:rsidRPr="00807461">
        <w:rPr>
          <w:rFonts w:asciiTheme="minorHAnsi" w:hAnsiTheme="minorHAnsi"/>
          <w:sz w:val="20"/>
          <w:szCs w:val="20"/>
          <w:lang w:val="es-PE"/>
        </w:rPr>
        <w:t>¿Cuál es el ajuste previsto por el m</w:t>
      </w:r>
      <w:r w:rsidR="00807461">
        <w:rPr>
          <w:rFonts w:asciiTheme="minorHAnsi" w:hAnsiTheme="minorHAnsi"/>
          <w:sz w:val="20"/>
          <w:szCs w:val="20"/>
          <w:lang w:val="es-PE"/>
        </w:rPr>
        <w:t>odelo renta-gasto en este caso?</w:t>
      </w:r>
      <w:r w:rsidRPr="00807461">
        <w:rPr>
          <w:rFonts w:asciiTheme="minorHAnsi" w:hAnsiTheme="minorHAnsi"/>
          <w:sz w:val="20"/>
          <w:szCs w:val="20"/>
          <w:lang w:val="es-PE"/>
        </w:rPr>
        <w:t xml:space="preserve"> ¿Cómo se verán afectados el consumo, el nivel de actividad y el ahorro público?</w:t>
      </w:r>
      <w:r w:rsidR="00807461">
        <w:rPr>
          <w:rFonts w:asciiTheme="minorHAnsi" w:hAnsiTheme="minorHAnsi"/>
          <w:sz w:val="20"/>
          <w:szCs w:val="20"/>
          <w:lang w:val="es-PE"/>
        </w:rPr>
        <w:t xml:space="preserve"> Explique su respuesta.</w:t>
      </w:r>
    </w:p>
    <w:p w14:paraId="3601AA4C" w14:textId="77777777" w:rsidR="00807461" w:rsidRDefault="00807461" w:rsidP="00807461">
      <w:pPr>
        <w:pStyle w:val="Textodecuerpo3"/>
        <w:spacing w:after="0"/>
        <w:rPr>
          <w:rFonts w:asciiTheme="minorHAnsi" w:hAnsiTheme="minorHAnsi"/>
          <w:sz w:val="20"/>
          <w:szCs w:val="20"/>
          <w:lang w:val="es-PE"/>
        </w:rPr>
      </w:pPr>
    </w:p>
    <w:p w14:paraId="78EEEE83" w14:textId="77777777" w:rsidR="00664E95" w:rsidRPr="00807461" w:rsidRDefault="000E0DBA" w:rsidP="00B56D0F">
      <w:pPr>
        <w:pStyle w:val="Textodecuerpo3"/>
        <w:numPr>
          <w:ilvl w:val="0"/>
          <w:numId w:val="37"/>
        </w:numPr>
        <w:spacing w:after="0"/>
        <w:rPr>
          <w:rFonts w:asciiTheme="minorHAnsi" w:hAnsiTheme="minorHAnsi"/>
          <w:sz w:val="20"/>
          <w:szCs w:val="20"/>
          <w:lang w:val="es-PE"/>
        </w:rPr>
      </w:pPr>
      <w:r w:rsidRPr="00807461">
        <w:rPr>
          <w:rFonts w:asciiTheme="minorHAnsi" w:hAnsiTheme="minorHAnsi"/>
          <w:sz w:val="20"/>
          <w:szCs w:val="20"/>
          <w:lang w:val="es-PE"/>
        </w:rPr>
        <w:t xml:space="preserve">Suponga por un momento que Ud. es ministro de Economía (suponga además una economía cerrada y con precios fijos). </w:t>
      </w:r>
      <w:r w:rsidR="00807461">
        <w:rPr>
          <w:rFonts w:asciiTheme="minorHAnsi" w:hAnsiTheme="minorHAnsi"/>
          <w:sz w:val="20"/>
          <w:szCs w:val="20"/>
          <w:lang w:val="es-PE"/>
        </w:rPr>
        <w:t>¿</w:t>
      </w:r>
      <w:r w:rsidRPr="00807461">
        <w:rPr>
          <w:rFonts w:asciiTheme="minorHAnsi" w:hAnsiTheme="minorHAnsi"/>
          <w:sz w:val="20"/>
          <w:szCs w:val="20"/>
          <w:lang w:val="es-PE"/>
        </w:rPr>
        <w:t>Qué medida podría tomar para reactivar la actividad económica? Explique qué medida elegiría y por qué, y como esto actuaría sobre la actividad económica y los efectos colaterales sobre el ahorro</w:t>
      </w:r>
      <w:r w:rsidR="00807461">
        <w:rPr>
          <w:rFonts w:asciiTheme="minorHAnsi" w:hAnsiTheme="minorHAnsi"/>
          <w:sz w:val="20"/>
          <w:szCs w:val="20"/>
          <w:lang w:val="es-PE"/>
        </w:rPr>
        <w:t xml:space="preserve"> privado. Grafique.</w:t>
      </w:r>
    </w:p>
    <w:p w14:paraId="01410DAE" w14:textId="77777777" w:rsidR="00664E95" w:rsidRPr="00807461" w:rsidRDefault="00664E95" w:rsidP="00664E95">
      <w:pPr>
        <w:pStyle w:val="Textodecuerpo3"/>
        <w:spacing w:after="0"/>
        <w:rPr>
          <w:rFonts w:asciiTheme="minorHAnsi" w:hAnsiTheme="minorHAnsi"/>
          <w:sz w:val="20"/>
          <w:szCs w:val="20"/>
        </w:rPr>
      </w:pPr>
    </w:p>
    <w:p w14:paraId="37B689E1" w14:textId="77777777" w:rsidR="00664E95" w:rsidRPr="003A3A0A" w:rsidRDefault="00664E95" w:rsidP="00664E95">
      <w:pPr>
        <w:pStyle w:val="Textodecuerpo3"/>
        <w:spacing w:after="0"/>
        <w:rPr>
          <w:rFonts w:asciiTheme="minorHAnsi" w:hAnsiTheme="minorHAnsi"/>
          <w:b/>
          <w:sz w:val="20"/>
          <w:szCs w:val="20"/>
        </w:rPr>
      </w:pPr>
    </w:p>
    <w:p w14:paraId="70D44305" w14:textId="77777777" w:rsidR="00664E95" w:rsidRDefault="00664E95" w:rsidP="00664E95"/>
    <w:p w14:paraId="1A1C0AA8" w14:textId="77777777" w:rsidR="00664E95" w:rsidRDefault="00664E95">
      <w:r>
        <w:br w:type="page"/>
      </w:r>
    </w:p>
    <w:p w14:paraId="40D1A1FA" w14:textId="77777777" w:rsidR="00664E95" w:rsidRPr="008F17A0" w:rsidRDefault="00664E95" w:rsidP="006E292C">
      <w:pPr>
        <w:pStyle w:val="Textodecuerpo3"/>
        <w:pBdr>
          <w:top w:val="single" w:sz="4" w:space="1" w:color="auto"/>
          <w:left w:val="single" w:sz="4" w:space="4" w:color="auto"/>
          <w:bottom w:val="single" w:sz="4" w:space="1" w:color="auto"/>
          <w:right w:val="single" w:sz="4" w:space="4" w:color="auto"/>
        </w:pBdr>
        <w:shd w:val="clear" w:color="auto" w:fill="C4BC96" w:themeFill="background2" w:themeFillShade="BF"/>
        <w:spacing w:after="0"/>
        <w:outlineLvl w:val="0"/>
        <w:rPr>
          <w:rFonts w:asciiTheme="minorHAnsi" w:hAnsiTheme="minorHAnsi"/>
          <w:b/>
          <w:sz w:val="28"/>
          <w:szCs w:val="20"/>
        </w:rPr>
      </w:pPr>
      <w:r w:rsidRPr="008F17A0">
        <w:rPr>
          <w:rFonts w:asciiTheme="minorHAnsi" w:hAnsiTheme="minorHAnsi"/>
          <w:b/>
          <w:sz w:val="28"/>
          <w:szCs w:val="20"/>
        </w:rPr>
        <w:lastRenderedPageBreak/>
        <w:t>Unidad 4 – Equilibrio en el sector financiero. Curva LM</w:t>
      </w:r>
    </w:p>
    <w:p w14:paraId="453FD095" w14:textId="77777777" w:rsidR="00664E95" w:rsidRDefault="00664E95" w:rsidP="00664E95">
      <w:pPr>
        <w:pStyle w:val="Textodecuerpo3"/>
        <w:spacing w:after="0"/>
        <w:rPr>
          <w:rFonts w:asciiTheme="minorHAnsi" w:hAnsiTheme="minorHAnsi"/>
          <w:sz w:val="20"/>
          <w:szCs w:val="20"/>
        </w:rPr>
      </w:pPr>
    </w:p>
    <w:p w14:paraId="3C31B906" w14:textId="77777777" w:rsidR="002A0122" w:rsidRDefault="002A0122" w:rsidP="002A0122">
      <w:pPr>
        <w:pStyle w:val="Textodecuerpo3"/>
        <w:spacing w:after="0"/>
        <w:rPr>
          <w:rFonts w:asciiTheme="minorHAnsi" w:hAnsiTheme="minorHAnsi"/>
          <w:sz w:val="20"/>
          <w:szCs w:val="20"/>
        </w:rPr>
      </w:pPr>
      <w:r>
        <w:rPr>
          <w:rFonts w:asciiTheme="minorHAnsi" w:hAnsiTheme="minorHAnsi"/>
          <w:sz w:val="20"/>
          <w:szCs w:val="20"/>
        </w:rPr>
        <w:t xml:space="preserve">1. </w:t>
      </w:r>
      <w:r w:rsidRPr="003A3A0A">
        <w:rPr>
          <w:rFonts w:asciiTheme="minorHAnsi" w:hAnsiTheme="minorHAnsi"/>
          <w:sz w:val="20"/>
          <w:szCs w:val="20"/>
        </w:rPr>
        <w:t>Explique el proceso de creación primaria de dinero</w:t>
      </w:r>
      <w:r>
        <w:rPr>
          <w:rFonts w:asciiTheme="minorHAnsi" w:hAnsiTheme="minorHAnsi"/>
          <w:sz w:val="20"/>
          <w:szCs w:val="20"/>
        </w:rPr>
        <w:t>.</w:t>
      </w:r>
    </w:p>
    <w:p w14:paraId="5A93ED4D" w14:textId="77777777" w:rsidR="002A0122" w:rsidRPr="004B78ED" w:rsidRDefault="002A0122" w:rsidP="002A0122">
      <w:pPr>
        <w:pStyle w:val="Textodecuerpo3"/>
        <w:spacing w:after="0"/>
        <w:rPr>
          <w:rFonts w:asciiTheme="minorHAnsi" w:hAnsiTheme="minorHAnsi"/>
          <w:sz w:val="20"/>
          <w:szCs w:val="20"/>
        </w:rPr>
      </w:pPr>
    </w:p>
    <w:p w14:paraId="78037FCE" w14:textId="77777777" w:rsidR="002A0122" w:rsidRPr="004B78ED" w:rsidRDefault="002A0122" w:rsidP="002A0122">
      <w:pPr>
        <w:pStyle w:val="Textodecuerpo3"/>
        <w:spacing w:after="0"/>
        <w:rPr>
          <w:rFonts w:asciiTheme="minorHAnsi" w:hAnsiTheme="minorHAnsi"/>
          <w:sz w:val="20"/>
          <w:szCs w:val="20"/>
        </w:rPr>
      </w:pPr>
      <w:r w:rsidRPr="004B78ED">
        <w:rPr>
          <w:rFonts w:asciiTheme="minorHAnsi" w:hAnsiTheme="minorHAnsi"/>
          <w:sz w:val="20"/>
          <w:szCs w:val="20"/>
        </w:rPr>
        <w:t>2. Explique el proceso de creación secundaria de dinero, y cómo se vería  afectado si el público pierde confianza en el sistema bancario.</w:t>
      </w:r>
    </w:p>
    <w:p w14:paraId="394B0410" w14:textId="77777777" w:rsidR="002A0122" w:rsidRPr="004B78ED" w:rsidRDefault="002A0122" w:rsidP="002A0122">
      <w:pPr>
        <w:pStyle w:val="Prrafodelista"/>
        <w:spacing w:after="0" w:line="240" w:lineRule="auto"/>
        <w:ind w:left="0"/>
        <w:rPr>
          <w:sz w:val="20"/>
          <w:szCs w:val="20"/>
        </w:rPr>
      </w:pPr>
    </w:p>
    <w:p w14:paraId="0DE7A7F7" w14:textId="77777777" w:rsidR="002A0122" w:rsidRPr="004B78ED" w:rsidRDefault="002A0122" w:rsidP="002A0122">
      <w:pPr>
        <w:pStyle w:val="Prrafodelista"/>
        <w:spacing w:after="0" w:line="240" w:lineRule="auto"/>
        <w:ind w:left="0"/>
        <w:rPr>
          <w:sz w:val="20"/>
          <w:szCs w:val="20"/>
        </w:rPr>
      </w:pPr>
      <w:r>
        <w:rPr>
          <w:sz w:val="20"/>
          <w:szCs w:val="20"/>
        </w:rPr>
        <w:t>3</w:t>
      </w:r>
      <w:r w:rsidRPr="004B78ED">
        <w:rPr>
          <w:sz w:val="20"/>
          <w:szCs w:val="20"/>
        </w:rPr>
        <w:t xml:space="preserve">. ¿De qué depende el nivel de reservas que mantienen los bancos comerciales? (mencione al menos tres </w:t>
      </w:r>
      <w:r w:rsidR="00453136">
        <w:rPr>
          <w:sz w:val="20"/>
          <w:szCs w:val="20"/>
        </w:rPr>
        <w:t>factores</w:t>
      </w:r>
      <w:r w:rsidRPr="004B78ED">
        <w:rPr>
          <w:sz w:val="20"/>
          <w:szCs w:val="20"/>
        </w:rPr>
        <w:t>)</w:t>
      </w:r>
    </w:p>
    <w:p w14:paraId="0B237385" w14:textId="77777777" w:rsidR="002A0122" w:rsidRPr="004B78ED" w:rsidRDefault="002A0122" w:rsidP="002A0122">
      <w:pPr>
        <w:spacing w:after="0" w:line="240" w:lineRule="auto"/>
        <w:rPr>
          <w:sz w:val="20"/>
          <w:szCs w:val="20"/>
        </w:rPr>
      </w:pPr>
    </w:p>
    <w:p w14:paraId="6A135F0D" w14:textId="77777777" w:rsidR="002A0122" w:rsidRPr="004B78ED" w:rsidRDefault="002A0122" w:rsidP="002A0122">
      <w:pPr>
        <w:spacing w:after="0" w:line="240" w:lineRule="auto"/>
        <w:rPr>
          <w:sz w:val="20"/>
          <w:szCs w:val="20"/>
        </w:rPr>
      </w:pPr>
      <w:r>
        <w:rPr>
          <w:sz w:val="20"/>
          <w:szCs w:val="20"/>
        </w:rPr>
        <w:t>4</w:t>
      </w:r>
      <w:r w:rsidRPr="004B78ED">
        <w:rPr>
          <w:sz w:val="20"/>
          <w:szCs w:val="20"/>
        </w:rPr>
        <w:t xml:space="preserve">. ¿Qué es la Base Monetaria? </w:t>
      </w:r>
      <w:r>
        <w:rPr>
          <w:sz w:val="20"/>
          <w:szCs w:val="20"/>
        </w:rPr>
        <w:t>¿</w:t>
      </w:r>
      <w:r w:rsidRPr="004B78ED">
        <w:rPr>
          <w:sz w:val="20"/>
          <w:szCs w:val="20"/>
        </w:rPr>
        <w:t xml:space="preserve">Es lo mismo Base monetaria que oferta monetaria? </w:t>
      </w:r>
    </w:p>
    <w:p w14:paraId="0432563C" w14:textId="77777777" w:rsidR="002A0122" w:rsidRPr="004B78ED" w:rsidRDefault="002A0122" w:rsidP="002A0122">
      <w:pPr>
        <w:spacing w:after="0" w:line="240" w:lineRule="auto"/>
        <w:rPr>
          <w:sz w:val="20"/>
          <w:szCs w:val="20"/>
        </w:rPr>
      </w:pPr>
    </w:p>
    <w:p w14:paraId="1A22ED7A" w14:textId="77777777" w:rsidR="002A0122" w:rsidRPr="004B78ED" w:rsidRDefault="002A0122" w:rsidP="002A0122">
      <w:pPr>
        <w:spacing w:after="0" w:line="240" w:lineRule="auto"/>
        <w:rPr>
          <w:sz w:val="20"/>
          <w:szCs w:val="20"/>
        </w:rPr>
      </w:pPr>
      <w:r>
        <w:rPr>
          <w:sz w:val="20"/>
          <w:szCs w:val="20"/>
        </w:rPr>
        <w:t>5</w:t>
      </w:r>
      <w:r w:rsidRPr="004B78ED">
        <w:rPr>
          <w:sz w:val="20"/>
          <w:szCs w:val="20"/>
        </w:rPr>
        <w:t>. Explique el efecto que tendría sobre la Oferta de dinero y la tasa de interés el aumento de la tasa de encaje</w:t>
      </w:r>
      <w:r w:rsidR="00453136">
        <w:rPr>
          <w:sz w:val="20"/>
          <w:szCs w:val="20"/>
        </w:rPr>
        <w:t xml:space="preserve"> legal que determina el Banco Central</w:t>
      </w:r>
      <w:r w:rsidRPr="004B78ED">
        <w:rPr>
          <w:sz w:val="20"/>
          <w:szCs w:val="20"/>
        </w:rPr>
        <w:t>. ¿Qué es de esperar que ocurra con el precio de los Bonos? Grafique lo ocurrido en el mercado de dinero.</w:t>
      </w:r>
    </w:p>
    <w:p w14:paraId="48FD2535" w14:textId="77777777" w:rsidR="002A0122" w:rsidRPr="004B78ED" w:rsidRDefault="002A0122" w:rsidP="002A0122">
      <w:pPr>
        <w:pStyle w:val="Textodecuerpo3"/>
        <w:spacing w:after="0"/>
        <w:rPr>
          <w:rFonts w:asciiTheme="minorHAnsi" w:hAnsiTheme="minorHAnsi"/>
          <w:sz w:val="20"/>
          <w:szCs w:val="20"/>
        </w:rPr>
      </w:pPr>
    </w:p>
    <w:p w14:paraId="32892B76" w14:textId="77777777" w:rsidR="002A0122" w:rsidRPr="004B78ED" w:rsidRDefault="002A0122" w:rsidP="002A0122">
      <w:pPr>
        <w:pStyle w:val="NormalWeb"/>
        <w:spacing w:after="0"/>
        <w:rPr>
          <w:rFonts w:asciiTheme="minorHAnsi" w:hAnsiTheme="minorHAnsi"/>
          <w:sz w:val="20"/>
          <w:szCs w:val="20"/>
        </w:rPr>
      </w:pPr>
      <w:r>
        <w:rPr>
          <w:rFonts w:asciiTheme="minorHAnsi" w:hAnsiTheme="minorHAnsi"/>
          <w:sz w:val="20"/>
          <w:szCs w:val="20"/>
        </w:rPr>
        <w:t>6</w:t>
      </w:r>
      <w:r w:rsidRPr="004B78ED">
        <w:rPr>
          <w:rFonts w:asciiTheme="minorHAnsi" w:hAnsiTheme="minorHAnsi"/>
          <w:sz w:val="20"/>
          <w:szCs w:val="20"/>
        </w:rPr>
        <w:t>. Teniendo en cuenta los siguientes datos: Circulante = 100; Depósitos en Cuenta corriente= 50;  Depósitos en  Caja de ahorro= 70; Depósitos a Plazo Fijo de 100 y una tasa de encaje obligatoria del 20%, calcule M1, M2, M3, y la Base Monetaria.</w:t>
      </w:r>
    </w:p>
    <w:p w14:paraId="5355131A" w14:textId="77777777" w:rsidR="002A0122" w:rsidRDefault="002A0122" w:rsidP="002A0122">
      <w:pPr>
        <w:spacing w:after="0" w:line="240" w:lineRule="auto"/>
        <w:rPr>
          <w:sz w:val="20"/>
          <w:szCs w:val="20"/>
        </w:rPr>
      </w:pPr>
    </w:p>
    <w:p w14:paraId="01CA9FFF" w14:textId="77777777" w:rsidR="002A0122" w:rsidRPr="004B78ED" w:rsidRDefault="002A0122" w:rsidP="002A0122">
      <w:pPr>
        <w:spacing w:after="0" w:line="240" w:lineRule="auto"/>
        <w:jc w:val="both"/>
        <w:rPr>
          <w:rFonts w:cs="Arial"/>
          <w:sz w:val="20"/>
          <w:szCs w:val="20"/>
        </w:rPr>
      </w:pPr>
      <w:r>
        <w:rPr>
          <w:rFonts w:cs="Arial"/>
          <w:sz w:val="20"/>
          <w:szCs w:val="20"/>
        </w:rPr>
        <w:t xml:space="preserve">7. </w:t>
      </w:r>
      <w:r w:rsidRPr="004B78ED">
        <w:rPr>
          <w:rFonts w:cs="Arial"/>
          <w:sz w:val="20"/>
          <w:szCs w:val="20"/>
        </w:rPr>
        <w:t xml:space="preserve">Si en una </w:t>
      </w:r>
      <w:r w:rsidR="00155F91">
        <w:rPr>
          <w:rFonts w:cs="Arial"/>
          <w:sz w:val="20"/>
          <w:szCs w:val="20"/>
        </w:rPr>
        <w:t>economía la relación Efectivo/</w:t>
      </w:r>
      <w:r w:rsidRPr="004B78ED">
        <w:rPr>
          <w:rFonts w:cs="Arial"/>
          <w:sz w:val="20"/>
          <w:szCs w:val="20"/>
        </w:rPr>
        <w:t>Depósitos (</w:t>
      </w:r>
      <w:r w:rsidR="00453136">
        <w:rPr>
          <w:rFonts w:cs="Arial"/>
          <w:sz w:val="20"/>
          <w:szCs w:val="20"/>
        </w:rPr>
        <w:t>coeficiente de preferencia por la liquidez</w:t>
      </w:r>
      <w:r w:rsidRPr="004B78ED">
        <w:rPr>
          <w:rFonts w:cs="Arial"/>
          <w:sz w:val="20"/>
          <w:szCs w:val="20"/>
        </w:rPr>
        <w:t>) es de 0,5 determine a cuánto asciende el encaje bancario (r)</w:t>
      </w:r>
      <w:r w:rsidR="00A842AA">
        <w:rPr>
          <w:rFonts w:cs="Arial"/>
          <w:sz w:val="20"/>
          <w:szCs w:val="20"/>
        </w:rPr>
        <w:t xml:space="preserve"> -suponiendo que los bancos solo tienen reservas obligatorias-, </w:t>
      </w:r>
      <w:r w:rsidRPr="004B78ED">
        <w:rPr>
          <w:rFonts w:cs="Arial"/>
          <w:sz w:val="20"/>
          <w:szCs w:val="20"/>
        </w:rPr>
        <w:t>si usted sabe que, si aumenta la Base Monetaria (B</w:t>
      </w:r>
      <w:r w:rsidR="007E286D">
        <w:rPr>
          <w:rFonts w:cs="Arial"/>
          <w:sz w:val="20"/>
          <w:szCs w:val="20"/>
        </w:rPr>
        <w:t>M</w:t>
      </w:r>
      <w:r w:rsidRPr="004B78ED">
        <w:rPr>
          <w:rFonts w:cs="Arial"/>
          <w:sz w:val="20"/>
          <w:szCs w:val="20"/>
        </w:rPr>
        <w:t>) en 600 millones de pesos, la Oferta Monetaria (M) se incrementará en 1.</w:t>
      </w:r>
      <w:r>
        <w:rPr>
          <w:rFonts w:cs="Arial"/>
          <w:sz w:val="20"/>
          <w:szCs w:val="20"/>
        </w:rPr>
        <w:t>200 millones de pesos.</w:t>
      </w:r>
    </w:p>
    <w:p w14:paraId="55689B0E" w14:textId="77777777" w:rsidR="002A0122" w:rsidRPr="004B78ED" w:rsidRDefault="002A0122" w:rsidP="002A0122">
      <w:pPr>
        <w:spacing w:after="0" w:line="240" w:lineRule="auto"/>
        <w:rPr>
          <w:sz w:val="20"/>
          <w:szCs w:val="20"/>
        </w:rPr>
      </w:pPr>
    </w:p>
    <w:p w14:paraId="29114261" w14:textId="77777777" w:rsidR="002A0122" w:rsidRPr="004B78ED" w:rsidRDefault="002A0122" w:rsidP="002A0122">
      <w:pPr>
        <w:pStyle w:val="NormalWeb"/>
        <w:spacing w:after="0"/>
        <w:rPr>
          <w:rFonts w:asciiTheme="minorHAnsi" w:hAnsiTheme="minorHAnsi"/>
          <w:sz w:val="20"/>
          <w:szCs w:val="20"/>
          <w:u w:val="single"/>
        </w:rPr>
      </w:pPr>
      <w:r>
        <w:rPr>
          <w:rFonts w:asciiTheme="minorHAnsi" w:hAnsiTheme="minorHAnsi"/>
          <w:sz w:val="20"/>
          <w:szCs w:val="20"/>
        </w:rPr>
        <w:t>8</w:t>
      </w:r>
      <w:r w:rsidRPr="004B78ED">
        <w:rPr>
          <w:rFonts w:asciiTheme="minorHAnsi" w:hAnsiTheme="minorHAnsi"/>
          <w:sz w:val="20"/>
          <w:szCs w:val="20"/>
        </w:rPr>
        <w:t>. ¿Por qué se dice que la demanda de dinero es una demanda de saldos reales? Explique por qué existe una relación negativa entre la tasa de interés real y la cantidad de dinero que la gente desea demandar.</w:t>
      </w:r>
    </w:p>
    <w:p w14:paraId="162C4900" w14:textId="77777777" w:rsidR="002A0122" w:rsidRDefault="002A0122" w:rsidP="002A0122">
      <w:pPr>
        <w:pStyle w:val="NormalWeb"/>
        <w:spacing w:after="0"/>
        <w:rPr>
          <w:rFonts w:asciiTheme="minorHAnsi" w:hAnsiTheme="minorHAnsi"/>
          <w:sz w:val="20"/>
          <w:szCs w:val="20"/>
        </w:rPr>
      </w:pPr>
    </w:p>
    <w:p w14:paraId="3BF93C99" w14:textId="77777777" w:rsidR="002A0122" w:rsidRPr="004B78ED" w:rsidRDefault="002A0122" w:rsidP="002A0122">
      <w:pPr>
        <w:pStyle w:val="NormalWeb"/>
        <w:spacing w:after="0"/>
        <w:rPr>
          <w:rFonts w:asciiTheme="minorHAnsi" w:hAnsiTheme="minorHAnsi"/>
          <w:sz w:val="20"/>
          <w:szCs w:val="20"/>
        </w:rPr>
      </w:pPr>
      <w:r>
        <w:rPr>
          <w:rFonts w:asciiTheme="minorHAnsi" w:hAnsiTheme="minorHAnsi"/>
          <w:sz w:val="20"/>
          <w:szCs w:val="20"/>
        </w:rPr>
        <w:t>9</w:t>
      </w:r>
      <w:r w:rsidRPr="004B78ED">
        <w:rPr>
          <w:rFonts w:asciiTheme="minorHAnsi" w:hAnsiTheme="minorHAnsi"/>
          <w:sz w:val="20"/>
          <w:szCs w:val="20"/>
        </w:rPr>
        <w:t>. a) Explique cuáles son las maneras por las cuales el Banco Central puede aumentar la Base Monetaria.</w:t>
      </w:r>
    </w:p>
    <w:p w14:paraId="63968AE1" w14:textId="77777777" w:rsidR="002A0122" w:rsidRPr="004B78ED" w:rsidRDefault="002A0122" w:rsidP="002A0122">
      <w:pPr>
        <w:pStyle w:val="NormalWeb"/>
        <w:spacing w:after="0"/>
        <w:rPr>
          <w:rFonts w:asciiTheme="minorHAnsi" w:hAnsiTheme="minorHAnsi"/>
          <w:sz w:val="20"/>
          <w:szCs w:val="20"/>
        </w:rPr>
      </w:pPr>
      <w:r w:rsidRPr="004B78ED">
        <w:rPr>
          <w:rFonts w:asciiTheme="minorHAnsi" w:hAnsiTheme="minorHAnsi"/>
          <w:sz w:val="20"/>
          <w:szCs w:val="20"/>
        </w:rPr>
        <w:t xml:space="preserve">b) En cuál de estos casos el impacto del aumento en la Base Monetaria es mayor sobre la cantidad de dinero de toda la economía: si el coeficiente de reservas </w:t>
      </w:r>
      <w:r w:rsidR="00A842AA">
        <w:rPr>
          <w:rFonts w:asciiTheme="minorHAnsi" w:hAnsiTheme="minorHAnsi"/>
          <w:sz w:val="20"/>
          <w:szCs w:val="20"/>
        </w:rPr>
        <w:t xml:space="preserve">sobre depósitos (r) </w:t>
      </w:r>
      <w:r w:rsidRPr="004B78ED">
        <w:rPr>
          <w:rFonts w:asciiTheme="minorHAnsi" w:hAnsiTheme="minorHAnsi"/>
          <w:sz w:val="20"/>
          <w:szCs w:val="20"/>
        </w:rPr>
        <w:t>fuera del 12% o si es del 25%? Justifique su respuesta explicando en qué cambia que el coeficiente mencionado sea mayor o menor.</w:t>
      </w:r>
    </w:p>
    <w:p w14:paraId="215AB6A7" w14:textId="77777777" w:rsidR="002A0122" w:rsidRPr="004B78ED" w:rsidRDefault="002A0122" w:rsidP="002A0122">
      <w:pPr>
        <w:pStyle w:val="NormalWeb"/>
        <w:spacing w:after="0"/>
        <w:rPr>
          <w:rFonts w:asciiTheme="minorHAnsi" w:hAnsiTheme="minorHAnsi"/>
          <w:sz w:val="20"/>
          <w:szCs w:val="20"/>
        </w:rPr>
      </w:pPr>
      <w:r w:rsidRPr="004B78ED">
        <w:rPr>
          <w:rFonts w:asciiTheme="minorHAnsi" w:hAnsiTheme="minorHAnsi"/>
          <w:sz w:val="20"/>
          <w:szCs w:val="20"/>
        </w:rPr>
        <w:t>c) Grafique el impacto del aumento en la base monetaria sobre el equilibrio en el mercado de dinero, y explique cuál será la consecuencia de esta política sobre la tasa de interés de la economía.</w:t>
      </w:r>
    </w:p>
    <w:p w14:paraId="301DE123" w14:textId="77777777" w:rsidR="002A0122" w:rsidRPr="004B78ED" w:rsidRDefault="002A0122" w:rsidP="002A0122">
      <w:pPr>
        <w:pStyle w:val="NormalWeb"/>
        <w:spacing w:after="0"/>
        <w:rPr>
          <w:rFonts w:asciiTheme="minorHAnsi" w:hAnsiTheme="minorHAnsi"/>
          <w:sz w:val="20"/>
          <w:szCs w:val="20"/>
        </w:rPr>
      </w:pPr>
    </w:p>
    <w:p w14:paraId="0552C599" w14:textId="77777777" w:rsidR="002A0122" w:rsidRPr="004B78ED" w:rsidRDefault="002A0122" w:rsidP="002A0122">
      <w:pPr>
        <w:pStyle w:val="NormalWeb"/>
        <w:spacing w:after="0"/>
        <w:rPr>
          <w:rFonts w:asciiTheme="minorHAnsi" w:hAnsiTheme="minorHAnsi"/>
          <w:sz w:val="20"/>
          <w:szCs w:val="20"/>
        </w:rPr>
      </w:pPr>
      <w:r>
        <w:rPr>
          <w:rFonts w:asciiTheme="minorHAnsi" w:hAnsiTheme="minorHAnsi"/>
          <w:sz w:val="20"/>
          <w:szCs w:val="20"/>
        </w:rPr>
        <w:t>10</w:t>
      </w:r>
      <w:r w:rsidRPr="004B78ED">
        <w:rPr>
          <w:rFonts w:asciiTheme="minorHAnsi" w:hAnsiTheme="minorHAnsi"/>
          <w:sz w:val="20"/>
          <w:szCs w:val="20"/>
        </w:rPr>
        <w:t>. a) Deduzca gráficamente la función LM partiendo del equilibrio en el mercado de dinero, explicando cómo obtiene los puntos que la forman.</w:t>
      </w:r>
    </w:p>
    <w:p w14:paraId="537335CE" w14:textId="77777777" w:rsidR="002A0122" w:rsidRPr="004B78ED" w:rsidRDefault="002A0122" w:rsidP="002A0122">
      <w:pPr>
        <w:pStyle w:val="NormalWeb"/>
        <w:spacing w:after="0"/>
        <w:rPr>
          <w:rFonts w:asciiTheme="minorHAnsi" w:hAnsiTheme="minorHAnsi"/>
          <w:sz w:val="20"/>
          <w:szCs w:val="20"/>
        </w:rPr>
      </w:pPr>
      <w:r w:rsidRPr="004B78ED">
        <w:rPr>
          <w:rFonts w:asciiTheme="minorHAnsi" w:hAnsiTheme="minorHAnsi"/>
          <w:sz w:val="20"/>
          <w:szCs w:val="20"/>
        </w:rPr>
        <w:t>b) Represente gráficamente (de forma separada) el impacto en la curva LM de los siguientes cambios propuestos.</w:t>
      </w:r>
      <w:r w:rsidRPr="004B78ED">
        <w:rPr>
          <w:rFonts w:asciiTheme="minorHAnsi" w:hAnsiTheme="minorHAnsi"/>
          <w:sz w:val="20"/>
          <w:szCs w:val="20"/>
        </w:rPr>
        <w:tab/>
      </w:r>
    </w:p>
    <w:p w14:paraId="05E3F4A9" w14:textId="77777777" w:rsidR="002A0122" w:rsidRPr="004B78ED" w:rsidRDefault="002A0122" w:rsidP="002A0122">
      <w:pPr>
        <w:pStyle w:val="NormalWeb"/>
        <w:spacing w:after="0"/>
        <w:rPr>
          <w:rFonts w:asciiTheme="minorHAnsi" w:hAnsiTheme="minorHAnsi"/>
          <w:sz w:val="20"/>
          <w:szCs w:val="20"/>
        </w:rPr>
      </w:pPr>
      <w:r w:rsidRPr="004B78ED">
        <w:rPr>
          <w:rFonts w:asciiTheme="minorHAnsi" w:hAnsiTheme="minorHAnsi"/>
          <w:sz w:val="20"/>
          <w:szCs w:val="20"/>
        </w:rPr>
        <w:tab/>
        <w:t>i) La demanda de dinero se torna más sensible a la tasa de interés.</w:t>
      </w:r>
    </w:p>
    <w:p w14:paraId="152D9C30" w14:textId="77777777" w:rsidR="002A0122" w:rsidRPr="004B78ED" w:rsidRDefault="00A96094" w:rsidP="002A0122">
      <w:pPr>
        <w:pStyle w:val="NormalWeb"/>
        <w:spacing w:after="0"/>
        <w:rPr>
          <w:rFonts w:asciiTheme="minorHAnsi" w:hAnsiTheme="minorHAnsi"/>
          <w:sz w:val="20"/>
          <w:szCs w:val="20"/>
        </w:rPr>
      </w:pPr>
      <w:r>
        <w:rPr>
          <w:rFonts w:asciiTheme="minorHAnsi" w:hAnsiTheme="minorHAnsi"/>
          <w:sz w:val="20"/>
          <w:szCs w:val="20"/>
        </w:rPr>
        <w:tab/>
        <w:t>ii) El nivel de producción de la economía aumenta.</w:t>
      </w:r>
    </w:p>
    <w:p w14:paraId="11CD9809" w14:textId="77777777" w:rsidR="002A0122" w:rsidRPr="004B78ED" w:rsidRDefault="002A0122" w:rsidP="002A0122">
      <w:pPr>
        <w:pStyle w:val="Prrafodelista"/>
        <w:spacing w:after="0" w:line="240" w:lineRule="auto"/>
        <w:ind w:left="0"/>
        <w:rPr>
          <w:rFonts w:eastAsia="Times New Roman" w:cs="Times New Roman"/>
          <w:sz w:val="20"/>
          <w:szCs w:val="20"/>
          <w:lang w:val="es-ES" w:eastAsia="es-ES"/>
        </w:rPr>
      </w:pPr>
    </w:p>
    <w:p w14:paraId="174E4666" w14:textId="77777777" w:rsidR="002A0122" w:rsidRPr="004B78ED" w:rsidRDefault="002A0122" w:rsidP="002A0122">
      <w:pPr>
        <w:spacing w:after="0" w:line="240" w:lineRule="auto"/>
        <w:rPr>
          <w:sz w:val="20"/>
          <w:szCs w:val="20"/>
        </w:rPr>
      </w:pPr>
      <w:r w:rsidRPr="004B78ED">
        <w:rPr>
          <w:sz w:val="20"/>
          <w:szCs w:val="20"/>
        </w:rPr>
        <w:t>1</w:t>
      </w:r>
      <w:r>
        <w:rPr>
          <w:sz w:val="20"/>
          <w:szCs w:val="20"/>
        </w:rPr>
        <w:t>1</w:t>
      </w:r>
      <w:r w:rsidRPr="004B78ED">
        <w:rPr>
          <w:sz w:val="20"/>
          <w:szCs w:val="20"/>
        </w:rPr>
        <w:t>. Si el Banco Central compra títulos públicos, ¿Cómo resulta afectada la curva LM? Explique y grafique su respuesta.</w:t>
      </w:r>
    </w:p>
    <w:p w14:paraId="30EF6237" w14:textId="77777777" w:rsidR="002A0122" w:rsidRPr="004B78ED" w:rsidRDefault="002A0122" w:rsidP="002A0122">
      <w:pPr>
        <w:pStyle w:val="Textodecuerpo3"/>
        <w:spacing w:after="0"/>
        <w:rPr>
          <w:rFonts w:asciiTheme="minorHAnsi" w:hAnsiTheme="minorHAnsi"/>
          <w:sz w:val="20"/>
          <w:szCs w:val="20"/>
        </w:rPr>
      </w:pPr>
    </w:p>
    <w:p w14:paraId="6A97A36E" w14:textId="77777777" w:rsidR="002A0122" w:rsidRPr="004B78ED" w:rsidRDefault="002A0122" w:rsidP="002A0122">
      <w:pPr>
        <w:pStyle w:val="NormalWeb"/>
        <w:spacing w:after="0"/>
        <w:jc w:val="both"/>
        <w:rPr>
          <w:rFonts w:asciiTheme="minorHAnsi" w:hAnsiTheme="minorHAnsi"/>
          <w:sz w:val="20"/>
          <w:szCs w:val="20"/>
        </w:rPr>
      </w:pPr>
      <w:r>
        <w:rPr>
          <w:rFonts w:asciiTheme="minorHAnsi" w:hAnsiTheme="minorHAnsi"/>
          <w:sz w:val="20"/>
          <w:szCs w:val="20"/>
        </w:rPr>
        <w:t>12</w:t>
      </w:r>
      <w:r w:rsidRPr="004B78ED">
        <w:rPr>
          <w:rFonts w:asciiTheme="minorHAnsi" w:hAnsiTheme="minorHAnsi"/>
          <w:sz w:val="20"/>
          <w:szCs w:val="20"/>
        </w:rPr>
        <w:t>. Suponga que el</w:t>
      </w:r>
      <w:r>
        <w:rPr>
          <w:rFonts w:asciiTheme="minorHAnsi" w:hAnsiTheme="minorHAnsi"/>
          <w:sz w:val="20"/>
          <w:szCs w:val="20"/>
        </w:rPr>
        <w:t xml:space="preserve"> sector público enfrenta un </w:t>
      </w:r>
      <w:r w:rsidRPr="004B78ED">
        <w:rPr>
          <w:rFonts w:asciiTheme="minorHAnsi" w:hAnsiTheme="minorHAnsi"/>
          <w:sz w:val="20"/>
          <w:szCs w:val="20"/>
        </w:rPr>
        <w:t>déficit fiscal</w:t>
      </w:r>
      <w:r>
        <w:rPr>
          <w:rFonts w:asciiTheme="minorHAnsi" w:hAnsiTheme="minorHAnsi"/>
          <w:sz w:val="20"/>
          <w:szCs w:val="20"/>
        </w:rPr>
        <w:t xml:space="preserve">, y lo financia </w:t>
      </w:r>
      <w:r w:rsidRPr="004B78ED">
        <w:rPr>
          <w:rFonts w:asciiTheme="minorHAnsi" w:hAnsiTheme="minorHAnsi"/>
          <w:sz w:val="20"/>
          <w:szCs w:val="20"/>
        </w:rPr>
        <w:t>el Banco Central, que concede adelantos al Tesoro de la Nación a cuenta de futura recaudación.</w:t>
      </w:r>
    </w:p>
    <w:p w14:paraId="5665AFCA" w14:textId="77777777" w:rsidR="002A0122" w:rsidRDefault="002A0122" w:rsidP="002A0122">
      <w:pPr>
        <w:pStyle w:val="NormalWeb"/>
        <w:spacing w:after="0"/>
        <w:ind w:firstLine="708"/>
        <w:jc w:val="both"/>
        <w:rPr>
          <w:rFonts w:asciiTheme="minorHAnsi" w:hAnsiTheme="minorHAnsi"/>
          <w:sz w:val="20"/>
          <w:szCs w:val="20"/>
        </w:rPr>
      </w:pPr>
      <w:r w:rsidRPr="004B78ED">
        <w:rPr>
          <w:rFonts w:asciiTheme="minorHAnsi" w:hAnsiTheme="minorHAnsi"/>
          <w:sz w:val="20"/>
          <w:szCs w:val="20"/>
        </w:rPr>
        <w:t xml:space="preserve">a) Explique qué efecto tiene sobre la Base Monetaria y la tasa de interés este tipo de financiamiento público </w:t>
      </w:r>
    </w:p>
    <w:p w14:paraId="1615C9C1" w14:textId="77777777" w:rsidR="002A0122" w:rsidRPr="004B78ED" w:rsidRDefault="002A0122" w:rsidP="002A0122">
      <w:pPr>
        <w:pStyle w:val="NormalWeb"/>
        <w:spacing w:after="0"/>
        <w:ind w:firstLine="708"/>
        <w:jc w:val="both"/>
        <w:rPr>
          <w:rFonts w:asciiTheme="minorHAnsi" w:hAnsiTheme="minorHAnsi"/>
          <w:sz w:val="20"/>
          <w:szCs w:val="20"/>
        </w:rPr>
      </w:pPr>
      <w:r w:rsidRPr="004B78ED">
        <w:rPr>
          <w:rFonts w:asciiTheme="minorHAnsi" w:hAnsiTheme="minorHAnsi"/>
          <w:sz w:val="20"/>
          <w:szCs w:val="20"/>
        </w:rPr>
        <w:t xml:space="preserve">b) </w:t>
      </w:r>
      <w:r w:rsidR="009836BC">
        <w:rPr>
          <w:rFonts w:asciiTheme="minorHAnsi" w:hAnsiTheme="minorHAnsi"/>
          <w:sz w:val="20"/>
          <w:szCs w:val="20"/>
        </w:rPr>
        <w:t>¿</w:t>
      </w:r>
      <w:r w:rsidRPr="004B78ED">
        <w:rPr>
          <w:rFonts w:asciiTheme="minorHAnsi" w:hAnsiTheme="minorHAnsi"/>
          <w:sz w:val="20"/>
          <w:szCs w:val="20"/>
        </w:rPr>
        <w:t xml:space="preserve">Cuándo será mayor el impacto de lo planteado sobre la tasa de interés, si la tasa de encajes es del 15% o si es del 25%? ¿Por qué? </w:t>
      </w:r>
    </w:p>
    <w:p w14:paraId="5CE99DC5" w14:textId="77777777" w:rsidR="002A0122" w:rsidRDefault="002A0122" w:rsidP="002A0122">
      <w:pPr>
        <w:pStyle w:val="NormalWeb"/>
        <w:spacing w:after="0"/>
        <w:ind w:firstLine="708"/>
        <w:jc w:val="both"/>
        <w:rPr>
          <w:rFonts w:asciiTheme="minorHAnsi" w:hAnsiTheme="minorHAnsi"/>
          <w:sz w:val="20"/>
          <w:szCs w:val="20"/>
        </w:rPr>
      </w:pPr>
      <w:r w:rsidRPr="004B78ED">
        <w:rPr>
          <w:rFonts w:asciiTheme="minorHAnsi" w:hAnsiTheme="minorHAnsi"/>
          <w:sz w:val="20"/>
          <w:szCs w:val="20"/>
        </w:rPr>
        <w:t>c) Muestre en un mismo gráfico la cu</w:t>
      </w:r>
      <w:r>
        <w:rPr>
          <w:rFonts w:asciiTheme="minorHAnsi" w:hAnsiTheme="minorHAnsi"/>
          <w:sz w:val="20"/>
          <w:szCs w:val="20"/>
        </w:rPr>
        <w:t>rva LM antes y después de la financiación mencionada.</w:t>
      </w:r>
    </w:p>
    <w:p w14:paraId="0956724D" w14:textId="77777777" w:rsidR="00A842AA" w:rsidRDefault="00A842AA" w:rsidP="002A0122">
      <w:pPr>
        <w:pStyle w:val="NormalWeb"/>
        <w:spacing w:after="0"/>
        <w:jc w:val="both"/>
        <w:rPr>
          <w:rFonts w:asciiTheme="minorHAnsi" w:hAnsiTheme="minorHAnsi"/>
          <w:sz w:val="20"/>
          <w:szCs w:val="20"/>
        </w:rPr>
      </w:pPr>
    </w:p>
    <w:p w14:paraId="546B9E62" w14:textId="77777777" w:rsidR="002A0122" w:rsidRPr="004B78ED" w:rsidRDefault="009836BC" w:rsidP="002A0122">
      <w:pPr>
        <w:pStyle w:val="NormalWeb"/>
        <w:spacing w:after="0"/>
        <w:jc w:val="both"/>
        <w:rPr>
          <w:rFonts w:asciiTheme="minorHAnsi" w:hAnsiTheme="minorHAnsi"/>
          <w:sz w:val="20"/>
          <w:szCs w:val="20"/>
        </w:rPr>
      </w:pPr>
      <w:r>
        <w:rPr>
          <w:rFonts w:asciiTheme="minorHAnsi" w:hAnsiTheme="minorHAnsi"/>
          <w:sz w:val="20"/>
          <w:szCs w:val="20"/>
        </w:rPr>
        <w:t>13</w:t>
      </w:r>
      <w:r w:rsidR="002A0122">
        <w:rPr>
          <w:rFonts w:asciiTheme="minorHAnsi" w:hAnsiTheme="minorHAnsi"/>
          <w:sz w:val="20"/>
          <w:szCs w:val="20"/>
        </w:rPr>
        <w:t xml:space="preserve">. </w:t>
      </w:r>
      <w:r w:rsidR="002A0122" w:rsidRPr="004B78ED">
        <w:rPr>
          <w:rFonts w:asciiTheme="minorHAnsi" w:hAnsiTheme="minorHAnsi"/>
          <w:sz w:val="20"/>
          <w:szCs w:val="20"/>
        </w:rPr>
        <w:t xml:space="preserve">El presidente del Banco Central de </w:t>
      </w:r>
      <w:proofErr w:type="spellStart"/>
      <w:r w:rsidR="002A0122" w:rsidRPr="004B78ED">
        <w:rPr>
          <w:rFonts w:asciiTheme="minorHAnsi" w:hAnsiTheme="minorHAnsi"/>
          <w:sz w:val="20"/>
          <w:szCs w:val="20"/>
        </w:rPr>
        <w:t>Happyland</w:t>
      </w:r>
      <w:proofErr w:type="spellEnd"/>
      <w:r w:rsidR="002A0122" w:rsidRPr="004B78ED">
        <w:rPr>
          <w:rFonts w:asciiTheme="minorHAnsi" w:hAnsiTheme="minorHAnsi"/>
          <w:sz w:val="20"/>
          <w:szCs w:val="20"/>
        </w:rPr>
        <w:t xml:space="preserve"> está analizando los agregados monetarios de este país y encuentra que la Base Monetaria es de 500 H$, la tasa de encaje promedio es del 35% de los depósitos, </w:t>
      </w:r>
      <w:r>
        <w:rPr>
          <w:rFonts w:asciiTheme="minorHAnsi" w:hAnsiTheme="minorHAnsi"/>
          <w:sz w:val="20"/>
          <w:szCs w:val="20"/>
        </w:rPr>
        <w:t xml:space="preserve">y </w:t>
      </w:r>
      <w:r w:rsidR="002A0122" w:rsidRPr="004B78ED">
        <w:rPr>
          <w:rFonts w:asciiTheme="minorHAnsi" w:hAnsiTheme="minorHAnsi"/>
          <w:sz w:val="20"/>
          <w:szCs w:val="20"/>
        </w:rPr>
        <w:t>el coeficiente de preferencia por la liquidez es 0,30.</w:t>
      </w:r>
      <w:r w:rsidR="00A842AA">
        <w:rPr>
          <w:rFonts w:asciiTheme="minorHAnsi" w:hAnsiTheme="minorHAnsi"/>
          <w:sz w:val="20"/>
          <w:szCs w:val="20"/>
        </w:rPr>
        <w:t xml:space="preserve"> Se sabe que los bancos comerciales solo tienen reservas obligatorias, (no hay reservas voluntarias)</w:t>
      </w:r>
    </w:p>
    <w:p w14:paraId="3FA7E819" w14:textId="77777777" w:rsidR="002A0122" w:rsidRPr="004B78ED" w:rsidRDefault="002A0122" w:rsidP="00B56D0F">
      <w:pPr>
        <w:pStyle w:val="NormalWeb"/>
        <w:numPr>
          <w:ilvl w:val="0"/>
          <w:numId w:val="15"/>
        </w:numPr>
        <w:spacing w:after="0"/>
        <w:rPr>
          <w:rFonts w:asciiTheme="minorHAnsi" w:hAnsiTheme="minorHAnsi"/>
          <w:sz w:val="20"/>
          <w:szCs w:val="20"/>
        </w:rPr>
      </w:pPr>
      <w:r w:rsidRPr="004B78ED">
        <w:rPr>
          <w:rFonts w:asciiTheme="minorHAnsi" w:hAnsiTheme="minorHAnsi"/>
          <w:sz w:val="20"/>
          <w:szCs w:val="20"/>
        </w:rPr>
        <w:t>Calcule el valor del multiplicador monetario y de</w:t>
      </w:r>
      <w:r>
        <w:rPr>
          <w:rFonts w:asciiTheme="minorHAnsi" w:hAnsiTheme="minorHAnsi"/>
          <w:sz w:val="20"/>
          <w:szCs w:val="20"/>
        </w:rPr>
        <w:t xml:space="preserve"> la oferta monetaria.</w:t>
      </w:r>
    </w:p>
    <w:p w14:paraId="277FE066" w14:textId="77777777" w:rsidR="002A0122" w:rsidRPr="004B78ED" w:rsidRDefault="00180C83" w:rsidP="00B56D0F">
      <w:pPr>
        <w:pStyle w:val="NormalWeb"/>
        <w:numPr>
          <w:ilvl w:val="0"/>
          <w:numId w:val="15"/>
        </w:numPr>
        <w:spacing w:after="0"/>
        <w:rPr>
          <w:rFonts w:asciiTheme="minorHAnsi" w:hAnsiTheme="minorHAnsi"/>
          <w:sz w:val="20"/>
          <w:szCs w:val="20"/>
        </w:rPr>
      </w:pPr>
      <w:r>
        <w:rPr>
          <w:rFonts w:asciiTheme="minorHAnsi" w:hAnsiTheme="minorHAnsi"/>
          <w:sz w:val="20"/>
          <w:szCs w:val="20"/>
        </w:rPr>
        <w:t>¿</w:t>
      </w:r>
      <w:r w:rsidR="002A0122" w:rsidRPr="004B78ED">
        <w:rPr>
          <w:rFonts w:asciiTheme="minorHAnsi" w:hAnsiTheme="minorHAnsi"/>
          <w:sz w:val="20"/>
          <w:szCs w:val="20"/>
        </w:rPr>
        <w:t xml:space="preserve">Qué impacto tendría sobre la oferta monetaria un aumento de la tasa de encaje, que la eleve al 40% de los depósitos? </w:t>
      </w:r>
      <w:r>
        <w:rPr>
          <w:rFonts w:asciiTheme="minorHAnsi" w:hAnsiTheme="minorHAnsi"/>
          <w:sz w:val="20"/>
          <w:szCs w:val="20"/>
        </w:rPr>
        <w:t>¿</w:t>
      </w:r>
      <w:r w:rsidR="002A0122" w:rsidRPr="004B78ED">
        <w:rPr>
          <w:rFonts w:asciiTheme="minorHAnsi" w:hAnsiTheme="minorHAnsi"/>
          <w:sz w:val="20"/>
          <w:szCs w:val="20"/>
        </w:rPr>
        <w:t>Y sobre la tasa de interés?</w:t>
      </w:r>
      <w:r w:rsidR="002A0122">
        <w:rPr>
          <w:rFonts w:asciiTheme="minorHAnsi" w:hAnsiTheme="minorHAnsi"/>
          <w:sz w:val="20"/>
          <w:szCs w:val="20"/>
        </w:rPr>
        <w:t xml:space="preserve"> </w:t>
      </w:r>
    </w:p>
    <w:p w14:paraId="6FD0704F" w14:textId="77777777" w:rsidR="002A0122" w:rsidRDefault="002A0122" w:rsidP="00B56D0F">
      <w:pPr>
        <w:pStyle w:val="NormalWeb"/>
        <w:numPr>
          <w:ilvl w:val="0"/>
          <w:numId w:val="15"/>
        </w:numPr>
        <w:spacing w:after="0"/>
        <w:rPr>
          <w:rFonts w:asciiTheme="minorHAnsi" w:hAnsiTheme="minorHAnsi"/>
          <w:sz w:val="20"/>
          <w:szCs w:val="20"/>
        </w:rPr>
      </w:pPr>
      <w:r w:rsidRPr="004B78ED">
        <w:rPr>
          <w:rFonts w:asciiTheme="minorHAnsi" w:hAnsiTheme="minorHAnsi"/>
          <w:sz w:val="20"/>
          <w:szCs w:val="20"/>
        </w:rPr>
        <w:t>Muestre en un gráfico el equilibrio del mercado monetario antes y después del aumento d</w:t>
      </w:r>
      <w:r>
        <w:rPr>
          <w:rFonts w:asciiTheme="minorHAnsi" w:hAnsiTheme="minorHAnsi"/>
          <w:sz w:val="20"/>
          <w:szCs w:val="20"/>
        </w:rPr>
        <w:t>e la tasa de encaje</w:t>
      </w:r>
      <w:r w:rsidR="00180C83">
        <w:rPr>
          <w:rFonts w:asciiTheme="minorHAnsi" w:hAnsiTheme="minorHAnsi"/>
          <w:sz w:val="20"/>
          <w:szCs w:val="20"/>
        </w:rPr>
        <w:t xml:space="preserve"> legal</w:t>
      </w:r>
      <w:r>
        <w:rPr>
          <w:rFonts w:asciiTheme="minorHAnsi" w:hAnsiTheme="minorHAnsi"/>
          <w:sz w:val="20"/>
          <w:szCs w:val="20"/>
        </w:rPr>
        <w:t>.</w:t>
      </w:r>
    </w:p>
    <w:p w14:paraId="2A717CF0" w14:textId="77777777" w:rsidR="002A0122" w:rsidRPr="004B78ED" w:rsidRDefault="002A0122" w:rsidP="002A0122">
      <w:pPr>
        <w:pStyle w:val="NormalWeb"/>
        <w:spacing w:after="0"/>
        <w:ind w:left="720"/>
        <w:rPr>
          <w:rFonts w:asciiTheme="minorHAnsi" w:hAnsiTheme="minorHAnsi" w:cs="Arial"/>
          <w:sz w:val="20"/>
          <w:szCs w:val="20"/>
        </w:rPr>
      </w:pPr>
      <w:r w:rsidRPr="004B78ED">
        <w:rPr>
          <w:rFonts w:asciiTheme="minorHAnsi" w:hAnsiTheme="minorHAnsi"/>
          <w:sz w:val="20"/>
          <w:szCs w:val="20"/>
        </w:rPr>
        <w:t xml:space="preserve"> </w:t>
      </w:r>
    </w:p>
    <w:p w14:paraId="5ED2CEF0" w14:textId="77777777" w:rsidR="002A0122" w:rsidRPr="004B78ED" w:rsidRDefault="002A0122" w:rsidP="002A0122">
      <w:pPr>
        <w:pStyle w:val="Textodecuerpo3"/>
        <w:spacing w:after="0"/>
        <w:rPr>
          <w:rFonts w:asciiTheme="minorHAnsi" w:hAnsiTheme="minorHAnsi"/>
          <w:sz w:val="20"/>
          <w:szCs w:val="20"/>
          <w:lang w:val="es-PE"/>
        </w:rPr>
      </w:pPr>
    </w:p>
    <w:p w14:paraId="5859BF87" w14:textId="77777777" w:rsidR="002A0122" w:rsidRPr="00A96094" w:rsidRDefault="002A0122" w:rsidP="002A0122">
      <w:pPr>
        <w:pStyle w:val="Textodecuerpo3"/>
        <w:spacing w:after="0"/>
        <w:rPr>
          <w:rFonts w:asciiTheme="minorHAnsi" w:hAnsiTheme="minorHAnsi"/>
          <w:b/>
          <w:i/>
          <w:sz w:val="20"/>
          <w:szCs w:val="20"/>
        </w:rPr>
      </w:pPr>
      <w:r w:rsidRPr="00A96094">
        <w:rPr>
          <w:rFonts w:asciiTheme="minorHAnsi" w:hAnsiTheme="minorHAnsi"/>
          <w:b/>
          <w:i/>
          <w:sz w:val="20"/>
          <w:szCs w:val="20"/>
        </w:rPr>
        <w:t>Verdadero o Falso.</w:t>
      </w:r>
    </w:p>
    <w:p w14:paraId="06157EEE" w14:textId="77777777" w:rsidR="002A0122" w:rsidRPr="004B78ED" w:rsidRDefault="002A0122" w:rsidP="002A0122">
      <w:pPr>
        <w:pStyle w:val="Textodecuerpo3"/>
        <w:spacing w:after="0"/>
        <w:rPr>
          <w:rFonts w:asciiTheme="minorHAnsi" w:hAnsiTheme="minorHAnsi"/>
          <w:i/>
          <w:sz w:val="20"/>
          <w:szCs w:val="20"/>
        </w:rPr>
      </w:pPr>
    </w:p>
    <w:p w14:paraId="01B31E9F" w14:textId="77777777" w:rsidR="002A0122" w:rsidRPr="004B78ED" w:rsidRDefault="002A0122" w:rsidP="00B56D0F">
      <w:pPr>
        <w:pStyle w:val="Textodecuerpo3"/>
        <w:numPr>
          <w:ilvl w:val="0"/>
          <w:numId w:val="14"/>
        </w:numPr>
        <w:spacing w:after="0"/>
        <w:rPr>
          <w:rFonts w:asciiTheme="minorHAnsi" w:hAnsiTheme="minorHAnsi"/>
          <w:sz w:val="20"/>
          <w:szCs w:val="20"/>
        </w:rPr>
      </w:pPr>
      <w:r w:rsidRPr="004B78ED">
        <w:rPr>
          <w:rFonts w:asciiTheme="minorHAnsi" w:hAnsiTheme="minorHAnsi"/>
          <w:sz w:val="20"/>
          <w:szCs w:val="20"/>
        </w:rPr>
        <w:t xml:space="preserve"> “Si  sabemos que la oferta de dinero de una economía es igual a 200 millones pero la Base monetaria es solo de 100 millones, entonces el multiplicador de la política monetaria es igual a 0,5”.</w:t>
      </w:r>
    </w:p>
    <w:p w14:paraId="4FAA690A" w14:textId="77777777" w:rsidR="002A0122" w:rsidRPr="004B78ED" w:rsidRDefault="002A0122" w:rsidP="002A0122">
      <w:pPr>
        <w:pStyle w:val="Textodecuerpo3"/>
        <w:spacing w:after="0"/>
        <w:rPr>
          <w:rFonts w:asciiTheme="minorHAnsi" w:hAnsiTheme="minorHAnsi"/>
          <w:sz w:val="20"/>
          <w:szCs w:val="20"/>
        </w:rPr>
      </w:pPr>
    </w:p>
    <w:p w14:paraId="578C9613" w14:textId="77777777" w:rsidR="002A0122" w:rsidRPr="004B78ED" w:rsidRDefault="002A0122" w:rsidP="00B56D0F">
      <w:pPr>
        <w:pStyle w:val="Textodecuerpo3"/>
        <w:numPr>
          <w:ilvl w:val="0"/>
          <w:numId w:val="14"/>
        </w:numPr>
        <w:spacing w:after="0"/>
        <w:rPr>
          <w:rFonts w:asciiTheme="minorHAnsi" w:hAnsiTheme="minorHAnsi"/>
          <w:sz w:val="20"/>
          <w:szCs w:val="20"/>
        </w:rPr>
      </w:pPr>
      <w:r w:rsidRPr="004B78ED">
        <w:rPr>
          <w:rFonts w:asciiTheme="minorHAnsi" w:hAnsiTheme="minorHAnsi"/>
          <w:sz w:val="20"/>
          <w:szCs w:val="20"/>
        </w:rPr>
        <w:t>“Si “m” es el valor del multiplicador del dinero, entonces por cada $1 de dinero primario, hay $m de dinero secundario”.</w:t>
      </w:r>
    </w:p>
    <w:p w14:paraId="476647E5" w14:textId="77777777" w:rsidR="002A0122" w:rsidRPr="004B78ED" w:rsidRDefault="002A0122" w:rsidP="002A0122">
      <w:pPr>
        <w:pStyle w:val="Textodecuerpo3"/>
        <w:spacing w:after="0"/>
        <w:ind w:left="720"/>
        <w:rPr>
          <w:rFonts w:asciiTheme="minorHAnsi" w:hAnsiTheme="minorHAnsi"/>
          <w:sz w:val="20"/>
          <w:szCs w:val="20"/>
        </w:rPr>
      </w:pPr>
    </w:p>
    <w:p w14:paraId="39E0F2BC" w14:textId="77777777" w:rsidR="002A0122" w:rsidRPr="004B78ED" w:rsidRDefault="002A0122" w:rsidP="00B56D0F">
      <w:pPr>
        <w:pStyle w:val="Textodecuerpo3"/>
        <w:numPr>
          <w:ilvl w:val="0"/>
          <w:numId w:val="14"/>
        </w:numPr>
        <w:spacing w:after="0"/>
        <w:rPr>
          <w:rFonts w:asciiTheme="minorHAnsi" w:hAnsiTheme="minorHAnsi"/>
          <w:sz w:val="20"/>
          <w:szCs w:val="20"/>
        </w:rPr>
      </w:pPr>
      <w:r w:rsidRPr="004B78ED">
        <w:rPr>
          <w:rFonts w:asciiTheme="minorHAnsi" w:hAnsiTheme="minorHAnsi"/>
          <w:sz w:val="20"/>
          <w:szCs w:val="20"/>
        </w:rPr>
        <w:t>La creación secundaria de dinero disminuirá si aumenta la relación efectivo/depósitos (o coeficiente de preferencia por la liquidez).</w:t>
      </w:r>
    </w:p>
    <w:p w14:paraId="05CCE846" w14:textId="77777777" w:rsidR="002A0122" w:rsidRPr="004B78ED" w:rsidRDefault="002A0122" w:rsidP="002A0122">
      <w:pPr>
        <w:pStyle w:val="NormalWeb"/>
        <w:spacing w:after="0"/>
        <w:rPr>
          <w:rFonts w:asciiTheme="minorHAnsi" w:hAnsiTheme="minorHAnsi"/>
          <w:sz w:val="20"/>
          <w:szCs w:val="20"/>
        </w:rPr>
      </w:pPr>
    </w:p>
    <w:p w14:paraId="20F76DF8" w14:textId="77777777" w:rsidR="002A0122" w:rsidRPr="004B78ED" w:rsidRDefault="002A0122" w:rsidP="00B56D0F">
      <w:pPr>
        <w:pStyle w:val="NormalWeb"/>
        <w:numPr>
          <w:ilvl w:val="0"/>
          <w:numId w:val="14"/>
        </w:numPr>
        <w:spacing w:after="0"/>
        <w:rPr>
          <w:rFonts w:asciiTheme="minorHAnsi" w:hAnsiTheme="minorHAnsi"/>
          <w:sz w:val="20"/>
          <w:szCs w:val="20"/>
        </w:rPr>
      </w:pPr>
      <w:r w:rsidRPr="004B78ED">
        <w:rPr>
          <w:rFonts w:asciiTheme="minorHAnsi" w:hAnsiTheme="minorHAnsi"/>
          <w:sz w:val="20"/>
          <w:szCs w:val="20"/>
        </w:rPr>
        <w:t xml:space="preserve">¨La cantidad total de dinero de la economía argentina (oferta monetaria) está determinada exclusivamente por el BCRA, ya que esta es la autoridad monetaria del país¨. </w:t>
      </w:r>
    </w:p>
    <w:p w14:paraId="4F4280D6" w14:textId="77777777" w:rsidR="002A0122" w:rsidRDefault="002A0122" w:rsidP="002A0122">
      <w:pPr>
        <w:pStyle w:val="NormalWeb"/>
        <w:spacing w:after="0"/>
        <w:ind w:left="720"/>
        <w:rPr>
          <w:rFonts w:asciiTheme="minorHAnsi" w:hAnsiTheme="minorHAnsi"/>
          <w:sz w:val="20"/>
          <w:szCs w:val="20"/>
        </w:rPr>
      </w:pPr>
    </w:p>
    <w:p w14:paraId="45555EFE" w14:textId="77777777" w:rsidR="002A0122" w:rsidRDefault="002A0122" w:rsidP="00B56D0F">
      <w:pPr>
        <w:pStyle w:val="NormalWeb"/>
        <w:numPr>
          <w:ilvl w:val="0"/>
          <w:numId w:val="14"/>
        </w:numPr>
        <w:spacing w:after="0"/>
        <w:rPr>
          <w:rFonts w:asciiTheme="minorHAnsi" w:hAnsiTheme="minorHAnsi"/>
          <w:sz w:val="20"/>
          <w:szCs w:val="20"/>
        </w:rPr>
      </w:pPr>
      <w:r w:rsidRPr="004B78ED">
        <w:rPr>
          <w:rFonts w:asciiTheme="minorHAnsi" w:hAnsiTheme="minorHAnsi"/>
          <w:sz w:val="20"/>
          <w:szCs w:val="20"/>
        </w:rPr>
        <w:t xml:space="preserve">“La curva LM tiene pendiente positiva porque cuando aumenta la </w:t>
      </w:r>
      <w:r w:rsidR="00180C83">
        <w:rPr>
          <w:rFonts w:asciiTheme="minorHAnsi" w:hAnsiTheme="minorHAnsi"/>
          <w:sz w:val="20"/>
          <w:szCs w:val="20"/>
        </w:rPr>
        <w:t>producción de equilibrio, sube la demanda de dinero y esto disminuye la tasa de interés</w:t>
      </w:r>
      <w:r w:rsidRPr="004B78ED">
        <w:rPr>
          <w:rFonts w:asciiTheme="minorHAnsi" w:hAnsiTheme="minorHAnsi"/>
          <w:sz w:val="20"/>
          <w:szCs w:val="20"/>
        </w:rPr>
        <w:t>”</w:t>
      </w:r>
    </w:p>
    <w:p w14:paraId="772A1A86" w14:textId="77777777" w:rsidR="002A0122" w:rsidRDefault="002A0122" w:rsidP="002A0122">
      <w:pPr>
        <w:pStyle w:val="NormalWeb"/>
        <w:spacing w:after="0"/>
        <w:ind w:left="720"/>
        <w:rPr>
          <w:rFonts w:asciiTheme="minorHAnsi" w:hAnsiTheme="minorHAnsi"/>
          <w:sz w:val="20"/>
          <w:szCs w:val="20"/>
        </w:rPr>
      </w:pPr>
    </w:p>
    <w:p w14:paraId="2548883C" w14:textId="77777777" w:rsidR="002A0122" w:rsidRPr="00C22DDF" w:rsidRDefault="002A0122" w:rsidP="00B56D0F">
      <w:pPr>
        <w:pStyle w:val="NormalWeb"/>
        <w:numPr>
          <w:ilvl w:val="0"/>
          <w:numId w:val="14"/>
        </w:numPr>
        <w:spacing w:after="0"/>
        <w:rPr>
          <w:rFonts w:asciiTheme="minorHAnsi" w:hAnsiTheme="minorHAnsi"/>
          <w:sz w:val="20"/>
          <w:szCs w:val="20"/>
        </w:rPr>
      </w:pPr>
      <w:r w:rsidRPr="00C22DDF">
        <w:rPr>
          <w:rFonts w:asciiTheme="minorHAnsi" w:hAnsiTheme="minorHAnsi"/>
          <w:sz w:val="20"/>
          <w:szCs w:val="20"/>
        </w:rPr>
        <w:t xml:space="preserve"> “El aumento en la tasa de encaje no afecta a la LM, solo provoca un movimiento sobre la misma curva”</w:t>
      </w:r>
    </w:p>
    <w:p w14:paraId="6A9F1B85" w14:textId="77777777" w:rsidR="0007390D" w:rsidRDefault="0007390D" w:rsidP="00705569">
      <w:pPr>
        <w:rPr>
          <w:sz w:val="20"/>
          <w:szCs w:val="20"/>
          <w:lang w:val="es-ES"/>
        </w:rPr>
      </w:pPr>
    </w:p>
    <w:p w14:paraId="74EFA038" w14:textId="77777777" w:rsidR="0007390D" w:rsidRPr="00705569" w:rsidRDefault="0007390D" w:rsidP="00705569">
      <w:pPr>
        <w:rPr>
          <w:rFonts w:cstheme="minorHAnsi"/>
          <w:b/>
          <w:i/>
          <w:sz w:val="20"/>
          <w:szCs w:val="20"/>
        </w:rPr>
      </w:pPr>
      <w:r>
        <w:rPr>
          <w:rFonts w:cstheme="minorHAnsi"/>
          <w:b/>
          <w:i/>
          <w:sz w:val="20"/>
          <w:szCs w:val="20"/>
        </w:rPr>
        <w:t>Elección múltiple</w:t>
      </w:r>
    </w:p>
    <w:p w14:paraId="27E27B8E" w14:textId="77777777" w:rsidR="0007390D" w:rsidRPr="00E906BE" w:rsidRDefault="0007390D" w:rsidP="0007390D">
      <w:pPr>
        <w:pStyle w:val="Prrafodelista"/>
        <w:numPr>
          <w:ilvl w:val="0"/>
          <w:numId w:val="67"/>
        </w:numPr>
        <w:rPr>
          <w:rFonts w:cstheme="minorHAnsi"/>
          <w:sz w:val="20"/>
          <w:szCs w:val="20"/>
        </w:rPr>
      </w:pPr>
      <w:r w:rsidRPr="00E906BE">
        <w:rPr>
          <w:rFonts w:cstheme="minorHAnsi"/>
          <w:sz w:val="20"/>
          <w:szCs w:val="20"/>
        </w:rPr>
        <w:t xml:space="preserve">La base monetaria está compuesta por: </w:t>
      </w:r>
    </w:p>
    <w:p w14:paraId="36AAD020" w14:textId="77777777" w:rsidR="0007390D" w:rsidRPr="00FA51BE" w:rsidRDefault="0007390D" w:rsidP="0007390D">
      <w:pPr>
        <w:pStyle w:val="Prrafodelista"/>
        <w:ind w:left="1080"/>
        <w:rPr>
          <w:rFonts w:cstheme="minorHAnsi"/>
          <w:sz w:val="20"/>
          <w:szCs w:val="20"/>
        </w:rPr>
      </w:pPr>
      <w:r w:rsidRPr="00FA51BE">
        <w:rPr>
          <w:rFonts w:cstheme="minorHAnsi"/>
          <w:sz w:val="20"/>
          <w:szCs w:val="20"/>
        </w:rPr>
        <w:t>a.</w:t>
      </w:r>
      <w:r w:rsidRPr="00FA51BE">
        <w:rPr>
          <w:rFonts w:cstheme="minorHAnsi"/>
          <w:sz w:val="20"/>
          <w:szCs w:val="20"/>
        </w:rPr>
        <w:tab/>
        <w:t xml:space="preserve"> Las reservas de los bancos y el efectivo en manos del público.</w:t>
      </w:r>
    </w:p>
    <w:p w14:paraId="51FF37C9" w14:textId="77777777" w:rsidR="0007390D" w:rsidRPr="00FA51BE" w:rsidRDefault="0007390D" w:rsidP="0007390D">
      <w:pPr>
        <w:pStyle w:val="Prrafodelista"/>
        <w:ind w:left="1080"/>
        <w:rPr>
          <w:rFonts w:cstheme="minorHAnsi"/>
          <w:sz w:val="20"/>
          <w:szCs w:val="20"/>
        </w:rPr>
      </w:pPr>
      <w:r w:rsidRPr="00FA51BE">
        <w:rPr>
          <w:rFonts w:cstheme="minorHAnsi"/>
          <w:sz w:val="20"/>
          <w:szCs w:val="20"/>
        </w:rPr>
        <w:t>b.</w:t>
      </w:r>
      <w:r w:rsidRPr="00FA51BE">
        <w:rPr>
          <w:rFonts w:cstheme="minorHAnsi"/>
          <w:sz w:val="20"/>
          <w:szCs w:val="20"/>
        </w:rPr>
        <w:tab/>
        <w:t xml:space="preserve">Las reservas de los bancos y los depósitos de los particulares. </w:t>
      </w:r>
    </w:p>
    <w:p w14:paraId="470C03E5" w14:textId="77777777" w:rsidR="0007390D" w:rsidRPr="00FA51BE" w:rsidRDefault="0007390D" w:rsidP="0007390D">
      <w:pPr>
        <w:pStyle w:val="Prrafodelista"/>
        <w:ind w:left="1080"/>
        <w:rPr>
          <w:rFonts w:cstheme="minorHAnsi"/>
          <w:sz w:val="20"/>
          <w:szCs w:val="20"/>
        </w:rPr>
      </w:pPr>
      <w:r w:rsidRPr="00FA51BE">
        <w:rPr>
          <w:rFonts w:cstheme="minorHAnsi"/>
          <w:sz w:val="20"/>
          <w:szCs w:val="20"/>
        </w:rPr>
        <w:t>c.</w:t>
      </w:r>
      <w:r w:rsidRPr="00FA51BE">
        <w:rPr>
          <w:rFonts w:cstheme="minorHAnsi"/>
          <w:sz w:val="20"/>
          <w:szCs w:val="20"/>
        </w:rPr>
        <w:tab/>
        <w:t xml:space="preserve">El efectivo en manos del público y sus depósitos en los bancos privados. </w:t>
      </w:r>
    </w:p>
    <w:p w14:paraId="32FE34EB" w14:textId="77777777" w:rsidR="0007390D" w:rsidRPr="00FA51BE" w:rsidRDefault="0007390D" w:rsidP="0007390D">
      <w:pPr>
        <w:pStyle w:val="Prrafodelista"/>
        <w:ind w:left="1080"/>
        <w:rPr>
          <w:rFonts w:cstheme="minorHAnsi"/>
          <w:sz w:val="20"/>
          <w:szCs w:val="20"/>
        </w:rPr>
      </w:pPr>
      <w:r w:rsidRPr="00FA51BE">
        <w:rPr>
          <w:rFonts w:cstheme="minorHAnsi"/>
          <w:sz w:val="20"/>
          <w:szCs w:val="20"/>
        </w:rPr>
        <w:t>d.</w:t>
      </w:r>
      <w:r w:rsidRPr="00FA51BE">
        <w:rPr>
          <w:rFonts w:cstheme="minorHAnsi"/>
          <w:sz w:val="20"/>
          <w:szCs w:val="20"/>
        </w:rPr>
        <w:tab/>
        <w:t xml:space="preserve">Los depósitos y los créditos que conceden los bancos </w:t>
      </w:r>
    </w:p>
    <w:p w14:paraId="5D40F535" w14:textId="77777777" w:rsidR="0007390D" w:rsidRDefault="0007390D" w:rsidP="0007390D">
      <w:pPr>
        <w:pStyle w:val="Prrafodelista"/>
        <w:ind w:left="1080"/>
        <w:rPr>
          <w:rFonts w:cstheme="minorHAnsi"/>
          <w:sz w:val="20"/>
          <w:szCs w:val="20"/>
        </w:rPr>
      </w:pPr>
      <w:r w:rsidRPr="00FA51BE">
        <w:rPr>
          <w:rFonts w:cstheme="minorHAnsi"/>
          <w:sz w:val="20"/>
          <w:szCs w:val="20"/>
        </w:rPr>
        <w:t>e.</w:t>
      </w:r>
      <w:r w:rsidRPr="00FA51BE">
        <w:rPr>
          <w:rFonts w:cstheme="minorHAnsi"/>
          <w:sz w:val="20"/>
          <w:szCs w:val="20"/>
        </w:rPr>
        <w:tab/>
        <w:t>Ninguna es correcta</w:t>
      </w:r>
    </w:p>
    <w:p w14:paraId="200BEA4B" w14:textId="77777777" w:rsidR="0007390D" w:rsidRDefault="0007390D">
      <w:pPr>
        <w:rPr>
          <w:sz w:val="20"/>
          <w:szCs w:val="20"/>
          <w:lang w:val="es-ES"/>
        </w:rPr>
      </w:pPr>
      <w:r>
        <w:rPr>
          <w:sz w:val="20"/>
          <w:szCs w:val="20"/>
          <w:lang w:val="es-ES"/>
        </w:rPr>
        <w:br w:type="page"/>
      </w:r>
    </w:p>
    <w:p w14:paraId="0427F247" w14:textId="77777777" w:rsidR="0079770D" w:rsidRPr="008F17A0" w:rsidRDefault="0079770D">
      <w:pPr>
        <w:pStyle w:val="Textodecuerpo3"/>
        <w:pBdr>
          <w:top w:val="single" w:sz="4" w:space="1" w:color="auto"/>
          <w:left w:val="single" w:sz="4" w:space="4" w:color="auto"/>
          <w:bottom w:val="single" w:sz="4" w:space="1" w:color="auto"/>
          <w:right w:val="single" w:sz="4" w:space="4" w:color="auto"/>
        </w:pBdr>
        <w:shd w:val="clear" w:color="auto" w:fill="C4BC96" w:themeFill="background2" w:themeFillShade="BF"/>
        <w:spacing w:after="0"/>
        <w:outlineLvl w:val="0"/>
        <w:rPr>
          <w:rFonts w:asciiTheme="minorHAnsi" w:hAnsiTheme="minorHAnsi"/>
          <w:b/>
          <w:sz w:val="28"/>
          <w:szCs w:val="20"/>
        </w:rPr>
      </w:pPr>
      <w:r>
        <w:rPr>
          <w:rFonts w:asciiTheme="minorHAnsi" w:hAnsiTheme="minorHAnsi"/>
          <w:b/>
          <w:sz w:val="28"/>
          <w:szCs w:val="20"/>
        </w:rPr>
        <w:lastRenderedPageBreak/>
        <w:t>Preguntas de repaso – Primer Parcial</w:t>
      </w:r>
    </w:p>
    <w:p w14:paraId="0B8635A9" w14:textId="77777777" w:rsidR="00DD18D3" w:rsidRDefault="00DD18D3" w:rsidP="00DD18D3">
      <w:pPr>
        <w:pStyle w:val="NormalWeb"/>
        <w:pBdr>
          <w:top w:val="single" w:sz="4" w:space="1" w:color="auto"/>
          <w:left w:val="single" w:sz="4" w:space="4" w:color="auto"/>
          <w:bottom w:val="single" w:sz="4" w:space="1" w:color="auto"/>
          <w:right w:val="single" w:sz="4" w:space="4" w:color="auto"/>
        </w:pBdr>
        <w:spacing w:after="0"/>
        <w:jc w:val="both"/>
        <w:rPr>
          <w:rFonts w:ascii="Calibri" w:hAnsi="Calibri" w:cs="Arial"/>
          <w:sz w:val="20"/>
          <w:szCs w:val="20"/>
          <w:shd w:val="clear" w:color="auto" w:fill="FFFFFF"/>
        </w:rPr>
      </w:pPr>
      <w:r>
        <w:rPr>
          <w:rFonts w:ascii="Calibri" w:hAnsi="Calibri" w:cs="Arial"/>
          <w:sz w:val="20"/>
          <w:szCs w:val="20"/>
          <w:shd w:val="clear" w:color="auto" w:fill="FFFFFF"/>
        </w:rPr>
        <w:t>ADVERTENCIA!!! Estos problemas son simplemente una pequeña  muestra de preguntas que se tomaron en exámenes anteriores. Esto no implica que las preguntas de los futuros exámenes sean iguales o parecidas. Esto no es un simulacro!!!</w:t>
      </w:r>
    </w:p>
    <w:p w14:paraId="36C539C9" w14:textId="77777777" w:rsidR="00DC10A6" w:rsidRDefault="00DC10A6" w:rsidP="00883AC4">
      <w:pPr>
        <w:pStyle w:val="NormalWeb"/>
        <w:spacing w:after="0"/>
        <w:jc w:val="both"/>
        <w:rPr>
          <w:rFonts w:ascii="Calibri" w:hAnsi="Calibri" w:cs="Arial"/>
          <w:sz w:val="20"/>
          <w:szCs w:val="20"/>
          <w:shd w:val="clear" w:color="auto" w:fill="FFFFFF"/>
        </w:rPr>
      </w:pPr>
    </w:p>
    <w:p w14:paraId="47469FFF" w14:textId="77777777" w:rsidR="00883AC4" w:rsidRDefault="00883AC4" w:rsidP="00883AC4">
      <w:pPr>
        <w:pStyle w:val="NormalWeb"/>
        <w:spacing w:after="0"/>
        <w:jc w:val="both"/>
        <w:rPr>
          <w:rFonts w:ascii="Calibri" w:hAnsi="Calibri" w:cs="Arial"/>
          <w:sz w:val="20"/>
          <w:szCs w:val="20"/>
          <w:shd w:val="clear" w:color="auto" w:fill="FFFFFF"/>
        </w:rPr>
      </w:pPr>
      <w:r w:rsidRPr="00B43F0F">
        <w:rPr>
          <w:rFonts w:ascii="Calibri" w:hAnsi="Calibri" w:cs="Arial"/>
          <w:sz w:val="20"/>
          <w:szCs w:val="20"/>
          <w:shd w:val="clear" w:color="auto" w:fill="FFFFFF"/>
        </w:rPr>
        <w:t xml:space="preserve">1. </w:t>
      </w:r>
      <w:r>
        <w:rPr>
          <w:rFonts w:ascii="Calibri" w:hAnsi="Calibri" w:cs="Arial"/>
          <w:sz w:val="20"/>
          <w:szCs w:val="20"/>
          <w:shd w:val="clear" w:color="auto" w:fill="FFFFFF"/>
        </w:rPr>
        <w:t xml:space="preserve">Se sabe que en una economía el déficit del sector público es igual al ahorro de las familias. ¿En qué situación se encuentran por lo tanto el sector externo y la inversión en esta economía? </w:t>
      </w:r>
      <w:r w:rsidR="0079770D">
        <w:rPr>
          <w:rFonts w:ascii="Calibri" w:hAnsi="Calibri" w:cs="Arial"/>
          <w:sz w:val="20"/>
          <w:szCs w:val="20"/>
          <w:shd w:val="clear" w:color="auto" w:fill="FFFFFF"/>
        </w:rPr>
        <w:t>Argumente</w:t>
      </w:r>
      <w:r>
        <w:rPr>
          <w:rFonts w:ascii="Calibri" w:hAnsi="Calibri" w:cs="Arial"/>
          <w:sz w:val="20"/>
          <w:szCs w:val="20"/>
          <w:shd w:val="clear" w:color="auto" w:fill="FFFFFF"/>
        </w:rPr>
        <w:t xml:space="preserve"> su respuesta, utilizando el modelo de tres brechas.</w:t>
      </w:r>
    </w:p>
    <w:p w14:paraId="7B74DA84" w14:textId="77777777" w:rsidR="00883AC4" w:rsidRDefault="00883AC4" w:rsidP="00883AC4">
      <w:pPr>
        <w:pStyle w:val="NormalWeb"/>
        <w:spacing w:after="0"/>
        <w:jc w:val="both"/>
        <w:rPr>
          <w:rFonts w:ascii="Calibri" w:hAnsi="Calibri" w:cs="Arial"/>
          <w:sz w:val="20"/>
          <w:szCs w:val="20"/>
          <w:shd w:val="clear" w:color="auto" w:fill="FFFFFF"/>
        </w:rPr>
      </w:pPr>
    </w:p>
    <w:p w14:paraId="4CEFF4D6" w14:textId="77777777" w:rsidR="00883AC4" w:rsidRDefault="00883AC4" w:rsidP="00883AC4">
      <w:pPr>
        <w:pStyle w:val="NormalWeb"/>
        <w:spacing w:after="0"/>
        <w:jc w:val="both"/>
        <w:rPr>
          <w:rFonts w:ascii="Calibri" w:hAnsi="Calibri" w:cs="Arial"/>
          <w:b/>
          <w:sz w:val="20"/>
          <w:szCs w:val="20"/>
          <w:shd w:val="clear" w:color="auto" w:fill="FFFFFF"/>
        </w:rPr>
      </w:pPr>
      <w:r>
        <w:rPr>
          <w:rFonts w:ascii="Calibri" w:hAnsi="Calibri" w:cs="Arial"/>
          <w:sz w:val="20"/>
          <w:szCs w:val="20"/>
          <w:shd w:val="clear" w:color="auto" w:fill="FFFFFF"/>
        </w:rPr>
        <w:t xml:space="preserve">2. </w:t>
      </w:r>
      <w:r w:rsidR="0079770D">
        <w:rPr>
          <w:rFonts w:ascii="Calibri" w:hAnsi="Calibri" w:cs="Arial"/>
          <w:sz w:val="20"/>
          <w:szCs w:val="20"/>
          <w:shd w:val="clear" w:color="auto" w:fill="FFFFFF"/>
        </w:rPr>
        <w:t>Con respecto a las Cuentas Nacionales,</w:t>
      </w:r>
    </w:p>
    <w:p w14:paraId="2C908B63" w14:textId="77777777" w:rsidR="00883AC4" w:rsidRDefault="00883AC4" w:rsidP="00883AC4">
      <w:pPr>
        <w:pStyle w:val="NormalWeb"/>
        <w:numPr>
          <w:ilvl w:val="0"/>
          <w:numId w:val="43"/>
        </w:numPr>
        <w:spacing w:after="0"/>
        <w:ind w:left="426"/>
        <w:jc w:val="both"/>
        <w:rPr>
          <w:rFonts w:ascii="Calibri" w:hAnsi="Calibri" w:cs="Arial"/>
          <w:sz w:val="20"/>
          <w:szCs w:val="20"/>
          <w:shd w:val="clear" w:color="auto" w:fill="FFFFFF"/>
        </w:rPr>
      </w:pPr>
      <w:r>
        <w:rPr>
          <w:rFonts w:ascii="Calibri" w:hAnsi="Calibri" w:cs="Arial"/>
          <w:sz w:val="20"/>
          <w:szCs w:val="20"/>
          <w:shd w:val="clear" w:color="auto" w:fill="FFFFFF"/>
        </w:rPr>
        <w:t xml:space="preserve">Diferencie el </w:t>
      </w:r>
      <w:proofErr w:type="spellStart"/>
      <w:r>
        <w:rPr>
          <w:rFonts w:ascii="Calibri" w:hAnsi="Calibri" w:cs="Arial"/>
          <w:sz w:val="20"/>
          <w:szCs w:val="20"/>
          <w:shd w:val="clear" w:color="auto" w:fill="FFFFFF"/>
        </w:rPr>
        <w:t>PNNcf</w:t>
      </w:r>
      <w:proofErr w:type="spellEnd"/>
      <w:r>
        <w:rPr>
          <w:rFonts w:ascii="Calibri" w:hAnsi="Calibri" w:cs="Arial"/>
          <w:sz w:val="20"/>
          <w:szCs w:val="20"/>
          <w:shd w:val="clear" w:color="auto" w:fill="FFFFFF"/>
        </w:rPr>
        <w:t xml:space="preserve"> del </w:t>
      </w:r>
      <w:proofErr w:type="spellStart"/>
      <w:r>
        <w:rPr>
          <w:rFonts w:ascii="Calibri" w:hAnsi="Calibri" w:cs="Arial"/>
          <w:sz w:val="20"/>
          <w:szCs w:val="20"/>
          <w:shd w:val="clear" w:color="auto" w:fill="FFFFFF"/>
        </w:rPr>
        <w:t>PNIpm</w:t>
      </w:r>
      <w:proofErr w:type="spellEnd"/>
      <w:r>
        <w:rPr>
          <w:rFonts w:ascii="Calibri" w:hAnsi="Calibri" w:cs="Arial"/>
          <w:sz w:val="20"/>
          <w:szCs w:val="20"/>
          <w:shd w:val="clear" w:color="auto" w:fill="FFFFFF"/>
        </w:rPr>
        <w:t>, conceptual y analíticamente (significado y forma de cálculo).</w:t>
      </w:r>
    </w:p>
    <w:p w14:paraId="4040200B" w14:textId="77777777" w:rsidR="00883AC4" w:rsidRDefault="00883AC4" w:rsidP="00883AC4">
      <w:pPr>
        <w:pStyle w:val="NormalWeb"/>
        <w:numPr>
          <w:ilvl w:val="0"/>
          <w:numId w:val="43"/>
        </w:numPr>
        <w:spacing w:after="0"/>
        <w:ind w:left="426"/>
        <w:jc w:val="both"/>
        <w:rPr>
          <w:rFonts w:ascii="Calibri" w:hAnsi="Calibri" w:cs="Arial"/>
          <w:sz w:val="20"/>
          <w:szCs w:val="20"/>
          <w:shd w:val="clear" w:color="auto" w:fill="FFFFFF"/>
        </w:rPr>
      </w:pPr>
      <w:r>
        <w:rPr>
          <w:rFonts w:ascii="Calibri" w:hAnsi="Calibri" w:cs="Arial"/>
          <w:sz w:val="20"/>
          <w:szCs w:val="20"/>
          <w:shd w:val="clear" w:color="auto" w:fill="FFFFFF"/>
        </w:rPr>
        <w:t>Si se sabe que hay inflación pero no crecimiento, ¿qué es de esperar que aumente: el PBI real, o el PBI nominal o ambos? ¿Por qué?</w:t>
      </w:r>
    </w:p>
    <w:p w14:paraId="771A1FFB" w14:textId="77777777" w:rsidR="00883AC4" w:rsidRDefault="00883AC4" w:rsidP="00883AC4">
      <w:pPr>
        <w:pStyle w:val="NormalWeb"/>
        <w:spacing w:after="0"/>
        <w:jc w:val="both"/>
        <w:rPr>
          <w:rFonts w:ascii="Calibri" w:hAnsi="Calibri" w:cs="Arial"/>
          <w:sz w:val="20"/>
          <w:szCs w:val="20"/>
          <w:shd w:val="clear" w:color="auto" w:fill="FFFFFF"/>
        </w:rPr>
      </w:pPr>
    </w:p>
    <w:p w14:paraId="4049E628" w14:textId="77777777" w:rsidR="00883AC4" w:rsidRPr="00943206" w:rsidRDefault="00883AC4" w:rsidP="00883AC4">
      <w:pPr>
        <w:pStyle w:val="NormalWeb"/>
        <w:spacing w:after="0"/>
        <w:jc w:val="both"/>
        <w:rPr>
          <w:rFonts w:ascii="Calibri" w:hAnsi="Calibri" w:cs="Arial"/>
          <w:b/>
          <w:sz w:val="20"/>
          <w:szCs w:val="20"/>
          <w:shd w:val="clear" w:color="auto" w:fill="FFFFFF"/>
        </w:rPr>
      </w:pPr>
      <w:r>
        <w:rPr>
          <w:rFonts w:ascii="Calibri" w:hAnsi="Calibri" w:cs="Arial"/>
          <w:sz w:val="20"/>
          <w:szCs w:val="20"/>
          <w:shd w:val="clear" w:color="auto" w:fill="FFFFFF"/>
        </w:rPr>
        <w:t xml:space="preserve">3. </w:t>
      </w:r>
      <w:r w:rsidRPr="00F9753C">
        <w:rPr>
          <w:rFonts w:ascii="Calibri" w:hAnsi="Calibri" w:cs="Arial"/>
          <w:sz w:val="20"/>
          <w:szCs w:val="20"/>
          <w:shd w:val="clear" w:color="auto" w:fill="FFFFFF"/>
        </w:rPr>
        <w:t xml:space="preserve">Partiendo de los siguientes datos de una economía cerrada: G = $ 100.000 millones; I = $ 50.000 millones; t =  20% (impuesto proporcional sobre la renta); </w:t>
      </w:r>
      <w:proofErr w:type="spellStart"/>
      <w:r w:rsidRPr="00F9753C">
        <w:rPr>
          <w:rFonts w:ascii="Calibri" w:hAnsi="Calibri" w:cs="Arial"/>
          <w:sz w:val="20"/>
          <w:szCs w:val="20"/>
          <w:shd w:val="clear" w:color="auto" w:fill="FFFFFF"/>
        </w:rPr>
        <w:t>Tr</w:t>
      </w:r>
      <w:proofErr w:type="spellEnd"/>
      <w:r w:rsidRPr="00F9753C">
        <w:rPr>
          <w:rFonts w:ascii="Calibri" w:hAnsi="Calibri" w:cs="Arial"/>
          <w:sz w:val="20"/>
          <w:szCs w:val="20"/>
          <w:shd w:val="clear" w:color="auto" w:fill="FFFFFF"/>
        </w:rPr>
        <w:t xml:space="preserve"> = $ 75.000 millones (transferencias del sector público a las familias); c = 0.80 (propensión marginal a consumir); C = $ 150.000 millones; determine</w:t>
      </w:r>
      <w:r w:rsidR="0079770D">
        <w:rPr>
          <w:rFonts w:ascii="Calibri" w:hAnsi="Calibri" w:cs="Arial"/>
          <w:sz w:val="20"/>
          <w:szCs w:val="20"/>
          <w:shd w:val="clear" w:color="auto" w:fill="FFFFFF"/>
        </w:rPr>
        <w:t xml:space="preserve"> usando el modelo renta-gasto (o modelo keynesiano simple)</w:t>
      </w:r>
      <w:r w:rsidRPr="00F9753C">
        <w:rPr>
          <w:rFonts w:ascii="Calibri" w:hAnsi="Calibri" w:cs="Arial"/>
          <w:sz w:val="20"/>
          <w:szCs w:val="20"/>
          <w:shd w:val="clear" w:color="auto" w:fill="FFFFFF"/>
        </w:rPr>
        <w:t>:</w:t>
      </w:r>
    </w:p>
    <w:p w14:paraId="6E0F5DAD" w14:textId="77777777" w:rsidR="00883AC4" w:rsidRPr="00F9753C" w:rsidRDefault="00883AC4" w:rsidP="00883AC4">
      <w:pPr>
        <w:pStyle w:val="NormalWeb"/>
        <w:numPr>
          <w:ilvl w:val="0"/>
          <w:numId w:val="44"/>
        </w:numPr>
        <w:spacing w:after="0"/>
        <w:jc w:val="both"/>
        <w:rPr>
          <w:rFonts w:ascii="Calibri" w:hAnsi="Calibri" w:cs="Arial"/>
          <w:sz w:val="20"/>
          <w:szCs w:val="20"/>
          <w:shd w:val="clear" w:color="auto" w:fill="FFFFFF"/>
        </w:rPr>
      </w:pPr>
      <w:r w:rsidRPr="00F9753C">
        <w:rPr>
          <w:rFonts w:ascii="Calibri" w:hAnsi="Calibri" w:cs="Arial"/>
          <w:sz w:val="20"/>
          <w:szCs w:val="20"/>
          <w:shd w:val="clear" w:color="auto" w:fill="FFFFFF"/>
        </w:rPr>
        <w:t>La renta de equilibrio (Y) y el multiplicador de la economía. ¿Por qué se dice que la renta halla</w:t>
      </w:r>
      <w:r>
        <w:rPr>
          <w:rFonts w:ascii="Calibri" w:hAnsi="Calibri" w:cs="Arial"/>
          <w:sz w:val="20"/>
          <w:szCs w:val="20"/>
          <w:shd w:val="clear" w:color="auto" w:fill="FFFFFF"/>
        </w:rPr>
        <w:t>da</w:t>
      </w:r>
      <w:r w:rsidRPr="00F9753C">
        <w:rPr>
          <w:rFonts w:ascii="Calibri" w:hAnsi="Calibri" w:cs="Arial"/>
          <w:sz w:val="20"/>
          <w:szCs w:val="20"/>
          <w:shd w:val="clear" w:color="auto" w:fill="FFFFFF"/>
        </w:rPr>
        <w:t xml:space="preserve"> es un nivel de </w:t>
      </w:r>
      <w:r w:rsidR="0079770D">
        <w:rPr>
          <w:rFonts w:ascii="Calibri" w:hAnsi="Calibri" w:cs="Arial"/>
          <w:sz w:val="20"/>
          <w:szCs w:val="20"/>
          <w:shd w:val="clear" w:color="auto" w:fill="FFFFFF"/>
        </w:rPr>
        <w:t>“</w:t>
      </w:r>
      <w:r w:rsidRPr="00F9753C">
        <w:rPr>
          <w:rFonts w:ascii="Calibri" w:hAnsi="Calibri" w:cs="Arial"/>
          <w:sz w:val="20"/>
          <w:szCs w:val="20"/>
          <w:shd w:val="clear" w:color="auto" w:fill="FFFFFF"/>
        </w:rPr>
        <w:t>renta de equilibrio</w:t>
      </w:r>
      <w:r w:rsidR="0079770D">
        <w:rPr>
          <w:rFonts w:ascii="Calibri" w:hAnsi="Calibri" w:cs="Arial"/>
          <w:sz w:val="20"/>
          <w:szCs w:val="20"/>
          <w:shd w:val="clear" w:color="auto" w:fill="FFFFFF"/>
        </w:rPr>
        <w:t>”</w:t>
      </w:r>
      <w:r w:rsidRPr="00F9753C">
        <w:rPr>
          <w:rFonts w:ascii="Calibri" w:hAnsi="Calibri" w:cs="Arial"/>
          <w:sz w:val="20"/>
          <w:szCs w:val="20"/>
          <w:shd w:val="clear" w:color="auto" w:fill="FFFFFF"/>
        </w:rPr>
        <w:t>?</w:t>
      </w:r>
    </w:p>
    <w:p w14:paraId="5E89AB2F" w14:textId="77777777" w:rsidR="00883AC4" w:rsidRPr="00F9753C" w:rsidRDefault="00883AC4" w:rsidP="00883AC4">
      <w:pPr>
        <w:pStyle w:val="NormalWeb"/>
        <w:numPr>
          <w:ilvl w:val="0"/>
          <w:numId w:val="44"/>
        </w:numPr>
        <w:spacing w:after="0"/>
        <w:jc w:val="both"/>
        <w:rPr>
          <w:rFonts w:ascii="Calibri" w:hAnsi="Calibri" w:cs="Arial"/>
          <w:sz w:val="20"/>
          <w:szCs w:val="20"/>
          <w:shd w:val="clear" w:color="auto" w:fill="FFFFFF"/>
        </w:rPr>
      </w:pPr>
      <w:r w:rsidRPr="00F9753C">
        <w:rPr>
          <w:rFonts w:ascii="Calibri" w:hAnsi="Calibri" w:cs="Arial"/>
          <w:sz w:val="20"/>
          <w:szCs w:val="20"/>
          <w:shd w:val="clear" w:color="auto" w:fill="FFFFFF"/>
        </w:rPr>
        <w:t xml:space="preserve">Demuestre que en esta economía la inversión se financia con el ahorro de todos sectores. </w:t>
      </w:r>
    </w:p>
    <w:p w14:paraId="6279154B" w14:textId="77777777" w:rsidR="00883AC4" w:rsidRPr="00F9753C" w:rsidRDefault="00883AC4" w:rsidP="00883AC4">
      <w:pPr>
        <w:pStyle w:val="NormalWeb"/>
        <w:numPr>
          <w:ilvl w:val="0"/>
          <w:numId w:val="44"/>
        </w:numPr>
        <w:spacing w:after="0"/>
        <w:jc w:val="both"/>
        <w:rPr>
          <w:rFonts w:ascii="Calibri" w:hAnsi="Calibri" w:cs="Arial"/>
          <w:sz w:val="20"/>
          <w:szCs w:val="20"/>
          <w:shd w:val="clear" w:color="auto" w:fill="FFFFFF"/>
        </w:rPr>
      </w:pPr>
      <w:r w:rsidRPr="00F9753C">
        <w:rPr>
          <w:rFonts w:ascii="Calibri" w:hAnsi="Calibri" w:cs="Arial"/>
          <w:sz w:val="20"/>
          <w:szCs w:val="20"/>
          <w:shd w:val="clear" w:color="auto" w:fill="FFFFFF"/>
        </w:rPr>
        <w:t>Suponga que el Estado decide incrementar las transferencias a las familias en $ 20.000 millones ¿Cuál será la nueva renta de equilibrio? ¿Por qué las mayores transferencias generan ese nuevo nivel de renta?</w:t>
      </w:r>
    </w:p>
    <w:p w14:paraId="5A32DBAD" w14:textId="77777777" w:rsidR="00883AC4" w:rsidRDefault="00883AC4" w:rsidP="00883AC4">
      <w:pPr>
        <w:pStyle w:val="NormalWeb"/>
        <w:numPr>
          <w:ilvl w:val="0"/>
          <w:numId w:val="44"/>
        </w:numPr>
        <w:spacing w:after="0"/>
        <w:jc w:val="both"/>
        <w:rPr>
          <w:rFonts w:ascii="Calibri" w:hAnsi="Calibri" w:cs="Arial"/>
          <w:sz w:val="20"/>
          <w:szCs w:val="20"/>
          <w:shd w:val="clear" w:color="auto" w:fill="FFFFFF"/>
        </w:rPr>
      </w:pPr>
      <w:r w:rsidRPr="00F9753C">
        <w:rPr>
          <w:rFonts w:ascii="Calibri" w:hAnsi="Calibri" w:cs="Arial"/>
          <w:sz w:val="20"/>
          <w:szCs w:val="20"/>
          <w:shd w:val="clear" w:color="auto" w:fill="FFFFFF"/>
        </w:rPr>
        <w:t xml:space="preserve">Como la literatura lo indica, un aumento del gasto público por igual monto que el de las transferencias hubiera generado un impacto sobre el producto distinto al registrado en el punto anterior. ¿Puede explicar a qué se debe tal fenómeno? [No necesita realizar cálculos, pero si le son de utilidad, puede hacerlos]. </w:t>
      </w:r>
      <w:r w:rsidR="0079770D">
        <w:rPr>
          <w:rFonts w:ascii="Calibri" w:hAnsi="Calibri" w:cs="Arial"/>
          <w:sz w:val="20"/>
          <w:szCs w:val="20"/>
          <w:shd w:val="clear" w:color="auto" w:fill="FFFFFF"/>
        </w:rPr>
        <w:t xml:space="preserve">Muestre </w:t>
      </w:r>
      <w:r w:rsidRPr="00F9753C">
        <w:rPr>
          <w:rFonts w:ascii="Calibri" w:hAnsi="Calibri" w:cs="Arial"/>
          <w:sz w:val="20"/>
          <w:szCs w:val="20"/>
          <w:shd w:val="clear" w:color="auto" w:fill="FFFFFF"/>
        </w:rPr>
        <w:t>en un mismo gráfico un aumento de las transferencias y un aumento del gasto mostrando su efecto sobre el nivel de renta.</w:t>
      </w:r>
    </w:p>
    <w:p w14:paraId="6C22583B" w14:textId="77777777" w:rsidR="00883AC4" w:rsidRDefault="00883AC4" w:rsidP="00883AC4">
      <w:pPr>
        <w:pStyle w:val="NormalWeb"/>
        <w:spacing w:after="0"/>
        <w:jc w:val="both"/>
        <w:rPr>
          <w:rFonts w:ascii="Calibri" w:hAnsi="Calibri" w:cs="Arial"/>
          <w:sz w:val="20"/>
          <w:szCs w:val="20"/>
          <w:shd w:val="clear" w:color="auto" w:fill="FFFFFF"/>
        </w:rPr>
      </w:pPr>
    </w:p>
    <w:p w14:paraId="7C9FCE35" w14:textId="77777777" w:rsidR="00883AC4" w:rsidRDefault="00883AC4" w:rsidP="00883AC4">
      <w:pPr>
        <w:pStyle w:val="NormalWeb"/>
        <w:spacing w:after="0"/>
        <w:jc w:val="both"/>
        <w:rPr>
          <w:rFonts w:ascii="Calibri" w:hAnsi="Calibri" w:cs="Arial"/>
          <w:b/>
          <w:sz w:val="20"/>
          <w:szCs w:val="20"/>
          <w:shd w:val="clear" w:color="auto" w:fill="FFFFFF"/>
        </w:rPr>
      </w:pPr>
      <w:r>
        <w:rPr>
          <w:rFonts w:ascii="Calibri" w:hAnsi="Calibri" w:cs="Arial"/>
          <w:sz w:val="20"/>
          <w:szCs w:val="20"/>
          <w:shd w:val="clear" w:color="auto" w:fill="FFFFFF"/>
        </w:rPr>
        <w:t xml:space="preserve">4. </w:t>
      </w:r>
      <w:r w:rsidR="0079770D">
        <w:rPr>
          <w:rFonts w:ascii="Calibri" w:hAnsi="Calibri" w:cs="Arial"/>
          <w:sz w:val="20"/>
          <w:szCs w:val="20"/>
          <w:shd w:val="clear" w:color="auto" w:fill="FFFFFF"/>
        </w:rPr>
        <w:t>Sobre la curva IS:</w:t>
      </w:r>
    </w:p>
    <w:p w14:paraId="19B6D459" w14:textId="77777777" w:rsidR="00883AC4" w:rsidRDefault="00883AC4" w:rsidP="00883AC4">
      <w:pPr>
        <w:pStyle w:val="NormalWeb"/>
        <w:numPr>
          <w:ilvl w:val="0"/>
          <w:numId w:val="45"/>
        </w:numPr>
        <w:spacing w:after="0"/>
        <w:jc w:val="both"/>
        <w:rPr>
          <w:rFonts w:ascii="Calibri" w:hAnsi="Calibri" w:cs="Arial"/>
          <w:sz w:val="20"/>
          <w:szCs w:val="20"/>
          <w:shd w:val="clear" w:color="auto" w:fill="FFFFFF"/>
        </w:rPr>
      </w:pPr>
      <w:r>
        <w:rPr>
          <w:rFonts w:ascii="Calibri" w:hAnsi="Calibri" w:cs="Arial"/>
          <w:sz w:val="20"/>
          <w:szCs w:val="20"/>
          <w:shd w:val="clear" w:color="auto" w:fill="FFFFFF"/>
        </w:rPr>
        <w:t xml:space="preserve">¿Qué es la curva IS? ¿Qué variables relaciona y que representa? ¿De dónde se obtiene esa relación? ¿Cómo se interpreta un punto a la derecha de la IS? </w:t>
      </w:r>
    </w:p>
    <w:p w14:paraId="15FD0F02" w14:textId="77777777" w:rsidR="00883AC4" w:rsidRDefault="00883AC4" w:rsidP="00883AC4">
      <w:pPr>
        <w:pStyle w:val="NormalWeb"/>
        <w:numPr>
          <w:ilvl w:val="0"/>
          <w:numId w:val="45"/>
        </w:numPr>
        <w:spacing w:after="0"/>
        <w:jc w:val="both"/>
        <w:rPr>
          <w:rFonts w:ascii="Calibri" w:hAnsi="Calibri" w:cs="Arial"/>
          <w:sz w:val="20"/>
          <w:szCs w:val="20"/>
          <w:shd w:val="clear" w:color="auto" w:fill="FFFFFF"/>
        </w:rPr>
      </w:pPr>
      <w:r>
        <w:rPr>
          <w:rFonts w:ascii="Calibri" w:hAnsi="Calibri" w:cs="Arial"/>
          <w:sz w:val="20"/>
          <w:szCs w:val="20"/>
          <w:shd w:val="clear" w:color="auto" w:fill="FFFFFF"/>
        </w:rPr>
        <w:t>¿Cómo impactará en la curva IS si aumenta la sensibilidad de la inversión a la tasa de interés? Explique y grafique el cambio.</w:t>
      </w:r>
    </w:p>
    <w:p w14:paraId="28358DCE" w14:textId="77777777" w:rsidR="00883AC4" w:rsidRDefault="00883AC4" w:rsidP="00883AC4">
      <w:pPr>
        <w:pStyle w:val="NormalWeb"/>
        <w:numPr>
          <w:ilvl w:val="0"/>
          <w:numId w:val="45"/>
        </w:numPr>
        <w:spacing w:after="0"/>
        <w:jc w:val="both"/>
        <w:rPr>
          <w:rFonts w:ascii="Calibri" w:hAnsi="Calibri" w:cs="Arial"/>
          <w:sz w:val="20"/>
          <w:szCs w:val="20"/>
          <w:shd w:val="clear" w:color="auto" w:fill="FFFFFF"/>
        </w:rPr>
      </w:pPr>
      <w:r w:rsidRPr="0029087C">
        <w:rPr>
          <w:rFonts w:ascii="Calibri" w:hAnsi="Calibri" w:cs="Arial"/>
          <w:sz w:val="20"/>
          <w:szCs w:val="20"/>
          <w:shd w:val="clear" w:color="auto" w:fill="FFFFFF"/>
        </w:rPr>
        <w:t>Diga si la siguiente afirmación es Verdadera o Falsa y justifique: "Si el gobierno decidiera incrementar los impuestos, entonces la IS tendría menor pendiente".</w:t>
      </w:r>
    </w:p>
    <w:p w14:paraId="298DD5A7" w14:textId="77777777" w:rsidR="00883AC4" w:rsidRDefault="00883AC4" w:rsidP="00883AC4">
      <w:pPr>
        <w:pStyle w:val="NormalWeb"/>
        <w:spacing w:after="0"/>
        <w:jc w:val="both"/>
        <w:rPr>
          <w:rFonts w:ascii="Calibri" w:hAnsi="Calibri" w:cs="Arial"/>
          <w:sz w:val="20"/>
          <w:szCs w:val="20"/>
          <w:shd w:val="clear" w:color="auto" w:fill="FFFFFF"/>
        </w:rPr>
      </w:pPr>
    </w:p>
    <w:p w14:paraId="414A3BE3" w14:textId="77777777" w:rsidR="00883AC4" w:rsidRDefault="0079770D" w:rsidP="00705569">
      <w:pPr>
        <w:pStyle w:val="NormalWeb"/>
        <w:spacing w:after="0"/>
        <w:jc w:val="both"/>
        <w:rPr>
          <w:rFonts w:asciiTheme="minorHAnsi" w:hAnsiTheme="minorHAnsi"/>
          <w:sz w:val="20"/>
          <w:szCs w:val="18"/>
        </w:rPr>
      </w:pPr>
      <w:r w:rsidRPr="00705569">
        <w:rPr>
          <w:rFonts w:ascii="Calibri" w:hAnsi="Calibri" w:cs="Arial"/>
          <w:sz w:val="20"/>
          <w:szCs w:val="20"/>
          <w:shd w:val="clear" w:color="auto" w:fill="FFFFFF"/>
        </w:rPr>
        <w:t xml:space="preserve">5. </w:t>
      </w:r>
      <w:r w:rsidR="00883AC4" w:rsidRPr="00FC1BE1">
        <w:rPr>
          <w:rFonts w:asciiTheme="minorHAnsi" w:hAnsiTheme="minorHAnsi"/>
          <w:sz w:val="20"/>
          <w:szCs w:val="18"/>
        </w:rPr>
        <w:t xml:space="preserve">Contando con la siguiente información del sector monetario (información en millones de $). </w:t>
      </w:r>
    </w:p>
    <w:p w14:paraId="57E85399" w14:textId="77777777" w:rsidR="0079770D" w:rsidRPr="00FC1BE1" w:rsidRDefault="0079770D" w:rsidP="00705569">
      <w:pPr>
        <w:pStyle w:val="NormalWeb"/>
        <w:spacing w:after="0"/>
        <w:jc w:val="both"/>
        <w:rPr>
          <w:rFonts w:asciiTheme="minorHAnsi" w:hAnsiTheme="minorHAnsi"/>
          <w:sz w:val="20"/>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4"/>
        <w:gridCol w:w="774"/>
      </w:tblGrid>
      <w:tr w:rsidR="00883AC4" w:rsidRPr="00CA25D9" w14:paraId="7E6FFF27" w14:textId="77777777" w:rsidTr="00A11975">
        <w:trPr>
          <w:jc w:val="center"/>
        </w:trPr>
        <w:tc>
          <w:tcPr>
            <w:tcW w:w="0" w:type="auto"/>
            <w:shd w:val="clear" w:color="auto" w:fill="auto"/>
          </w:tcPr>
          <w:p w14:paraId="06DBF026" w14:textId="77777777" w:rsidR="00883AC4" w:rsidRPr="00CA25D9" w:rsidRDefault="00883AC4" w:rsidP="00A11975">
            <w:pPr>
              <w:pStyle w:val="NormalWeb"/>
              <w:jc w:val="center"/>
              <w:rPr>
                <w:rFonts w:asciiTheme="minorHAnsi" w:hAnsiTheme="minorHAnsi"/>
                <w:sz w:val="20"/>
                <w:szCs w:val="20"/>
              </w:rPr>
            </w:pPr>
            <w:r w:rsidRPr="00CA25D9">
              <w:rPr>
                <w:rFonts w:asciiTheme="minorHAnsi" w:hAnsiTheme="minorHAnsi"/>
                <w:sz w:val="20"/>
                <w:szCs w:val="20"/>
              </w:rPr>
              <w:t xml:space="preserve">Circulación Monetaria – E – </w:t>
            </w:r>
          </w:p>
        </w:tc>
        <w:tc>
          <w:tcPr>
            <w:tcW w:w="0" w:type="auto"/>
            <w:shd w:val="clear" w:color="auto" w:fill="auto"/>
          </w:tcPr>
          <w:p w14:paraId="3E9893EF" w14:textId="77777777" w:rsidR="00883AC4" w:rsidRPr="00CA25D9" w:rsidRDefault="00883AC4" w:rsidP="00A11975">
            <w:pPr>
              <w:pStyle w:val="NormalWeb"/>
              <w:jc w:val="right"/>
              <w:rPr>
                <w:rFonts w:asciiTheme="minorHAnsi" w:hAnsiTheme="minorHAnsi"/>
                <w:sz w:val="20"/>
                <w:szCs w:val="20"/>
              </w:rPr>
            </w:pPr>
            <w:r w:rsidRPr="00CA25D9">
              <w:rPr>
                <w:rFonts w:asciiTheme="minorHAnsi" w:hAnsiTheme="minorHAnsi"/>
                <w:sz w:val="20"/>
                <w:szCs w:val="20"/>
              </w:rPr>
              <w:t>7.000</w:t>
            </w:r>
          </w:p>
        </w:tc>
      </w:tr>
      <w:tr w:rsidR="00883AC4" w:rsidRPr="00CA25D9" w14:paraId="34A9E1B5" w14:textId="77777777" w:rsidTr="00A11975">
        <w:trPr>
          <w:jc w:val="center"/>
        </w:trPr>
        <w:tc>
          <w:tcPr>
            <w:tcW w:w="0" w:type="auto"/>
            <w:shd w:val="clear" w:color="auto" w:fill="auto"/>
          </w:tcPr>
          <w:p w14:paraId="299C7860" w14:textId="77777777" w:rsidR="00883AC4" w:rsidRPr="00CA25D9" w:rsidRDefault="00883AC4" w:rsidP="00A11975">
            <w:pPr>
              <w:pStyle w:val="NormalWeb"/>
              <w:jc w:val="center"/>
              <w:rPr>
                <w:rFonts w:asciiTheme="minorHAnsi" w:hAnsiTheme="minorHAnsi"/>
                <w:sz w:val="20"/>
                <w:szCs w:val="20"/>
              </w:rPr>
            </w:pPr>
            <w:r w:rsidRPr="00CA25D9">
              <w:rPr>
                <w:rFonts w:asciiTheme="minorHAnsi" w:hAnsiTheme="minorHAnsi"/>
                <w:sz w:val="20"/>
                <w:szCs w:val="20"/>
              </w:rPr>
              <w:t>M1</w:t>
            </w:r>
          </w:p>
        </w:tc>
        <w:tc>
          <w:tcPr>
            <w:tcW w:w="0" w:type="auto"/>
            <w:shd w:val="clear" w:color="auto" w:fill="auto"/>
          </w:tcPr>
          <w:p w14:paraId="72C2C26E" w14:textId="77777777" w:rsidR="00883AC4" w:rsidRPr="00CA25D9" w:rsidRDefault="00883AC4" w:rsidP="00A11975">
            <w:pPr>
              <w:pStyle w:val="NormalWeb"/>
              <w:jc w:val="right"/>
              <w:rPr>
                <w:rFonts w:asciiTheme="minorHAnsi" w:hAnsiTheme="minorHAnsi"/>
                <w:sz w:val="20"/>
                <w:szCs w:val="20"/>
              </w:rPr>
            </w:pPr>
            <w:r w:rsidRPr="00CA25D9">
              <w:rPr>
                <w:rFonts w:asciiTheme="minorHAnsi" w:hAnsiTheme="minorHAnsi"/>
                <w:sz w:val="20"/>
                <w:szCs w:val="20"/>
              </w:rPr>
              <w:t>12.000</w:t>
            </w:r>
          </w:p>
        </w:tc>
      </w:tr>
      <w:tr w:rsidR="00883AC4" w:rsidRPr="00CA25D9" w14:paraId="5A9926FF" w14:textId="77777777" w:rsidTr="00A11975">
        <w:trPr>
          <w:jc w:val="center"/>
        </w:trPr>
        <w:tc>
          <w:tcPr>
            <w:tcW w:w="0" w:type="auto"/>
            <w:shd w:val="clear" w:color="auto" w:fill="auto"/>
          </w:tcPr>
          <w:p w14:paraId="7444BE62" w14:textId="77777777" w:rsidR="00883AC4" w:rsidRPr="00CA25D9" w:rsidRDefault="00883AC4" w:rsidP="00A11975">
            <w:pPr>
              <w:pStyle w:val="NormalWeb"/>
              <w:jc w:val="center"/>
              <w:rPr>
                <w:rFonts w:asciiTheme="minorHAnsi" w:hAnsiTheme="minorHAnsi"/>
                <w:sz w:val="20"/>
                <w:szCs w:val="20"/>
              </w:rPr>
            </w:pPr>
            <w:r w:rsidRPr="00CA25D9">
              <w:rPr>
                <w:rFonts w:asciiTheme="minorHAnsi" w:hAnsiTheme="minorHAnsi"/>
                <w:sz w:val="20"/>
                <w:szCs w:val="20"/>
              </w:rPr>
              <w:t>M2</w:t>
            </w:r>
          </w:p>
        </w:tc>
        <w:tc>
          <w:tcPr>
            <w:tcW w:w="0" w:type="auto"/>
            <w:shd w:val="clear" w:color="auto" w:fill="auto"/>
          </w:tcPr>
          <w:p w14:paraId="0C48A972" w14:textId="77777777" w:rsidR="00883AC4" w:rsidRPr="00CA25D9" w:rsidRDefault="00883AC4" w:rsidP="00A11975">
            <w:pPr>
              <w:pStyle w:val="NormalWeb"/>
              <w:jc w:val="right"/>
              <w:rPr>
                <w:rFonts w:asciiTheme="minorHAnsi" w:hAnsiTheme="minorHAnsi"/>
                <w:sz w:val="20"/>
                <w:szCs w:val="20"/>
              </w:rPr>
            </w:pPr>
            <w:r w:rsidRPr="00CA25D9">
              <w:rPr>
                <w:rFonts w:asciiTheme="minorHAnsi" w:hAnsiTheme="minorHAnsi"/>
                <w:sz w:val="20"/>
                <w:szCs w:val="20"/>
              </w:rPr>
              <w:t>19.000</w:t>
            </w:r>
          </w:p>
        </w:tc>
      </w:tr>
      <w:tr w:rsidR="00883AC4" w:rsidRPr="00CA25D9" w14:paraId="1A846E67" w14:textId="77777777" w:rsidTr="00A11975">
        <w:trPr>
          <w:jc w:val="center"/>
        </w:trPr>
        <w:tc>
          <w:tcPr>
            <w:tcW w:w="0" w:type="auto"/>
            <w:shd w:val="clear" w:color="auto" w:fill="auto"/>
          </w:tcPr>
          <w:p w14:paraId="4079E166" w14:textId="77777777" w:rsidR="00883AC4" w:rsidRPr="00CA25D9" w:rsidRDefault="00883AC4" w:rsidP="00A11975">
            <w:pPr>
              <w:pStyle w:val="NormalWeb"/>
              <w:jc w:val="center"/>
              <w:rPr>
                <w:rFonts w:asciiTheme="minorHAnsi" w:hAnsiTheme="minorHAnsi"/>
                <w:sz w:val="20"/>
                <w:szCs w:val="20"/>
              </w:rPr>
            </w:pPr>
            <w:r w:rsidRPr="00CA25D9">
              <w:rPr>
                <w:rFonts w:asciiTheme="minorHAnsi" w:hAnsiTheme="minorHAnsi"/>
                <w:sz w:val="20"/>
                <w:szCs w:val="20"/>
              </w:rPr>
              <w:t>M3</w:t>
            </w:r>
          </w:p>
        </w:tc>
        <w:tc>
          <w:tcPr>
            <w:tcW w:w="0" w:type="auto"/>
            <w:shd w:val="clear" w:color="auto" w:fill="auto"/>
          </w:tcPr>
          <w:p w14:paraId="1EC8DAF3" w14:textId="77777777" w:rsidR="00883AC4" w:rsidRPr="00CA25D9" w:rsidRDefault="00883AC4" w:rsidP="00A11975">
            <w:pPr>
              <w:pStyle w:val="NormalWeb"/>
              <w:jc w:val="right"/>
              <w:rPr>
                <w:rFonts w:asciiTheme="minorHAnsi" w:hAnsiTheme="minorHAnsi"/>
                <w:sz w:val="20"/>
                <w:szCs w:val="20"/>
              </w:rPr>
            </w:pPr>
            <w:r w:rsidRPr="00CA25D9">
              <w:rPr>
                <w:rFonts w:asciiTheme="minorHAnsi" w:hAnsiTheme="minorHAnsi"/>
                <w:sz w:val="20"/>
                <w:szCs w:val="20"/>
              </w:rPr>
              <w:t>24.000</w:t>
            </w:r>
          </w:p>
        </w:tc>
      </w:tr>
      <w:tr w:rsidR="00883AC4" w:rsidRPr="00CA25D9" w14:paraId="4610B54D" w14:textId="77777777" w:rsidTr="00A11975">
        <w:trPr>
          <w:jc w:val="center"/>
        </w:trPr>
        <w:tc>
          <w:tcPr>
            <w:tcW w:w="0" w:type="auto"/>
            <w:shd w:val="clear" w:color="auto" w:fill="auto"/>
          </w:tcPr>
          <w:p w14:paraId="658C1BE4" w14:textId="77777777" w:rsidR="00883AC4" w:rsidRPr="00CA25D9" w:rsidRDefault="00883AC4" w:rsidP="00A11975">
            <w:pPr>
              <w:pStyle w:val="NormalWeb"/>
              <w:jc w:val="center"/>
              <w:rPr>
                <w:rFonts w:asciiTheme="minorHAnsi" w:hAnsiTheme="minorHAnsi"/>
                <w:sz w:val="20"/>
                <w:szCs w:val="20"/>
              </w:rPr>
            </w:pPr>
            <w:r w:rsidRPr="00CA25D9">
              <w:rPr>
                <w:rFonts w:asciiTheme="minorHAnsi" w:hAnsiTheme="minorHAnsi"/>
                <w:sz w:val="20"/>
                <w:szCs w:val="20"/>
              </w:rPr>
              <w:t>r (encaje unificado)</w:t>
            </w:r>
          </w:p>
        </w:tc>
        <w:tc>
          <w:tcPr>
            <w:tcW w:w="0" w:type="auto"/>
            <w:shd w:val="clear" w:color="auto" w:fill="auto"/>
          </w:tcPr>
          <w:p w14:paraId="4B16D5B1" w14:textId="77777777" w:rsidR="00883AC4" w:rsidRPr="00CA25D9" w:rsidRDefault="00883AC4" w:rsidP="00A11975">
            <w:pPr>
              <w:pStyle w:val="NormalWeb"/>
              <w:jc w:val="right"/>
              <w:rPr>
                <w:rFonts w:asciiTheme="minorHAnsi" w:hAnsiTheme="minorHAnsi"/>
                <w:sz w:val="20"/>
                <w:szCs w:val="20"/>
              </w:rPr>
            </w:pPr>
            <w:r w:rsidRPr="00CA25D9">
              <w:rPr>
                <w:rFonts w:asciiTheme="minorHAnsi" w:hAnsiTheme="minorHAnsi"/>
                <w:sz w:val="20"/>
                <w:szCs w:val="20"/>
              </w:rPr>
              <w:t>25%</w:t>
            </w:r>
          </w:p>
        </w:tc>
      </w:tr>
    </w:tbl>
    <w:p w14:paraId="0A082830" w14:textId="77777777" w:rsidR="00883AC4" w:rsidRDefault="00883AC4" w:rsidP="00883AC4">
      <w:pPr>
        <w:pStyle w:val="NormalWeb"/>
        <w:spacing w:after="0"/>
        <w:ind w:left="720"/>
        <w:jc w:val="both"/>
        <w:rPr>
          <w:rFonts w:ascii="Calibri" w:hAnsi="Calibri" w:cs="Arial"/>
          <w:sz w:val="20"/>
          <w:szCs w:val="20"/>
          <w:shd w:val="clear" w:color="auto" w:fill="FFFFFF"/>
        </w:rPr>
      </w:pPr>
    </w:p>
    <w:p w14:paraId="75FA6B69" w14:textId="77777777" w:rsidR="00883AC4" w:rsidRPr="00FC1BE1" w:rsidRDefault="00883AC4" w:rsidP="00705569">
      <w:pPr>
        <w:pStyle w:val="NormalWeb"/>
        <w:numPr>
          <w:ilvl w:val="0"/>
          <w:numId w:val="59"/>
        </w:numPr>
        <w:spacing w:after="0"/>
        <w:jc w:val="both"/>
        <w:rPr>
          <w:rFonts w:ascii="Calibri" w:hAnsi="Calibri" w:cs="Arial"/>
          <w:sz w:val="20"/>
          <w:szCs w:val="20"/>
          <w:shd w:val="clear" w:color="auto" w:fill="FFFFFF"/>
        </w:rPr>
      </w:pPr>
      <w:r>
        <w:rPr>
          <w:rFonts w:ascii="Calibri" w:hAnsi="Calibri" w:cs="Arial"/>
          <w:sz w:val="20"/>
          <w:szCs w:val="20"/>
          <w:shd w:val="clear" w:color="auto" w:fill="FFFFFF"/>
        </w:rPr>
        <w:t>¿A cuá</w:t>
      </w:r>
      <w:r w:rsidRPr="00FC1BE1">
        <w:rPr>
          <w:rFonts w:ascii="Calibri" w:hAnsi="Calibri" w:cs="Arial"/>
          <w:sz w:val="20"/>
          <w:szCs w:val="20"/>
          <w:shd w:val="clear" w:color="auto" w:fill="FFFFFF"/>
        </w:rPr>
        <w:t xml:space="preserve">nto ascienden los depósitos en caja de ahorro, cuenta corriente y a plazo fijo? Determine la base monetaria correspondiente al agregado M3 y el multiplicador monetario correspondiente. </w:t>
      </w:r>
    </w:p>
    <w:p w14:paraId="22F7A145" w14:textId="77777777" w:rsidR="00883AC4" w:rsidRPr="00FC1BE1" w:rsidRDefault="00883AC4" w:rsidP="00705569">
      <w:pPr>
        <w:pStyle w:val="NormalWeb"/>
        <w:numPr>
          <w:ilvl w:val="0"/>
          <w:numId w:val="59"/>
        </w:numPr>
        <w:spacing w:after="0"/>
        <w:jc w:val="both"/>
        <w:rPr>
          <w:rFonts w:ascii="Calibri" w:hAnsi="Calibri" w:cs="Arial"/>
          <w:sz w:val="20"/>
          <w:szCs w:val="20"/>
          <w:shd w:val="clear" w:color="auto" w:fill="FFFFFF"/>
        </w:rPr>
      </w:pPr>
      <w:r w:rsidRPr="00FC1BE1">
        <w:rPr>
          <w:rFonts w:ascii="Calibri" w:hAnsi="Calibri" w:cs="Arial"/>
          <w:sz w:val="20"/>
          <w:szCs w:val="20"/>
          <w:shd w:val="clear" w:color="auto" w:fill="FFFFFF"/>
        </w:rPr>
        <w:lastRenderedPageBreak/>
        <w:t xml:space="preserve">¿A cuánto ascenderá el nuevo nivel de M3 si el Banco Central adquiriere títulos públicos nacionales por $2.000? ¿Varía en la misma cantidad? ¿Por qué? ¿Qué es lo que determina el valor del multiplicador? </w:t>
      </w:r>
    </w:p>
    <w:p w14:paraId="10F28CF1" w14:textId="77777777" w:rsidR="00883AC4" w:rsidRPr="00FC1BE1" w:rsidRDefault="00883AC4" w:rsidP="00705569">
      <w:pPr>
        <w:pStyle w:val="NormalWeb"/>
        <w:numPr>
          <w:ilvl w:val="0"/>
          <w:numId w:val="59"/>
        </w:numPr>
        <w:spacing w:after="0"/>
        <w:jc w:val="both"/>
        <w:rPr>
          <w:rFonts w:ascii="Calibri" w:hAnsi="Calibri" w:cs="Arial"/>
          <w:sz w:val="20"/>
          <w:szCs w:val="20"/>
          <w:shd w:val="clear" w:color="auto" w:fill="FFFFFF"/>
        </w:rPr>
      </w:pPr>
      <w:r w:rsidRPr="00FC1BE1">
        <w:rPr>
          <w:rFonts w:ascii="Calibri" w:hAnsi="Calibri" w:cs="Arial"/>
          <w:sz w:val="20"/>
          <w:szCs w:val="20"/>
          <w:shd w:val="clear" w:color="auto" w:fill="FFFFFF"/>
        </w:rPr>
        <w:t xml:space="preserve">Durante abril de 2015, el Ministerio de Economía anunció la licitación de </w:t>
      </w:r>
      <w:r>
        <w:rPr>
          <w:rFonts w:ascii="Calibri" w:hAnsi="Calibri" w:cs="Arial"/>
          <w:sz w:val="20"/>
          <w:szCs w:val="20"/>
          <w:shd w:val="clear" w:color="auto" w:fill="FFFFFF"/>
        </w:rPr>
        <w:t>títulos públicos</w:t>
      </w:r>
      <w:r w:rsidRPr="00FC1BE1">
        <w:rPr>
          <w:rFonts w:ascii="Calibri" w:hAnsi="Calibri" w:cs="Arial"/>
          <w:sz w:val="20"/>
          <w:szCs w:val="20"/>
          <w:shd w:val="clear" w:color="auto" w:fill="FFFFFF"/>
        </w:rPr>
        <w:t xml:space="preserve"> por $ 3.000 millones. En este contexto, explique y grafique el impacto de la mencionada operación sobre el mercado de dinero y el efect</w:t>
      </w:r>
      <w:r w:rsidR="0079770D">
        <w:rPr>
          <w:rFonts w:ascii="Calibri" w:hAnsi="Calibri" w:cs="Arial"/>
          <w:sz w:val="20"/>
          <w:szCs w:val="20"/>
          <w:shd w:val="clear" w:color="auto" w:fill="FFFFFF"/>
        </w:rPr>
        <w:t xml:space="preserve">o sobre la curva LM. </w:t>
      </w:r>
    </w:p>
    <w:p w14:paraId="4415A7DB" w14:textId="77777777" w:rsidR="00883AC4" w:rsidRPr="00F9753C" w:rsidRDefault="00883AC4" w:rsidP="00883AC4">
      <w:pPr>
        <w:jc w:val="both"/>
        <w:rPr>
          <w:rFonts w:ascii="Verdana" w:hAnsi="Verdana"/>
          <w:sz w:val="18"/>
          <w:szCs w:val="18"/>
        </w:rPr>
      </w:pPr>
    </w:p>
    <w:p w14:paraId="0DD56024" w14:textId="77777777" w:rsidR="0068245E" w:rsidRDefault="0068245E" w:rsidP="00705569">
      <w:pPr>
        <w:pStyle w:val="NormalWeb"/>
        <w:numPr>
          <w:ilvl w:val="0"/>
          <w:numId w:val="61"/>
        </w:numPr>
        <w:spacing w:after="0"/>
        <w:jc w:val="both"/>
        <w:rPr>
          <w:rFonts w:ascii="Calibri" w:hAnsi="Calibri" w:cs="Arial"/>
          <w:sz w:val="20"/>
          <w:szCs w:val="20"/>
          <w:lang w:val="es-AR"/>
        </w:rPr>
      </w:pPr>
      <w:r w:rsidRPr="00705569">
        <w:rPr>
          <w:rFonts w:ascii="Calibri" w:hAnsi="Calibri" w:cs="Arial"/>
          <w:sz w:val="20"/>
          <w:szCs w:val="20"/>
          <w:lang w:val="es-AR"/>
        </w:rPr>
        <w:t>Tesán es un país inventado para este ejercicio. Suponga que al buscar “Tesán” en Google, la primera referencia hace a una entrada de Wikipedia que dice así: “Tesán es un país que actualmente cuenta con 200.0000 habitantes, cuya principal actividad económica es el comercio. Se estima que solo el 35% del total de las empresas del país son de capitales locales, y además por su cultura, los tesaneses no suelen hacer inversiones en otro país que no sea el suyo</w:t>
      </w:r>
      <w:r w:rsidR="00C81A23">
        <w:rPr>
          <w:rFonts w:ascii="Calibri" w:hAnsi="Calibri" w:cs="Arial"/>
          <w:sz w:val="20"/>
          <w:szCs w:val="20"/>
          <w:lang w:val="es-AR"/>
        </w:rPr>
        <w:t>, aunque si reciben gran cantidad de inversores extranjeros</w:t>
      </w:r>
      <w:r w:rsidRPr="00705569">
        <w:rPr>
          <w:rFonts w:ascii="Calibri" w:hAnsi="Calibri" w:cs="Arial"/>
          <w:sz w:val="20"/>
          <w:szCs w:val="20"/>
          <w:lang w:val="es-AR"/>
        </w:rPr>
        <w:t xml:space="preserve">. El estado tesanés es pequeño, y ningún mercado recibe subsidios de ningún tipo, aunque para el funcionamiento de la mínima estructura estatal, todos los bienes tienen un impuesto indirecto del 20% (especie de IVA). De acuerdo a la oficina local de estadísticas, 4000 personas </w:t>
      </w:r>
      <w:r w:rsidRPr="00705569">
        <w:rPr>
          <w:rFonts w:asciiTheme="minorHAnsi" w:hAnsiTheme="minorHAnsi"/>
          <w:sz w:val="20"/>
          <w:szCs w:val="18"/>
        </w:rPr>
        <w:t>adultas</w:t>
      </w:r>
      <w:r w:rsidRPr="00705569">
        <w:rPr>
          <w:rFonts w:ascii="Calibri" w:hAnsi="Calibri" w:cs="Arial"/>
          <w:sz w:val="20"/>
          <w:szCs w:val="20"/>
          <w:lang w:val="es-AR"/>
        </w:rPr>
        <w:t xml:space="preserve"> están sin empleo. La moneda local es el “pesán”. La tabla a continuación resume algunos datos relevantes adicionales de Tesán”:</w:t>
      </w:r>
    </w:p>
    <w:p w14:paraId="4DD607EA" w14:textId="77777777" w:rsidR="00C81A23" w:rsidRPr="00705569" w:rsidRDefault="00C81A23" w:rsidP="00705569">
      <w:pPr>
        <w:pStyle w:val="NormalWeb"/>
        <w:spacing w:after="0"/>
        <w:ind w:left="720"/>
        <w:rPr>
          <w:rFonts w:ascii="Calibri" w:hAnsi="Calibri" w:cs="Arial"/>
          <w:sz w:val="20"/>
          <w:szCs w:val="20"/>
          <w:lang w:val="es-AR"/>
        </w:rPr>
      </w:pPr>
    </w:p>
    <w:tbl>
      <w:tblPr>
        <w:tblW w:w="0" w:type="auto"/>
        <w:jc w:val="center"/>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1531"/>
        <w:gridCol w:w="1531"/>
      </w:tblGrid>
      <w:tr w:rsidR="00C81A23" w:rsidRPr="00C81A23" w14:paraId="3A91D359" w14:textId="77777777" w:rsidTr="00705569">
        <w:trPr>
          <w:jc w:val="center"/>
        </w:trPr>
        <w:tc>
          <w:tcPr>
            <w:tcW w:w="2479" w:type="dxa"/>
            <w:shd w:val="clear" w:color="auto" w:fill="auto"/>
          </w:tcPr>
          <w:p w14:paraId="26FA76BF" w14:textId="77777777" w:rsidR="0068245E" w:rsidRPr="00705569" w:rsidRDefault="0068245E" w:rsidP="00705569">
            <w:pPr>
              <w:pStyle w:val="NormalWeb"/>
              <w:spacing w:after="0"/>
              <w:jc w:val="center"/>
              <w:rPr>
                <w:rFonts w:ascii="Calibri" w:hAnsi="Calibri" w:cs="Arial"/>
                <w:b/>
                <w:sz w:val="20"/>
                <w:szCs w:val="20"/>
                <w:lang w:val="es-AR"/>
              </w:rPr>
            </w:pPr>
            <w:r w:rsidRPr="00705569">
              <w:rPr>
                <w:rFonts w:ascii="Calibri" w:hAnsi="Calibri" w:cs="Arial"/>
                <w:b/>
                <w:sz w:val="20"/>
                <w:szCs w:val="20"/>
                <w:lang w:val="es-AR"/>
              </w:rPr>
              <w:t>Indicador</w:t>
            </w:r>
          </w:p>
        </w:tc>
        <w:tc>
          <w:tcPr>
            <w:tcW w:w="1531" w:type="dxa"/>
            <w:shd w:val="clear" w:color="auto" w:fill="auto"/>
          </w:tcPr>
          <w:p w14:paraId="71AA55F3" w14:textId="77777777" w:rsidR="0068245E" w:rsidRPr="00705569" w:rsidRDefault="0068245E" w:rsidP="00705569">
            <w:pPr>
              <w:pStyle w:val="NormalWeb"/>
              <w:spacing w:after="0"/>
              <w:jc w:val="center"/>
              <w:rPr>
                <w:rFonts w:ascii="Calibri" w:hAnsi="Calibri" w:cs="Arial"/>
                <w:b/>
                <w:sz w:val="20"/>
                <w:szCs w:val="20"/>
                <w:lang w:val="es-AR"/>
              </w:rPr>
            </w:pPr>
            <w:r w:rsidRPr="00705569">
              <w:rPr>
                <w:rFonts w:ascii="Calibri" w:hAnsi="Calibri" w:cs="Arial"/>
                <w:b/>
                <w:sz w:val="20"/>
                <w:szCs w:val="20"/>
                <w:lang w:val="es-AR"/>
              </w:rPr>
              <w:t>2015</w:t>
            </w:r>
          </w:p>
        </w:tc>
        <w:tc>
          <w:tcPr>
            <w:tcW w:w="1531" w:type="dxa"/>
            <w:shd w:val="clear" w:color="auto" w:fill="auto"/>
          </w:tcPr>
          <w:p w14:paraId="2EB03FF1" w14:textId="77777777" w:rsidR="0068245E" w:rsidRPr="00705569" w:rsidRDefault="0068245E" w:rsidP="00705569">
            <w:pPr>
              <w:pStyle w:val="NormalWeb"/>
              <w:spacing w:after="0"/>
              <w:jc w:val="center"/>
              <w:rPr>
                <w:rFonts w:ascii="Calibri" w:hAnsi="Calibri" w:cs="Arial"/>
                <w:b/>
                <w:sz w:val="20"/>
                <w:szCs w:val="20"/>
                <w:lang w:val="es-AR"/>
              </w:rPr>
            </w:pPr>
            <w:r w:rsidRPr="00705569">
              <w:rPr>
                <w:rFonts w:ascii="Calibri" w:hAnsi="Calibri" w:cs="Arial"/>
                <w:b/>
                <w:sz w:val="20"/>
                <w:szCs w:val="20"/>
                <w:lang w:val="es-AR"/>
              </w:rPr>
              <w:t>2016</w:t>
            </w:r>
          </w:p>
        </w:tc>
      </w:tr>
      <w:tr w:rsidR="00C81A23" w:rsidRPr="00C81A23" w14:paraId="0FB6C1A8" w14:textId="77777777" w:rsidTr="00705569">
        <w:trPr>
          <w:jc w:val="center"/>
        </w:trPr>
        <w:tc>
          <w:tcPr>
            <w:tcW w:w="2479" w:type="dxa"/>
            <w:shd w:val="clear" w:color="auto" w:fill="auto"/>
          </w:tcPr>
          <w:p w14:paraId="0765CC29" w14:textId="77777777" w:rsidR="0068245E" w:rsidRPr="00705569" w:rsidRDefault="0068245E" w:rsidP="00A11975">
            <w:pPr>
              <w:pStyle w:val="NormalWeb"/>
              <w:spacing w:after="0"/>
              <w:rPr>
                <w:rFonts w:ascii="Calibri" w:hAnsi="Calibri" w:cs="Arial"/>
                <w:sz w:val="20"/>
                <w:szCs w:val="20"/>
                <w:lang w:val="es-AR"/>
              </w:rPr>
            </w:pPr>
            <w:r w:rsidRPr="00705569">
              <w:rPr>
                <w:rFonts w:ascii="Calibri" w:hAnsi="Calibri" w:cs="Arial"/>
                <w:sz w:val="20"/>
                <w:szCs w:val="20"/>
                <w:lang w:val="es-AR"/>
              </w:rPr>
              <w:t>PBI a precios corrientes (en miles de pesanes)</w:t>
            </w:r>
          </w:p>
        </w:tc>
        <w:tc>
          <w:tcPr>
            <w:tcW w:w="1531" w:type="dxa"/>
            <w:shd w:val="clear" w:color="auto" w:fill="auto"/>
          </w:tcPr>
          <w:p w14:paraId="6755F7AA" w14:textId="77777777" w:rsidR="0068245E" w:rsidRPr="00705569" w:rsidRDefault="0068245E" w:rsidP="00A11975">
            <w:pPr>
              <w:pStyle w:val="NormalWeb"/>
              <w:spacing w:after="0"/>
              <w:rPr>
                <w:rFonts w:ascii="Calibri" w:hAnsi="Calibri" w:cs="Arial"/>
                <w:sz w:val="20"/>
                <w:szCs w:val="20"/>
                <w:lang w:val="es-AR"/>
              </w:rPr>
            </w:pPr>
            <w:r w:rsidRPr="00705569">
              <w:rPr>
                <w:rFonts w:ascii="Calibri" w:hAnsi="Calibri" w:cs="Arial"/>
                <w:sz w:val="20"/>
                <w:szCs w:val="20"/>
                <w:lang w:val="es-AR"/>
              </w:rPr>
              <w:t>3.085.218</w:t>
            </w:r>
          </w:p>
        </w:tc>
        <w:tc>
          <w:tcPr>
            <w:tcW w:w="1531" w:type="dxa"/>
            <w:shd w:val="clear" w:color="auto" w:fill="auto"/>
          </w:tcPr>
          <w:p w14:paraId="680B2C7E" w14:textId="77777777" w:rsidR="0068245E" w:rsidRPr="00705569" w:rsidRDefault="0068245E" w:rsidP="00A11975">
            <w:pPr>
              <w:pStyle w:val="NormalWeb"/>
              <w:spacing w:after="0"/>
              <w:rPr>
                <w:rFonts w:ascii="Calibri" w:hAnsi="Calibri" w:cs="Arial"/>
                <w:sz w:val="20"/>
                <w:szCs w:val="20"/>
                <w:lang w:val="es-AR"/>
              </w:rPr>
            </w:pPr>
            <w:r w:rsidRPr="00705569">
              <w:rPr>
                <w:rFonts w:ascii="Calibri" w:hAnsi="Calibri" w:cs="Arial"/>
                <w:sz w:val="20"/>
                <w:szCs w:val="20"/>
                <w:lang w:val="es-AR"/>
              </w:rPr>
              <w:t>3.143.142</w:t>
            </w:r>
          </w:p>
        </w:tc>
      </w:tr>
      <w:tr w:rsidR="00C81A23" w:rsidRPr="00C81A23" w14:paraId="6AB3FC30" w14:textId="77777777" w:rsidTr="00705569">
        <w:trPr>
          <w:jc w:val="center"/>
        </w:trPr>
        <w:tc>
          <w:tcPr>
            <w:tcW w:w="2479" w:type="dxa"/>
            <w:shd w:val="clear" w:color="auto" w:fill="auto"/>
          </w:tcPr>
          <w:p w14:paraId="71300260" w14:textId="77777777" w:rsidR="0068245E" w:rsidRPr="00705569" w:rsidRDefault="0068245E">
            <w:pPr>
              <w:pStyle w:val="NormalWeb"/>
              <w:spacing w:after="0"/>
              <w:rPr>
                <w:rFonts w:ascii="Calibri" w:hAnsi="Calibri" w:cs="Arial"/>
                <w:sz w:val="20"/>
                <w:szCs w:val="20"/>
                <w:lang w:val="es-AR"/>
              </w:rPr>
            </w:pPr>
            <w:r w:rsidRPr="00705569">
              <w:rPr>
                <w:rFonts w:ascii="Calibri" w:hAnsi="Calibri" w:cs="Arial"/>
                <w:sz w:val="20"/>
                <w:szCs w:val="20"/>
                <w:lang w:val="es-AR"/>
              </w:rPr>
              <w:t xml:space="preserve">PBI a precios </w:t>
            </w:r>
            <w:r w:rsidR="00C81A23">
              <w:rPr>
                <w:rFonts w:ascii="Calibri" w:hAnsi="Calibri" w:cs="Arial"/>
                <w:sz w:val="20"/>
                <w:szCs w:val="20"/>
                <w:lang w:val="es-AR"/>
              </w:rPr>
              <w:t>constantes</w:t>
            </w:r>
            <w:r w:rsidRPr="00705569">
              <w:rPr>
                <w:rFonts w:ascii="Calibri" w:hAnsi="Calibri" w:cs="Arial"/>
                <w:sz w:val="20"/>
                <w:szCs w:val="20"/>
                <w:lang w:val="es-AR"/>
              </w:rPr>
              <w:t xml:space="preserve"> (en miles de pesanes</w:t>
            </w:r>
            <w:r w:rsidR="00C81A23">
              <w:rPr>
                <w:rFonts w:ascii="Calibri" w:hAnsi="Calibri" w:cs="Arial"/>
                <w:sz w:val="20"/>
                <w:szCs w:val="20"/>
                <w:lang w:val="es-AR"/>
              </w:rPr>
              <w:t xml:space="preserve"> de 2010</w:t>
            </w:r>
            <w:r w:rsidRPr="00705569">
              <w:rPr>
                <w:rFonts w:ascii="Calibri" w:hAnsi="Calibri" w:cs="Arial"/>
                <w:sz w:val="20"/>
                <w:szCs w:val="20"/>
                <w:lang w:val="es-AR"/>
              </w:rPr>
              <w:t>)</w:t>
            </w:r>
          </w:p>
        </w:tc>
        <w:tc>
          <w:tcPr>
            <w:tcW w:w="1531" w:type="dxa"/>
            <w:shd w:val="clear" w:color="auto" w:fill="auto"/>
          </w:tcPr>
          <w:p w14:paraId="59D80D7E" w14:textId="77777777" w:rsidR="0068245E" w:rsidRPr="00705569" w:rsidRDefault="0068245E" w:rsidP="00A11975">
            <w:pPr>
              <w:pStyle w:val="NormalWeb"/>
              <w:spacing w:after="0"/>
              <w:rPr>
                <w:rFonts w:ascii="Calibri" w:hAnsi="Calibri" w:cs="Arial"/>
                <w:sz w:val="20"/>
                <w:szCs w:val="20"/>
                <w:lang w:val="es-AR"/>
              </w:rPr>
            </w:pPr>
            <w:r w:rsidRPr="00705569">
              <w:rPr>
                <w:rFonts w:ascii="Calibri" w:hAnsi="Calibri" w:cs="Arial"/>
                <w:sz w:val="20"/>
                <w:szCs w:val="20"/>
                <w:lang w:val="es-AR"/>
              </w:rPr>
              <w:t>2.659.671</w:t>
            </w:r>
          </w:p>
        </w:tc>
        <w:tc>
          <w:tcPr>
            <w:tcW w:w="1531" w:type="dxa"/>
            <w:shd w:val="clear" w:color="auto" w:fill="auto"/>
          </w:tcPr>
          <w:p w14:paraId="508A74E9" w14:textId="77777777" w:rsidR="0068245E" w:rsidRPr="00705569" w:rsidRDefault="0068245E" w:rsidP="00A11975">
            <w:pPr>
              <w:pStyle w:val="NormalWeb"/>
              <w:spacing w:after="0"/>
              <w:rPr>
                <w:rFonts w:ascii="Calibri" w:hAnsi="Calibri" w:cs="Arial"/>
                <w:sz w:val="20"/>
                <w:szCs w:val="20"/>
                <w:lang w:val="es-AR"/>
              </w:rPr>
            </w:pPr>
            <w:r w:rsidRPr="00705569">
              <w:rPr>
                <w:rFonts w:ascii="Calibri" w:hAnsi="Calibri" w:cs="Arial"/>
                <w:sz w:val="20"/>
                <w:szCs w:val="20"/>
                <w:lang w:val="es-AR"/>
              </w:rPr>
              <w:t>2.663.680</w:t>
            </w:r>
          </w:p>
        </w:tc>
      </w:tr>
      <w:tr w:rsidR="00C81A23" w:rsidRPr="00C81A23" w14:paraId="5C7C41FA" w14:textId="77777777" w:rsidTr="00705569">
        <w:trPr>
          <w:jc w:val="center"/>
        </w:trPr>
        <w:tc>
          <w:tcPr>
            <w:tcW w:w="2479" w:type="dxa"/>
            <w:shd w:val="clear" w:color="auto" w:fill="auto"/>
          </w:tcPr>
          <w:p w14:paraId="15DEACB5" w14:textId="77777777" w:rsidR="0068245E" w:rsidRPr="00705569" w:rsidRDefault="00C81A23" w:rsidP="00A11975">
            <w:pPr>
              <w:pStyle w:val="NormalWeb"/>
              <w:spacing w:after="0"/>
              <w:rPr>
                <w:rFonts w:ascii="Calibri" w:hAnsi="Calibri" w:cs="Arial"/>
                <w:sz w:val="20"/>
                <w:szCs w:val="20"/>
                <w:lang w:val="es-AR"/>
              </w:rPr>
            </w:pPr>
            <w:r w:rsidRPr="00C81A23">
              <w:rPr>
                <w:rFonts w:ascii="Calibri" w:hAnsi="Calibri" w:cs="Arial"/>
                <w:sz w:val="20"/>
                <w:szCs w:val="20"/>
                <w:lang w:val="es-AR"/>
              </w:rPr>
              <w:t>Índice</w:t>
            </w:r>
            <w:r w:rsidR="0068245E" w:rsidRPr="00705569">
              <w:rPr>
                <w:rFonts w:ascii="Calibri" w:hAnsi="Calibri" w:cs="Arial"/>
                <w:sz w:val="20"/>
                <w:szCs w:val="20"/>
                <w:lang w:val="es-AR"/>
              </w:rPr>
              <w:t xml:space="preserve"> general de precios</w:t>
            </w:r>
          </w:p>
        </w:tc>
        <w:tc>
          <w:tcPr>
            <w:tcW w:w="1531" w:type="dxa"/>
            <w:shd w:val="clear" w:color="auto" w:fill="auto"/>
          </w:tcPr>
          <w:p w14:paraId="1A946B7B" w14:textId="77777777" w:rsidR="0068245E" w:rsidRPr="00705569" w:rsidRDefault="0068245E" w:rsidP="00A11975">
            <w:pPr>
              <w:pStyle w:val="NormalWeb"/>
              <w:spacing w:after="0"/>
              <w:rPr>
                <w:rFonts w:ascii="Calibri" w:hAnsi="Calibri" w:cs="Arial"/>
                <w:sz w:val="20"/>
                <w:szCs w:val="20"/>
                <w:lang w:val="es-AR"/>
              </w:rPr>
            </w:pPr>
            <w:r w:rsidRPr="00705569">
              <w:rPr>
                <w:rFonts w:ascii="Calibri" w:hAnsi="Calibri" w:cs="Arial"/>
                <w:sz w:val="20"/>
                <w:szCs w:val="20"/>
                <w:lang w:val="es-AR"/>
              </w:rPr>
              <w:t>116</w:t>
            </w:r>
          </w:p>
        </w:tc>
        <w:tc>
          <w:tcPr>
            <w:tcW w:w="1531" w:type="dxa"/>
            <w:shd w:val="clear" w:color="auto" w:fill="auto"/>
          </w:tcPr>
          <w:p w14:paraId="4AEC0B59" w14:textId="77777777" w:rsidR="0068245E" w:rsidRPr="00705569" w:rsidRDefault="0068245E" w:rsidP="00A11975">
            <w:pPr>
              <w:pStyle w:val="NormalWeb"/>
              <w:spacing w:after="0"/>
              <w:rPr>
                <w:rFonts w:ascii="Calibri" w:hAnsi="Calibri" w:cs="Arial"/>
                <w:sz w:val="20"/>
                <w:szCs w:val="20"/>
                <w:lang w:val="es-AR"/>
              </w:rPr>
            </w:pPr>
            <w:r w:rsidRPr="00705569">
              <w:rPr>
                <w:rFonts w:ascii="Calibri" w:hAnsi="Calibri" w:cs="Arial"/>
                <w:sz w:val="20"/>
                <w:szCs w:val="20"/>
                <w:lang w:val="es-AR"/>
              </w:rPr>
              <w:t>118</w:t>
            </w:r>
          </w:p>
        </w:tc>
      </w:tr>
      <w:tr w:rsidR="00C81A23" w:rsidRPr="00C81A23" w14:paraId="33E4AF3D" w14:textId="77777777" w:rsidTr="00705569">
        <w:trPr>
          <w:jc w:val="center"/>
        </w:trPr>
        <w:tc>
          <w:tcPr>
            <w:tcW w:w="2479" w:type="dxa"/>
            <w:shd w:val="clear" w:color="auto" w:fill="auto"/>
          </w:tcPr>
          <w:p w14:paraId="25FBFC33" w14:textId="77777777" w:rsidR="0068245E" w:rsidRPr="00705569" w:rsidRDefault="0068245E" w:rsidP="00A11975">
            <w:pPr>
              <w:pStyle w:val="NormalWeb"/>
              <w:spacing w:after="0"/>
              <w:rPr>
                <w:rFonts w:ascii="Calibri" w:hAnsi="Calibri" w:cs="Arial"/>
                <w:sz w:val="20"/>
                <w:szCs w:val="20"/>
                <w:lang w:val="es-AR"/>
              </w:rPr>
            </w:pPr>
            <w:r w:rsidRPr="00705569">
              <w:rPr>
                <w:rFonts w:ascii="Calibri" w:hAnsi="Calibri" w:cs="Arial"/>
                <w:sz w:val="20"/>
                <w:szCs w:val="20"/>
                <w:lang w:val="es-AR"/>
              </w:rPr>
              <w:t>Coeficiente de Gini</w:t>
            </w:r>
          </w:p>
        </w:tc>
        <w:tc>
          <w:tcPr>
            <w:tcW w:w="1531" w:type="dxa"/>
            <w:shd w:val="clear" w:color="auto" w:fill="auto"/>
          </w:tcPr>
          <w:p w14:paraId="4F06E4FA" w14:textId="77777777" w:rsidR="0068245E" w:rsidRPr="00705569" w:rsidRDefault="0068245E" w:rsidP="00A11975">
            <w:pPr>
              <w:pStyle w:val="NormalWeb"/>
              <w:spacing w:after="0"/>
              <w:rPr>
                <w:rFonts w:ascii="Calibri" w:hAnsi="Calibri" w:cs="Arial"/>
                <w:sz w:val="20"/>
                <w:szCs w:val="20"/>
                <w:lang w:val="es-AR"/>
              </w:rPr>
            </w:pPr>
            <w:r w:rsidRPr="00705569">
              <w:rPr>
                <w:rFonts w:ascii="Calibri" w:hAnsi="Calibri" w:cs="Arial"/>
                <w:sz w:val="20"/>
                <w:szCs w:val="20"/>
                <w:lang w:val="es-AR"/>
              </w:rPr>
              <w:t>0,25</w:t>
            </w:r>
          </w:p>
        </w:tc>
        <w:tc>
          <w:tcPr>
            <w:tcW w:w="1531" w:type="dxa"/>
            <w:shd w:val="clear" w:color="auto" w:fill="auto"/>
          </w:tcPr>
          <w:p w14:paraId="568B2A5A" w14:textId="77777777" w:rsidR="0068245E" w:rsidRPr="00705569" w:rsidRDefault="0068245E" w:rsidP="00A11975">
            <w:pPr>
              <w:pStyle w:val="NormalWeb"/>
              <w:spacing w:after="0"/>
              <w:rPr>
                <w:rFonts w:ascii="Calibri" w:hAnsi="Calibri" w:cs="Arial"/>
                <w:sz w:val="20"/>
                <w:szCs w:val="20"/>
                <w:lang w:val="es-AR"/>
              </w:rPr>
            </w:pPr>
            <w:r w:rsidRPr="00705569">
              <w:rPr>
                <w:rFonts w:ascii="Calibri" w:hAnsi="Calibri" w:cs="Arial"/>
                <w:sz w:val="20"/>
                <w:szCs w:val="20"/>
                <w:lang w:val="es-AR"/>
              </w:rPr>
              <w:t>0,23</w:t>
            </w:r>
          </w:p>
        </w:tc>
      </w:tr>
    </w:tbl>
    <w:p w14:paraId="67238A41" w14:textId="77777777" w:rsidR="0068245E" w:rsidRPr="00705569" w:rsidRDefault="0068245E" w:rsidP="0068245E">
      <w:pPr>
        <w:pStyle w:val="NormalWeb"/>
        <w:spacing w:after="0"/>
        <w:ind w:left="1080"/>
        <w:rPr>
          <w:rFonts w:ascii="Calibri" w:hAnsi="Calibri" w:cs="Arial"/>
          <w:sz w:val="20"/>
          <w:szCs w:val="20"/>
          <w:lang w:val="es-AR"/>
        </w:rPr>
      </w:pPr>
    </w:p>
    <w:p w14:paraId="597BCA4F" w14:textId="77777777" w:rsidR="0068245E" w:rsidRPr="00705569" w:rsidRDefault="0068245E" w:rsidP="00705569">
      <w:pPr>
        <w:pStyle w:val="NormalWeb"/>
        <w:spacing w:after="0"/>
        <w:ind w:firstLine="708"/>
        <w:rPr>
          <w:rFonts w:ascii="Calibri" w:hAnsi="Calibri" w:cs="Arial"/>
          <w:sz w:val="20"/>
          <w:szCs w:val="20"/>
          <w:lang w:val="es-AR"/>
        </w:rPr>
      </w:pPr>
      <w:r w:rsidRPr="00705569">
        <w:rPr>
          <w:rFonts w:ascii="Calibri" w:hAnsi="Calibri" w:cs="Arial"/>
          <w:sz w:val="20"/>
          <w:szCs w:val="20"/>
          <w:lang w:val="es-AR"/>
        </w:rPr>
        <w:t>En base a la información disponible en los párrafos anteriores y en la tabla, establezca si las siguientes afirmaciones son correctas o no, justificando en cualquier caso su respuesta.</w:t>
      </w:r>
    </w:p>
    <w:p w14:paraId="7D0D2BB6" w14:textId="692DDB4E" w:rsidR="0068245E" w:rsidRPr="00705569" w:rsidRDefault="0068245E" w:rsidP="0068245E">
      <w:pPr>
        <w:pStyle w:val="NormalWeb"/>
        <w:numPr>
          <w:ilvl w:val="0"/>
          <w:numId w:val="56"/>
        </w:numPr>
        <w:spacing w:after="0"/>
        <w:rPr>
          <w:rFonts w:ascii="Calibri" w:hAnsi="Calibri" w:cs="Arial"/>
          <w:sz w:val="20"/>
          <w:szCs w:val="20"/>
          <w:lang w:val="es-AR"/>
        </w:rPr>
      </w:pPr>
      <w:r w:rsidRPr="00705569">
        <w:rPr>
          <w:rFonts w:ascii="Calibri" w:hAnsi="Calibri" w:cs="Arial"/>
          <w:sz w:val="20"/>
          <w:szCs w:val="20"/>
          <w:lang w:val="es-AR"/>
        </w:rPr>
        <w:t>En Tesán, el PBI es mayor al PBN.</w:t>
      </w:r>
      <w:ins w:id="42" w:author="Martín Levy" w:date="2018-02-01T08:52:00Z">
        <w:r w:rsidR="00561C1A">
          <w:rPr>
            <w:rFonts w:ascii="Calibri" w:hAnsi="Calibri" w:cs="Arial"/>
            <w:sz w:val="20"/>
            <w:szCs w:val="20"/>
            <w:lang w:val="es-AR"/>
          </w:rPr>
          <w:t xml:space="preserve"> Si porque hay mucha inversion extranjera y no hay inversiones de residentes fuera del pais.</w:t>
        </w:r>
      </w:ins>
    </w:p>
    <w:p w14:paraId="1D7C7571" w14:textId="0C3A5D0E" w:rsidR="00561C1A" w:rsidRDefault="0068245E" w:rsidP="00561C1A">
      <w:pPr>
        <w:pStyle w:val="NormalWeb"/>
        <w:numPr>
          <w:ilvl w:val="0"/>
          <w:numId w:val="56"/>
        </w:numPr>
        <w:spacing w:after="0"/>
        <w:rPr>
          <w:ins w:id="43" w:author="Martín Levy" w:date="2018-02-01T08:54:00Z"/>
          <w:rFonts w:ascii="Calibri" w:hAnsi="Calibri" w:cs="Arial"/>
          <w:sz w:val="20"/>
          <w:szCs w:val="20"/>
          <w:lang w:val="es-AR"/>
        </w:rPr>
      </w:pPr>
      <w:r w:rsidRPr="00705569">
        <w:rPr>
          <w:rFonts w:ascii="Calibri" w:hAnsi="Calibri" w:cs="Arial"/>
          <w:sz w:val="20"/>
          <w:szCs w:val="20"/>
          <w:lang w:val="es-AR"/>
        </w:rPr>
        <w:t>La tasa de desempleo en Tesán es del 2%.</w:t>
      </w:r>
      <w:ins w:id="44" w:author="Martín Levy" w:date="2018-02-01T08:53:00Z">
        <w:r w:rsidR="00561C1A">
          <w:rPr>
            <w:rFonts w:ascii="Calibri" w:hAnsi="Calibri" w:cs="Arial"/>
            <w:sz w:val="20"/>
            <w:szCs w:val="20"/>
            <w:lang w:val="es-AR"/>
          </w:rPr>
          <w:t xml:space="preserve"> Tasa de desempleo = Desocupados</w:t>
        </w:r>
      </w:ins>
    </w:p>
    <w:p w14:paraId="365D5A71" w14:textId="581B73D8" w:rsidR="00561C1A" w:rsidRDefault="00561C1A" w:rsidP="00561C1A">
      <w:pPr>
        <w:pStyle w:val="NormalWeb"/>
        <w:spacing w:after="0"/>
        <w:ind w:left="4956"/>
        <w:rPr>
          <w:ins w:id="45" w:author="Martín Levy" w:date="2018-02-01T08:54:00Z"/>
          <w:rFonts w:ascii="Calibri" w:hAnsi="Calibri" w:cs="Arial"/>
          <w:sz w:val="20"/>
          <w:szCs w:val="20"/>
          <w:lang w:val="es-AR"/>
        </w:rPr>
      </w:pPr>
      <w:ins w:id="46" w:author="Martín Levy" w:date="2018-02-01T08:54:00Z">
        <w:r w:rsidRPr="00561C1A">
          <w:rPr>
            <w:rFonts w:ascii="Calibri" w:hAnsi="Calibri" w:cs="Arial"/>
            <w:sz w:val="20"/>
            <w:szCs w:val="20"/>
            <w:lang w:val="es-AR"/>
          </w:rPr>
          <w:t xml:space="preserve">                             PEA</w:t>
        </w:r>
      </w:ins>
    </w:p>
    <w:p w14:paraId="30380827" w14:textId="18D4CA22" w:rsidR="00561C1A" w:rsidRPr="00561C1A" w:rsidRDefault="00561C1A" w:rsidP="00561C1A">
      <w:pPr>
        <w:pStyle w:val="NormalWeb"/>
        <w:spacing w:after="0"/>
        <w:ind w:left="4956"/>
        <w:rPr>
          <w:ins w:id="47" w:author="Martín Levy" w:date="2018-02-01T08:53:00Z"/>
          <w:rFonts w:ascii="Calibri" w:hAnsi="Calibri" w:cs="Arial"/>
          <w:sz w:val="20"/>
          <w:szCs w:val="20"/>
          <w:lang w:val="es-AR"/>
        </w:rPr>
      </w:pPr>
      <w:ins w:id="48" w:author="Martín Levy" w:date="2018-02-01T08:55:00Z">
        <w:r>
          <w:rPr>
            <w:rFonts w:ascii="Calibri" w:hAnsi="Calibri" w:cs="Arial"/>
            <w:sz w:val="20"/>
            <w:szCs w:val="20"/>
            <w:lang w:val="es-AR"/>
          </w:rPr>
          <w:t>ES CORRECTO</w:t>
        </w:r>
      </w:ins>
      <w:ins w:id="49" w:author="Martín Levy" w:date="2018-02-01T09:03:00Z">
        <w:r>
          <w:rPr>
            <w:rFonts w:ascii="Calibri" w:hAnsi="Calibri" w:cs="Arial"/>
            <w:sz w:val="20"/>
            <w:szCs w:val="20"/>
            <w:lang w:val="es-AR"/>
          </w:rPr>
          <w:t xml:space="preserve"> da 2</w:t>
        </w:r>
      </w:ins>
    </w:p>
    <w:p w14:paraId="36109CD5" w14:textId="77777777" w:rsidR="00561C1A" w:rsidRPr="00561C1A" w:rsidRDefault="00561C1A">
      <w:pPr>
        <w:pStyle w:val="NormalWeb"/>
        <w:spacing w:after="0"/>
        <w:ind w:left="1440"/>
        <w:rPr>
          <w:rFonts w:ascii="Calibri" w:hAnsi="Calibri" w:cs="Arial"/>
          <w:sz w:val="20"/>
          <w:szCs w:val="20"/>
          <w:lang w:val="es-AR"/>
        </w:rPr>
        <w:pPrChange w:id="50" w:author="Martín Levy" w:date="2018-02-01T08:56:00Z">
          <w:pPr>
            <w:pStyle w:val="NormalWeb"/>
            <w:numPr>
              <w:numId w:val="56"/>
            </w:numPr>
            <w:spacing w:after="0"/>
            <w:ind w:left="1440" w:hanging="360"/>
          </w:pPr>
        </w:pPrChange>
      </w:pPr>
    </w:p>
    <w:p w14:paraId="6F28F8A3" w14:textId="3440D83B" w:rsidR="0068245E" w:rsidRPr="00705569" w:rsidRDefault="0068245E" w:rsidP="0068245E">
      <w:pPr>
        <w:pStyle w:val="NormalWeb"/>
        <w:numPr>
          <w:ilvl w:val="0"/>
          <w:numId w:val="56"/>
        </w:numPr>
        <w:spacing w:after="0"/>
        <w:rPr>
          <w:rFonts w:ascii="Calibri" w:hAnsi="Calibri" w:cs="Arial"/>
          <w:sz w:val="20"/>
          <w:szCs w:val="20"/>
          <w:lang w:val="es-AR"/>
        </w:rPr>
      </w:pPr>
      <w:r w:rsidRPr="00705569">
        <w:rPr>
          <w:rFonts w:ascii="Calibri" w:hAnsi="Calibri" w:cs="Arial"/>
          <w:sz w:val="20"/>
          <w:szCs w:val="20"/>
          <w:lang w:val="es-AR"/>
        </w:rPr>
        <w:t>En Tesán, no habrá diferencias entre el PBIcf y el PBIpm.</w:t>
      </w:r>
      <w:ins w:id="51" w:author="Martín Levy" w:date="2018-02-01T09:12:00Z">
        <w:r w:rsidR="005A665D">
          <w:rPr>
            <w:rFonts w:ascii="Calibri" w:hAnsi="Calibri" w:cs="Arial"/>
            <w:sz w:val="20"/>
            <w:szCs w:val="20"/>
            <w:lang w:val="es-AR"/>
          </w:rPr>
          <w:t xml:space="preserve"> Falso porque hay impuestos indirectos</w:t>
        </w:r>
      </w:ins>
    </w:p>
    <w:p w14:paraId="11D76C3F" w14:textId="2CB19450" w:rsidR="0068245E" w:rsidRPr="00705569" w:rsidRDefault="0068245E" w:rsidP="0068245E">
      <w:pPr>
        <w:pStyle w:val="NormalWeb"/>
        <w:numPr>
          <w:ilvl w:val="0"/>
          <w:numId w:val="56"/>
        </w:numPr>
        <w:spacing w:after="0"/>
        <w:rPr>
          <w:rFonts w:ascii="Calibri" w:hAnsi="Calibri" w:cs="Arial"/>
          <w:sz w:val="20"/>
          <w:szCs w:val="20"/>
          <w:lang w:val="es-AR"/>
        </w:rPr>
      </w:pPr>
      <w:r w:rsidRPr="00705569">
        <w:rPr>
          <w:rFonts w:ascii="Calibri" w:hAnsi="Calibri" w:cs="Arial"/>
          <w:sz w:val="20"/>
          <w:szCs w:val="20"/>
          <w:lang w:val="es-AR"/>
        </w:rPr>
        <w:t>La distribución de la riqueza en Tesán fue menos desigual durante 2016 que en 2015.</w:t>
      </w:r>
      <w:ins w:id="52" w:author="Martín Levy" w:date="2018-02-01T08:59:00Z">
        <w:r w:rsidR="00561C1A">
          <w:rPr>
            <w:rFonts w:ascii="Calibri" w:hAnsi="Calibri" w:cs="Arial"/>
            <w:sz w:val="20"/>
            <w:szCs w:val="20"/>
            <w:lang w:val="es-AR"/>
          </w:rPr>
          <w:t xml:space="preserve"> SI PORQUE EL COEFICIENTE DE GINI BAJO</w:t>
        </w:r>
      </w:ins>
    </w:p>
    <w:p w14:paraId="10605713" w14:textId="66FA6A86" w:rsidR="0068245E" w:rsidRPr="00705569" w:rsidRDefault="0068245E" w:rsidP="0068245E">
      <w:pPr>
        <w:pStyle w:val="NormalWeb"/>
        <w:numPr>
          <w:ilvl w:val="0"/>
          <w:numId w:val="56"/>
        </w:numPr>
        <w:spacing w:after="0"/>
        <w:rPr>
          <w:rFonts w:ascii="Calibri" w:hAnsi="Calibri" w:cs="Arial"/>
          <w:sz w:val="20"/>
          <w:szCs w:val="20"/>
          <w:lang w:val="es-AR"/>
        </w:rPr>
      </w:pPr>
      <w:r w:rsidRPr="00705569">
        <w:rPr>
          <w:rFonts w:ascii="Calibri" w:hAnsi="Calibri" w:cs="Arial"/>
          <w:sz w:val="20"/>
          <w:szCs w:val="20"/>
          <w:lang w:val="es-AR"/>
        </w:rPr>
        <w:t>En 2016 la inflación en Tesán fue mayor al 17%.</w:t>
      </w:r>
      <w:ins w:id="53" w:author="Martín Levy" w:date="2018-02-01T08:58:00Z">
        <w:r w:rsidR="00561C1A">
          <w:rPr>
            <w:rFonts w:ascii="Calibri" w:hAnsi="Calibri" w:cs="Arial"/>
            <w:sz w:val="20"/>
            <w:szCs w:val="20"/>
            <w:lang w:val="es-AR"/>
          </w:rPr>
          <w:t xml:space="preserve"> VERDADERO , FUE DE 17,99</w:t>
        </w:r>
      </w:ins>
    </w:p>
    <w:p w14:paraId="5AF9317E" w14:textId="636EB73E" w:rsidR="0068245E" w:rsidRDefault="0068245E" w:rsidP="0068245E">
      <w:pPr>
        <w:pStyle w:val="NormalWeb"/>
        <w:numPr>
          <w:ilvl w:val="0"/>
          <w:numId w:val="56"/>
        </w:numPr>
        <w:spacing w:after="0"/>
        <w:rPr>
          <w:ins w:id="54" w:author="Martín Levy" w:date="2018-02-01T09:00:00Z"/>
          <w:rFonts w:ascii="Calibri" w:hAnsi="Calibri" w:cs="Arial"/>
          <w:sz w:val="20"/>
          <w:szCs w:val="20"/>
          <w:lang w:val="es-AR"/>
        </w:rPr>
      </w:pPr>
      <w:r w:rsidRPr="00705569">
        <w:rPr>
          <w:rFonts w:ascii="Calibri" w:hAnsi="Calibri" w:cs="Arial"/>
          <w:sz w:val="20"/>
          <w:szCs w:val="20"/>
          <w:lang w:val="es-AR"/>
        </w:rPr>
        <w:t>La economía creció en 2016 menos del 2%.</w:t>
      </w:r>
      <w:ins w:id="55" w:author="Martín Levy" w:date="2018-02-01T08:58:00Z">
        <w:r w:rsidR="00561C1A">
          <w:rPr>
            <w:rFonts w:ascii="Calibri" w:hAnsi="Calibri" w:cs="Arial"/>
            <w:sz w:val="20"/>
            <w:szCs w:val="20"/>
            <w:lang w:val="es-AR"/>
          </w:rPr>
          <w:t xml:space="preserve"> </w:t>
        </w:r>
      </w:ins>
      <w:ins w:id="56" w:author="Martín Levy" w:date="2018-02-01T09:00:00Z">
        <w:r w:rsidR="00561C1A">
          <w:rPr>
            <w:rFonts w:ascii="Calibri" w:hAnsi="Calibri" w:cs="Arial"/>
            <w:sz w:val="20"/>
            <w:szCs w:val="20"/>
            <w:lang w:val="es-AR"/>
          </w:rPr>
          <w:t xml:space="preserve">VALOR FINAL-  VALOR ORIGINAL </w:t>
        </w:r>
      </w:ins>
    </w:p>
    <w:p w14:paraId="2978BA1D" w14:textId="73DFC31B" w:rsidR="00561C1A" w:rsidRPr="00705569" w:rsidRDefault="00561C1A">
      <w:pPr>
        <w:pStyle w:val="NormalWeb"/>
        <w:spacing w:after="0"/>
        <w:ind w:left="5664"/>
        <w:rPr>
          <w:rFonts w:ascii="Calibri" w:hAnsi="Calibri" w:cs="Arial"/>
          <w:sz w:val="20"/>
          <w:szCs w:val="20"/>
          <w:lang w:val="es-AR"/>
        </w:rPr>
        <w:pPrChange w:id="57" w:author="Martín Levy" w:date="2018-02-01T09:00:00Z">
          <w:pPr>
            <w:pStyle w:val="NormalWeb"/>
            <w:numPr>
              <w:numId w:val="56"/>
            </w:numPr>
            <w:spacing w:after="0"/>
            <w:ind w:left="1440" w:hanging="360"/>
          </w:pPr>
        </w:pPrChange>
      </w:pPr>
      <w:ins w:id="58" w:author="Martín Levy" w:date="2018-02-01T09:00:00Z">
        <w:r>
          <w:rPr>
            <w:rFonts w:ascii="Calibri" w:hAnsi="Calibri" w:cs="Arial"/>
            <w:sz w:val="20"/>
            <w:szCs w:val="20"/>
            <w:lang w:val="es-AR"/>
          </w:rPr>
          <w:t xml:space="preserve">Valor oiriginal </w:t>
        </w:r>
      </w:ins>
    </w:p>
    <w:p w14:paraId="24EC9474" w14:textId="76EDB8BB" w:rsidR="0068245E" w:rsidRPr="00705569" w:rsidRDefault="00561C1A" w:rsidP="0068245E">
      <w:pPr>
        <w:pStyle w:val="NormalWeb"/>
        <w:spacing w:after="0"/>
        <w:ind w:left="1440"/>
        <w:rPr>
          <w:rFonts w:ascii="Calibri" w:hAnsi="Calibri" w:cs="Arial"/>
          <w:sz w:val="20"/>
          <w:szCs w:val="20"/>
          <w:lang w:val="es-AR"/>
        </w:rPr>
      </w:pPr>
      <w:ins w:id="59" w:author="Martín Levy" w:date="2018-02-01T09:02:00Z">
        <w:r>
          <w:rPr>
            <w:rFonts w:ascii="Calibri" w:hAnsi="Calibri" w:cs="Arial"/>
            <w:sz w:val="20"/>
            <w:szCs w:val="20"/>
            <w:lang w:val="es-AR"/>
          </w:rPr>
          <w:t xml:space="preserve"> Veradero : Crecio un 1,87</w:t>
        </w:r>
      </w:ins>
    </w:p>
    <w:p w14:paraId="2307EC47" w14:textId="77777777" w:rsidR="0068245E" w:rsidRPr="00705569" w:rsidRDefault="0068245E" w:rsidP="00705569">
      <w:pPr>
        <w:pStyle w:val="NormalWeb"/>
        <w:numPr>
          <w:ilvl w:val="0"/>
          <w:numId w:val="61"/>
        </w:numPr>
        <w:spacing w:after="0"/>
        <w:rPr>
          <w:rFonts w:ascii="Calibri" w:hAnsi="Calibri" w:cs="Arial"/>
          <w:sz w:val="20"/>
          <w:szCs w:val="20"/>
        </w:rPr>
      </w:pPr>
      <w:r w:rsidRPr="00705569">
        <w:rPr>
          <w:rFonts w:ascii="Calibri" w:hAnsi="Calibri" w:cs="Arial"/>
          <w:sz w:val="20"/>
          <w:szCs w:val="20"/>
        </w:rPr>
        <w:t>De otro país inventado, se  estima la siguiente información:</w:t>
      </w:r>
    </w:p>
    <w:p w14:paraId="020013DF" w14:textId="77777777" w:rsidR="0068245E" w:rsidRPr="00705569" w:rsidRDefault="0068245E" w:rsidP="0068245E">
      <w:pPr>
        <w:pStyle w:val="NormalWeb"/>
        <w:spacing w:after="0"/>
        <w:ind w:left="1080"/>
        <w:rPr>
          <w:rFonts w:ascii="Calibri" w:hAnsi="Calibri" w:cs="Arial"/>
          <w:sz w:val="20"/>
          <w:szCs w:val="20"/>
        </w:rPr>
      </w:pPr>
      <w:r w:rsidRPr="00705569">
        <w:rPr>
          <w:rFonts w:ascii="Calibri" w:hAnsi="Calibri" w:cs="Arial"/>
          <w:sz w:val="20"/>
          <w:szCs w:val="20"/>
        </w:rPr>
        <w:t>Consumo privado: C=1050 + 0,75 Yd</w:t>
      </w:r>
    </w:p>
    <w:p w14:paraId="58070EB4" w14:textId="77777777" w:rsidR="0068245E" w:rsidRPr="00705569" w:rsidRDefault="0068245E" w:rsidP="0068245E">
      <w:pPr>
        <w:pStyle w:val="NormalWeb"/>
        <w:spacing w:after="0"/>
        <w:ind w:left="1080"/>
        <w:rPr>
          <w:rFonts w:ascii="Calibri" w:hAnsi="Calibri" w:cs="Arial"/>
          <w:sz w:val="20"/>
          <w:szCs w:val="20"/>
        </w:rPr>
      </w:pPr>
      <w:r w:rsidRPr="00705569">
        <w:rPr>
          <w:rFonts w:ascii="Calibri" w:hAnsi="Calibri" w:cs="Arial"/>
          <w:sz w:val="20"/>
          <w:szCs w:val="20"/>
        </w:rPr>
        <w:t>Inversión: I = 2000</w:t>
      </w:r>
    </w:p>
    <w:p w14:paraId="21CBEE2E" w14:textId="77777777" w:rsidR="0068245E" w:rsidRPr="00705569" w:rsidRDefault="0068245E" w:rsidP="0068245E">
      <w:pPr>
        <w:pStyle w:val="NormalWeb"/>
        <w:spacing w:after="0"/>
        <w:ind w:left="1080"/>
        <w:rPr>
          <w:rFonts w:ascii="Calibri" w:hAnsi="Calibri" w:cs="Arial"/>
          <w:sz w:val="20"/>
          <w:szCs w:val="20"/>
        </w:rPr>
      </w:pPr>
      <w:r w:rsidRPr="00705569">
        <w:rPr>
          <w:rFonts w:ascii="Calibri" w:hAnsi="Calibri" w:cs="Arial"/>
          <w:sz w:val="20"/>
          <w:szCs w:val="20"/>
        </w:rPr>
        <w:t>Gasto del gobierno en bienes y servicios: G= 800</w:t>
      </w:r>
    </w:p>
    <w:p w14:paraId="277D1C93" w14:textId="77777777" w:rsidR="0068245E" w:rsidRPr="00705569" w:rsidRDefault="0068245E" w:rsidP="0068245E">
      <w:pPr>
        <w:pStyle w:val="NormalWeb"/>
        <w:spacing w:after="0"/>
        <w:ind w:left="1080"/>
        <w:rPr>
          <w:rFonts w:ascii="Calibri" w:hAnsi="Calibri" w:cs="Arial"/>
          <w:sz w:val="20"/>
          <w:szCs w:val="20"/>
        </w:rPr>
      </w:pPr>
      <w:r w:rsidRPr="00705569">
        <w:rPr>
          <w:rFonts w:ascii="Calibri" w:hAnsi="Calibri" w:cs="Arial"/>
          <w:sz w:val="20"/>
          <w:szCs w:val="20"/>
        </w:rPr>
        <w:t>Transferencias del gobierno a las familias: TR = 200</w:t>
      </w:r>
    </w:p>
    <w:p w14:paraId="05BE0048" w14:textId="77777777" w:rsidR="0068245E" w:rsidRPr="00705569" w:rsidRDefault="0068245E" w:rsidP="0068245E">
      <w:pPr>
        <w:pStyle w:val="NormalWeb"/>
        <w:spacing w:after="0"/>
        <w:ind w:left="1080"/>
        <w:rPr>
          <w:rFonts w:ascii="Calibri" w:hAnsi="Calibri" w:cs="Arial"/>
          <w:sz w:val="20"/>
          <w:szCs w:val="20"/>
        </w:rPr>
      </w:pPr>
      <w:r w:rsidRPr="00705569">
        <w:rPr>
          <w:rFonts w:ascii="Calibri" w:hAnsi="Calibri" w:cs="Arial"/>
          <w:sz w:val="20"/>
          <w:szCs w:val="20"/>
        </w:rPr>
        <w:t>Impuestos: T = 0,2Y</w:t>
      </w:r>
    </w:p>
    <w:p w14:paraId="651D8B91" w14:textId="77777777" w:rsidR="0068245E" w:rsidRPr="00705569" w:rsidRDefault="0068245E" w:rsidP="0068245E">
      <w:pPr>
        <w:pStyle w:val="NormalWeb"/>
        <w:spacing w:after="0"/>
        <w:ind w:left="1080"/>
        <w:rPr>
          <w:rFonts w:ascii="Calibri" w:hAnsi="Calibri" w:cs="Arial"/>
          <w:sz w:val="20"/>
          <w:szCs w:val="20"/>
        </w:rPr>
      </w:pPr>
    </w:p>
    <w:p w14:paraId="39802978" w14:textId="77777777" w:rsidR="0068245E" w:rsidRPr="00705569" w:rsidRDefault="0068245E" w:rsidP="0068245E">
      <w:pPr>
        <w:pStyle w:val="NormalWeb"/>
        <w:numPr>
          <w:ilvl w:val="0"/>
          <w:numId w:val="57"/>
        </w:numPr>
        <w:spacing w:after="0"/>
        <w:rPr>
          <w:rFonts w:ascii="Calibri" w:hAnsi="Calibri" w:cs="Arial"/>
          <w:sz w:val="20"/>
          <w:szCs w:val="20"/>
        </w:rPr>
      </w:pPr>
      <w:r w:rsidRPr="00705569">
        <w:rPr>
          <w:rFonts w:ascii="Calibri" w:hAnsi="Calibri" w:cs="Arial"/>
          <w:sz w:val="20"/>
          <w:szCs w:val="20"/>
        </w:rPr>
        <w:t>Habrá equilibrio en esta economía si se produce por un valor de 10.000? Por qué? Grafique la situación de esta economía, usando el modelo Renta-Gasto.</w:t>
      </w:r>
    </w:p>
    <w:p w14:paraId="04C3BABD" w14:textId="77777777" w:rsidR="0068245E" w:rsidRPr="00705569" w:rsidRDefault="0068245E" w:rsidP="0068245E">
      <w:pPr>
        <w:pStyle w:val="NormalWeb"/>
        <w:numPr>
          <w:ilvl w:val="0"/>
          <w:numId w:val="57"/>
        </w:numPr>
        <w:spacing w:after="0"/>
        <w:rPr>
          <w:rFonts w:ascii="Calibri" w:hAnsi="Calibri" w:cs="Arial"/>
          <w:sz w:val="20"/>
          <w:szCs w:val="20"/>
        </w:rPr>
      </w:pPr>
      <w:r w:rsidRPr="00705569">
        <w:rPr>
          <w:rFonts w:ascii="Calibri" w:hAnsi="Calibri" w:cs="Arial"/>
          <w:sz w:val="20"/>
          <w:szCs w:val="20"/>
        </w:rPr>
        <w:lastRenderedPageBreak/>
        <w:t>Suponga que estando la economía en equilibrio, el gobierno decide elevar las transferencias en 100. Explique qué ocurrirá en la economía a partir de que se aplique la política (no olvide hablar del efecto multiplicador) y qué impacto tendrá esta decisión sobre:</w:t>
      </w:r>
    </w:p>
    <w:p w14:paraId="63DF857A" w14:textId="77777777" w:rsidR="0068245E" w:rsidRPr="00705569" w:rsidRDefault="0068245E" w:rsidP="0068245E">
      <w:pPr>
        <w:pStyle w:val="NormalWeb"/>
        <w:numPr>
          <w:ilvl w:val="1"/>
          <w:numId w:val="57"/>
        </w:numPr>
        <w:spacing w:after="0"/>
        <w:rPr>
          <w:rFonts w:ascii="Calibri" w:hAnsi="Calibri" w:cs="Arial"/>
          <w:sz w:val="20"/>
          <w:szCs w:val="20"/>
        </w:rPr>
      </w:pPr>
      <w:r w:rsidRPr="00705569">
        <w:rPr>
          <w:rFonts w:ascii="Calibri" w:hAnsi="Calibri" w:cs="Arial"/>
          <w:sz w:val="20"/>
          <w:szCs w:val="20"/>
        </w:rPr>
        <w:t>La producción (calcule, explique y grafique)?</w:t>
      </w:r>
    </w:p>
    <w:p w14:paraId="11108898" w14:textId="77777777" w:rsidR="0068245E" w:rsidRPr="00705569" w:rsidRDefault="0068245E" w:rsidP="0068245E">
      <w:pPr>
        <w:pStyle w:val="NormalWeb"/>
        <w:numPr>
          <w:ilvl w:val="1"/>
          <w:numId w:val="57"/>
        </w:numPr>
        <w:spacing w:after="0"/>
        <w:rPr>
          <w:rFonts w:ascii="Calibri" w:hAnsi="Calibri" w:cs="Arial"/>
          <w:sz w:val="20"/>
          <w:szCs w:val="20"/>
        </w:rPr>
      </w:pPr>
      <w:r w:rsidRPr="00705569">
        <w:rPr>
          <w:rFonts w:ascii="Calibri" w:hAnsi="Calibri" w:cs="Arial"/>
          <w:sz w:val="20"/>
          <w:szCs w:val="20"/>
        </w:rPr>
        <w:t>El consumo (explique)?</w:t>
      </w:r>
    </w:p>
    <w:p w14:paraId="4254D894" w14:textId="77777777" w:rsidR="0068245E" w:rsidRPr="00705569" w:rsidRDefault="0068245E" w:rsidP="0068245E">
      <w:pPr>
        <w:pStyle w:val="NormalWeb"/>
        <w:numPr>
          <w:ilvl w:val="1"/>
          <w:numId w:val="57"/>
        </w:numPr>
        <w:spacing w:after="0"/>
        <w:rPr>
          <w:rFonts w:ascii="Calibri" w:hAnsi="Calibri" w:cs="Arial"/>
          <w:sz w:val="20"/>
          <w:szCs w:val="20"/>
        </w:rPr>
      </w:pPr>
      <w:r w:rsidRPr="00705569">
        <w:rPr>
          <w:rFonts w:ascii="Calibri" w:hAnsi="Calibri" w:cs="Arial"/>
          <w:sz w:val="20"/>
          <w:szCs w:val="20"/>
        </w:rPr>
        <w:t>El ahorro del gobierno (explique)?</w:t>
      </w:r>
    </w:p>
    <w:p w14:paraId="4C0589CB" w14:textId="77777777" w:rsidR="0068245E" w:rsidRPr="00705569" w:rsidRDefault="0068245E" w:rsidP="0068245E">
      <w:pPr>
        <w:pStyle w:val="NormalWeb"/>
        <w:numPr>
          <w:ilvl w:val="0"/>
          <w:numId w:val="57"/>
        </w:numPr>
        <w:spacing w:after="0"/>
        <w:rPr>
          <w:rFonts w:ascii="Calibri" w:hAnsi="Calibri" w:cs="Arial"/>
          <w:sz w:val="20"/>
          <w:szCs w:val="20"/>
        </w:rPr>
      </w:pPr>
      <w:r w:rsidRPr="00705569">
        <w:rPr>
          <w:rFonts w:ascii="Calibri" w:hAnsi="Calibri" w:cs="Arial"/>
          <w:sz w:val="20"/>
          <w:szCs w:val="20"/>
        </w:rPr>
        <w:t>Cómo será la curva IS en esta economía y por qué? ¿Es así en la mayoría de los casos? Explique.</w:t>
      </w:r>
    </w:p>
    <w:p w14:paraId="0B841D65" w14:textId="77777777" w:rsidR="0068245E" w:rsidRPr="00705569" w:rsidRDefault="0068245E" w:rsidP="0068245E">
      <w:pPr>
        <w:pStyle w:val="NormalWeb"/>
        <w:spacing w:after="0"/>
        <w:ind w:left="1440"/>
        <w:rPr>
          <w:rFonts w:ascii="Calibri" w:hAnsi="Calibri" w:cs="Arial"/>
          <w:sz w:val="20"/>
          <w:szCs w:val="20"/>
        </w:rPr>
      </w:pPr>
    </w:p>
    <w:p w14:paraId="66686DB4" w14:textId="77777777" w:rsidR="0068245E" w:rsidRPr="00705569" w:rsidRDefault="0068245E" w:rsidP="0068245E">
      <w:pPr>
        <w:pStyle w:val="NormalWeb"/>
        <w:spacing w:after="0"/>
        <w:ind w:left="1440"/>
        <w:rPr>
          <w:rFonts w:ascii="Calibri" w:hAnsi="Calibri" w:cs="Arial"/>
          <w:sz w:val="20"/>
          <w:szCs w:val="20"/>
        </w:rPr>
      </w:pPr>
    </w:p>
    <w:p w14:paraId="4F456D34" w14:textId="77777777" w:rsidR="0068245E" w:rsidRPr="00705569" w:rsidRDefault="0068245E" w:rsidP="00705569">
      <w:pPr>
        <w:pStyle w:val="NormalWeb"/>
        <w:numPr>
          <w:ilvl w:val="0"/>
          <w:numId w:val="61"/>
        </w:numPr>
        <w:spacing w:after="0"/>
        <w:rPr>
          <w:rFonts w:ascii="Calibri" w:hAnsi="Calibri" w:cs="Arial"/>
          <w:sz w:val="20"/>
          <w:szCs w:val="20"/>
        </w:rPr>
      </w:pPr>
      <w:r w:rsidRPr="00705569">
        <w:rPr>
          <w:rFonts w:ascii="Calibri" w:hAnsi="Calibri" w:cs="Arial"/>
          <w:sz w:val="20"/>
          <w:szCs w:val="20"/>
        </w:rPr>
        <w:t>El siguiente gráfico describe la situación en el mercado de dinero de una economía hipotética:</w:t>
      </w:r>
    </w:p>
    <w:p w14:paraId="357B436D" w14:textId="77777777" w:rsidR="0068245E" w:rsidRPr="00705569" w:rsidRDefault="0068245E" w:rsidP="0068245E">
      <w:pPr>
        <w:pStyle w:val="NormalWeb"/>
        <w:spacing w:after="0"/>
        <w:ind w:left="2160"/>
        <w:rPr>
          <w:rFonts w:ascii="Calibri" w:hAnsi="Calibri" w:cs="Arial"/>
          <w:sz w:val="20"/>
          <w:szCs w:val="20"/>
        </w:rPr>
      </w:pPr>
    </w:p>
    <w:p w14:paraId="54D676C7" w14:textId="77777777" w:rsidR="0068245E" w:rsidRPr="00705569" w:rsidRDefault="0068245E" w:rsidP="0068245E">
      <w:pPr>
        <w:pStyle w:val="NormalWeb"/>
        <w:spacing w:after="0"/>
        <w:ind w:left="2160"/>
        <w:rPr>
          <w:rFonts w:ascii="Calibri" w:hAnsi="Calibri" w:cs="Arial"/>
          <w:sz w:val="20"/>
          <w:szCs w:val="20"/>
        </w:rPr>
      </w:pPr>
      <w:r w:rsidRPr="00705569">
        <w:rPr>
          <w:rFonts w:ascii="Calibri" w:hAnsi="Calibri" w:cs="Arial"/>
          <w:noProof/>
          <w:sz w:val="20"/>
          <w:szCs w:val="20"/>
        </w:rPr>
        <mc:AlternateContent>
          <mc:Choice Requires="wps">
            <w:drawing>
              <wp:anchor distT="0" distB="0" distL="114300" distR="114300" simplePos="0" relativeHeight="251666432" behindDoc="0" locked="0" layoutInCell="1" allowOverlap="1" wp14:anchorId="2C690B4A" wp14:editId="54E2E3BB">
                <wp:simplePos x="0" y="0"/>
                <wp:positionH relativeFrom="column">
                  <wp:posOffset>2562225</wp:posOffset>
                </wp:positionH>
                <wp:positionV relativeFrom="paragraph">
                  <wp:posOffset>-5080</wp:posOffset>
                </wp:positionV>
                <wp:extent cx="826770" cy="254635"/>
                <wp:effectExtent l="0" t="635" r="4445" b="190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5CB1F" w14:textId="77777777" w:rsidR="005A665D" w:rsidRPr="000C004D" w:rsidRDefault="005A665D" w:rsidP="0068245E">
                            <w:pPr>
                              <w:jc w:val="center"/>
                              <w:rPr>
                                <w:b/>
                              </w:rPr>
                            </w:pPr>
                            <w:r>
                              <w:rPr>
                                <w:b/>
                              </w:rPr>
                              <w:t>M/P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left:0;text-align:left;margin-left:201.75pt;margin-top:-.4pt;width:65.1pt;height:2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" filled="f" stroked="f">
                <v:textbox>
                  <w:txbxContent>
                    <w:p w:rsidR="00A11975" w:rsidRPr="000C004D" w:rsidRDefault="00A11975" w:rsidP="0068245E">
                      <w:pPr>
                        <w:jc w:val="center"/>
                        <w:rPr>
                          <w:b/>
                        </w:rPr>
                      </w:pPr>
                      <w:r>
                        <w:rPr>
                          <w:b/>
                        </w:rPr>
                        <w:t>M/P</w:t>
                      </w:r>
                    </w:p>
                  </w:txbxContent>
                </v:textbox>
              </v:shape>
            </w:pict>
          </mc:Fallback>
        </mc:AlternateContent>
      </w:r>
      <w:r w:rsidRPr="00705569">
        <w:rPr>
          <w:rFonts w:ascii="Calibri" w:hAnsi="Calibri" w:cs="Arial"/>
          <w:noProof/>
          <w:sz w:val="20"/>
          <w:szCs w:val="20"/>
        </w:rPr>
        <mc:AlternateContent>
          <mc:Choice Requires="wps">
            <w:drawing>
              <wp:anchor distT="0" distB="0" distL="114300" distR="114300" simplePos="0" relativeHeight="251661312" behindDoc="0" locked="0" layoutInCell="1" allowOverlap="1" wp14:anchorId="1F477293" wp14:editId="13032BA0">
                <wp:simplePos x="0" y="0"/>
                <wp:positionH relativeFrom="column">
                  <wp:posOffset>1193165</wp:posOffset>
                </wp:positionH>
                <wp:positionV relativeFrom="paragraph">
                  <wp:posOffset>-5080</wp:posOffset>
                </wp:positionV>
                <wp:extent cx="524510" cy="254635"/>
                <wp:effectExtent l="0" t="635" r="0" b="190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82746" w14:textId="77777777" w:rsidR="005A665D" w:rsidRPr="000C004D" w:rsidRDefault="005A665D" w:rsidP="0068245E">
                            <w:pPr>
                              <w:jc w:val="center"/>
                              <w:rPr>
                                <w:b/>
                              </w:rPr>
                            </w:pPr>
                            <w:r w:rsidRPr="000C004D">
                              <w:rPr>
                                <w:b/>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0" o:spid="_x0000_s1027" type="#_x0000_t202" style="position:absolute;left:0;text-align:left;margin-left:93.95pt;margin-top:-.4pt;width:41.3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" filled="f" stroked="f">
                <v:textbox>
                  <w:txbxContent>
                    <w:p w:rsidR="00A11975" w:rsidRPr="000C004D" w:rsidRDefault="00A11975" w:rsidP="0068245E">
                      <w:pPr>
                        <w:jc w:val="center"/>
                        <w:rPr>
                          <w:b/>
                        </w:rPr>
                      </w:pPr>
                      <w:proofErr w:type="gramStart"/>
                      <w:r w:rsidRPr="000C004D">
                        <w:rPr>
                          <w:b/>
                        </w:rPr>
                        <w:t>i</w:t>
                      </w:r>
                      <w:proofErr w:type="gramEnd"/>
                    </w:p>
                  </w:txbxContent>
                </v:textbox>
              </v:shape>
            </w:pict>
          </mc:Fallback>
        </mc:AlternateContent>
      </w:r>
      <w:r w:rsidRPr="00705569">
        <w:rPr>
          <w:rFonts w:ascii="Calibri" w:hAnsi="Calibri" w:cs="Arial"/>
          <w:noProof/>
          <w:sz w:val="20"/>
          <w:szCs w:val="20"/>
        </w:rPr>
        <mc:AlternateContent>
          <mc:Choice Requires="wps">
            <w:drawing>
              <wp:anchor distT="0" distB="0" distL="114300" distR="114300" simplePos="0" relativeHeight="251659264" behindDoc="0" locked="0" layoutInCell="1" allowOverlap="1" wp14:anchorId="7BAD51C4" wp14:editId="4326D8B2">
                <wp:simplePos x="0" y="0"/>
                <wp:positionH relativeFrom="column">
                  <wp:posOffset>1645920</wp:posOffset>
                </wp:positionH>
                <wp:positionV relativeFrom="paragraph">
                  <wp:posOffset>77470</wp:posOffset>
                </wp:positionV>
                <wp:extent cx="0" cy="1892300"/>
                <wp:effectExtent l="5080" t="6985" r="13970" b="571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9" o:spid="_x0000_s1026" type="#_x0000_t32" style="position:absolute;margin-left:129.6pt;margin-top:6.1pt;width:0;height:1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"/>
            </w:pict>
          </mc:Fallback>
        </mc:AlternateContent>
      </w:r>
    </w:p>
    <w:p w14:paraId="42978363" w14:textId="77777777" w:rsidR="0068245E" w:rsidRPr="00705569" w:rsidRDefault="0068245E" w:rsidP="0068245E">
      <w:pPr>
        <w:pStyle w:val="NormalWeb"/>
        <w:spacing w:after="0"/>
        <w:ind w:left="2160"/>
        <w:rPr>
          <w:rFonts w:ascii="Calibri" w:hAnsi="Calibri" w:cs="Arial"/>
          <w:sz w:val="20"/>
          <w:szCs w:val="20"/>
        </w:rPr>
      </w:pPr>
      <w:r w:rsidRPr="00705569">
        <w:rPr>
          <w:rFonts w:ascii="Calibri" w:hAnsi="Calibri" w:cs="Arial"/>
          <w:noProof/>
          <w:sz w:val="20"/>
          <w:szCs w:val="20"/>
        </w:rPr>
        <mc:AlternateContent>
          <mc:Choice Requires="wps">
            <w:drawing>
              <wp:anchor distT="0" distB="0" distL="114300" distR="114300" simplePos="0" relativeHeight="251663360" behindDoc="0" locked="0" layoutInCell="1" allowOverlap="1" wp14:anchorId="4453EE52" wp14:editId="62EA8878">
                <wp:simplePos x="0" y="0"/>
                <wp:positionH relativeFrom="column">
                  <wp:posOffset>2910205</wp:posOffset>
                </wp:positionH>
                <wp:positionV relativeFrom="paragraph">
                  <wp:posOffset>78740</wp:posOffset>
                </wp:positionV>
                <wp:extent cx="0" cy="1720215"/>
                <wp:effectExtent l="12065" t="17145" r="16510" b="1524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02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8" o:spid="_x0000_s1026" type="#_x0000_t32" style="position:absolute;margin-left:229.15pt;margin-top:6.2pt;width:0;height:13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" strokeweight="1.5pt"/>
            </w:pict>
          </mc:Fallback>
        </mc:AlternateContent>
      </w:r>
    </w:p>
    <w:p w14:paraId="499857AA" w14:textId="77777777" w:rsidR="0068245E" w:rsidRPr="00705569" w:rsidRDefault="0068245E" w:rsidP="0068245E">
      <w:pPr>
        <w:pStyle w:val="NormalWeb"/>
        <w:spacing w:after="0"/>
        <w:ind w:left="2160"/>
        <w:rPr>
          <w:rFonts w:ascii="Calibri" w:hAnsi="Calibri" w:cs="Arial"/>
          <w:sz w:val="20"/>
          <w:szCs w:val="20"/>
        </w:rPr>
      </w:pPr>
      <w:r w:rsidRPr="00705569">
        <w:rPr>
          <w:rFonts w:ascii="Calibri" w:hAnsi="Calibri" w:cs="Arial"/>
          <w:noProof/>
          <w:sz w:val="20"/>
          <w:szCs w:val="20"/>
        </w:rPr>
        <mc:AlternateContent>
          <mc:Choice Requires="wps">
            <w:drawing>
              <wp:anchor distT="0" distB="0" distL="114300" distR="114300" simplePos="0" relativeHeight="251664384" behindDoc="0" locked="0" layoutInCell="1" allowOverlap="1" wp14:anchorId="5A8244C6" wp14:editId="52955052">
                <wp:simplePos x="0" y="0"/>
                <wp:positionH relativeFrom="column">
                  <wp:posOffset>1908810</wp:posOffset>
                </wp:positionH>
                <wp:positionV relativeFrom="paragraph">
                  <wp:posOffset>149860</wp:posOffset>
                </wp:positionV>
                <wp:extent cx="2170430" cy="1288415"/>
                <wp:effectExtent l="10795" t="10795" r="9525" b="15240"/>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0430" cy="12884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7" o:spid="_x0000_s1026" type="#_x0000_t32" style="position:absolute;margin-left:150.3pt;margin-top:11.8pt;width:170.9pt;height:10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" strokeweight="1.5pt"/>
            </w:pict>
          </mc:Fallback>
        </mc:AlternateContent>
      </w:r>
    </w:p>
    <w:p w14:paraId="7467E168" w14:textId="77777777" w:rsidR="0068245E" w:rsidRPr="00705569" w:rsidRDefault="0068245E" w:rsidP="0068245E">
      <w:pPr>
        <w:pStyle w:val="NormalWeb"/>
        <w:spacing w:after="0"/>
        <w:ind w:left="2160"/>
        <w:rPr>
          <w:rFonts w:ascii="Calibri" w:hAnsi="Calibri" w:cs="Arial"/>
          <w:sz w:val="20"/>
          <w:szCs w:val="20"/>
        </w:rPr>
      </w:pPr>
    </w:p>
    <w:p w14:paraId="503F4C04" w14:textId="77777777" w:rsidR="0068245E" w:rsidRPr="00705569" w:rsidRDefault="0068245E" w:rsidP="0068245E">
      <w:pPr>
        <w:pStyle w:val="NormalWeb"/>
        <w:spacing w:after="0"/>
        <w:ind w:left="2160"/>
        <w:rPr>
          <w:rFonts w:ascii="Calibri" w:hAnsi="Calibri" w:cs="Arial"/>
          <w:sz w:val="20"/>
          <w:szCs w:val="20"/>
        </w:rPr>
      </w:pPr>
    </w:p>
    <w:p w14:paraId="27540B66" w14:textId="77777777" w:rsidR="0068245E" w:rsidRPr="00705569" w:rsidRDefault="0068245E" w:rsidP="0068245E">
      <w:pPr>
        <w:pStyle w:val="NormalWeb"/>
        <w:spacing w:after="0"/>
        <w:ind w:left="2160"/>
        <w:rPr>
          <w:rFonts w:ascii="Calibri" w:hAnsi="Calibri" w:cs="Arial"/>
          <w:sz w:val="20"/>
          <w:szCs w:val="20"/>
        </w:rPr>
      </w:pPr>
    </w:p>
    <w:p w14:paraId="5E4608A4" w14:textId="77777777" w:rsidR="0068245E" w:rsidRPr="00705569" w:rsidRDefault="0068245E" w:rsidP="0068245E">
      <w:pPr>
        <w:pStyle w:val="NormalWeb"/>
        <w:spacing w:after="0"/>
        <w:ind w:left="2160"/>
        <w:rPr>
          <w:rFonts w:ascii="Calibri" w:hAnsi="Calibri" w:cs="Arial"/>
          <w:sz w:val="20"/>
          <w:szCs w:val="20"/>
        </w:rPr>
      </w:pPr>
    </w:p>
    <w:p w14:paraId="3FC66B72" w14:textId="77777777" w:rsidR="0068245E" w:rsidRPr="00705569" w:rsidRDefault="0068245E" w:rsidP="0068245E">
      <w:pPr>
        <w:pStyle w:val="NormalWeb"/>
        <w:spacing w:after="0"/>
        <w:ind w:left="2160"/>
        <w:rPr>
          <w:rFonts w:ascii="Calibri" w:hAnsi="Calibri" w:cs="Arial"/>
          <w:sz w:val="20"/>
          <w:szCs w:val="20"/>
        </w:rPr>
      </w:pPr>
    </w:p>
    <w:p w14:paraId="3A14D586" w14:textId="77777777" w:rsidR="0068245E" w:rsidRPr="00705569" w:rsidRDefault="0068245E" w:rsidP="0068245E">
      <w:pPr>
        <w:pStyle w:val="NormalWeb"/>
        <w:spacing w:after="0"/>
        <w:ind w:left="2160"/>
        <w:rPr>
          <w:rFonts w:ascii="Calibri" w:hAnsi="Calibri" w:cs="Arial"/>
          <w:sz w:val="20"/>
          <w:szCs w:val="20"/>
        </w:rPr>
      </w:pPr>
      <w:r w:rsidRPr="00705569">
        <w:rPr>
          <w:rFonts w:ascii="Calibri" w:hAnsi="Calibri" w:cs="Arial"/>
          <w:noProof/>
          <w:sz w:val="20"/>
          <w:szCs w:val="20"/>
        </w:rPr>
        <mc:AlternateContent>
          <mc:Choice Requires="wps">
            <w:drawing>
              <wp:anchor distT="0" distB="0" distL="114300" distR="114300" simplePos="0" relativeHeight="251667456" behindDoc="0" locked="0" layoutInCell="1" allowOverlap="1" wp14:anchorId="45374550" wp14:editId="746ADAA3">
                <wp:simplePos x="0" y="0"/>
                <wp:positionH relativeFrom="column">
                  <wp:posOffset>3610610</wp:posOffset>
                </wp:positionH>
                <wp:positionV relativeFrom="paragraph">
                  <wp:posOffset>160655</wp:posOffset>
                </wp:positionV>
                <wp:extent cx="826770" cy="254635"/>
                <wp:effectExtent l="0" t="0" r="381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8A014" w14:textId="77777777" w:rsidR="005A665D" w:rsidRPr="000C004D" w:rsidRDefault="005A665D" w:rsidP="0068245E">
                            <w:pPr>
                              <w:jc w:val="center"/>
                              <w:rPr>
                                <w:b/>
                              </w:rPr>
                            </w:pPr>
                            <w:r>
                              <w:rPr>
                                <w:b/>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 o:spid="_x0000_s1028" type="#_x0000_t202" style="position:absolute;left:0;text-align:left;margin-left:284.3pt;margin-top:12.65pt;width:65.1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" filled="f" stroked="f">
                <v:textbox>
                  <w:txbxContent>
                    <w:p w:rsidR="00A11975" w:rsidRPr="000C004D" w:rsidRDefault="00A11975" w:rsidP="0068245E">
                      <w:pPr>
                        <w:jc w:val="center"/>
                        <w:rPr>
                          <w:b/>
                        </w:rPr>
                      </w:pPr>
                      <w:r>
                        <w:rPr>
                          <w:b/>
                        </w:rPr>
                        <w:t>L</w:t>
                      </w:r>
                    </w:p>
                  </w:txbxContent>
                </v:textbox>
              </v:shape>
            </w:pict>
          </mc:Fallback>
        </mc:AlternateContent>
      </w:r>
    </w:p>
    <w:p w14:paraId="4C5038BD" w14:textId="77777777" w:rsidR="0068245E" w:rsidRPr="00705569" w:rsidRDefault="00C81A23" w:rsidP="0068245E">
      <w:pPr>
        <w:pStyle w:val="NormalWeb"/>
        <w:spacing w:after="0"/>
        <w:ind w:left="2160"/>
        <w:rPr>
          <w:rFonts w:ascii="Calibri" w:hAnsi="Calibri" w:cs="Arial"/>
          <w:sz w:val="20"/>
          <w:szCs w:val="20"/>
        </w:rPr>
      </w:pPr>
      <w:r w:rsidRPr="00705569">
        <w:rPr>
          <w:rFonts w:ascii="Calibri" w:hAnsi="Calibri" w:cs="Arial"/>
          <w:noProof/>
          <w:sz w:val="20"/>
          <w:szCs w:val="20"/>
        </w:rPr>
        <mc:AlternateContent>
          <mc:Choice Requires="wps">
            <w:drawing>
              <wp:anchor distT="0" distB="0" distL="114300" distR="114300" simplePos="0" relativeHeight="251668480" behindDoc="0" locked="0" layoutInCell="1" allowOverlap="1" wp14:anchorId="4252917B" wp14:editId="74A3F5AB">
                <wp:simplePos x="0" y="0"/>
                <wp:positionH relativeFrom="column">
                  <wp:posOffset>1135282</wp:posOffset>
                </wp:positionH>
                <wp:positionV relativeFrom="paragraph">
                  <wp:posOffset>16510</wp:posOffset>
                </wp:positionV>
                <wp:extent cx="826770" cy="254635"/>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FC19E" w14:textId="77777777" w:rsidR="005A665D" w:rsidRPr="000C004D" w:rsidRDefault="005A665D" w:rsidP="0068245E">
                            <w:pPr>
                              <w:jc w:val="center"/>
                              <w:rPr>
                                <w:b/>
                              </w:rPr>
                            </w:pPr>
                            <w:r>
                              <w:rPr>
                                <w:b/>
                              </w:rPr>
                              <w:t>i</w:t>
                            </w:r>
                            <w:r>
                              <w:rPr>
                                <w:b/>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6" o:spid="_x0000_s1029" type="#_x0000_t202" style="position:absolute;left:0;text-align:left;margin-left:89.4pt;margin-top:1.3pt;width:65.1pt;height:2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" filled="f" stroked="f">
                <v:textbox>
                  <w:txbxContent>
                    <w:p w:rsidR="00A11975" w:rsidRPr="000C004D" w:rsidRDefault="00A11975" w:rsidP="0068245E">
                      <w:pPr>
                        <w:jc w:val="center"/>
                        <w:rPr>
                          <w:b/>
                        </w:rPr>
                      </w:pPr>
                      <w:r>
                        <w:rPr>
                          <w:b/>
                        </w:rPr>
                        <w:t>i</w:t>
                      </w:r>
                      <w:r>
                        <w:rPr>
                          <w:b/>
                          <w:vertAlign w:val="subscript"/>
                        </w:rPr>
                        <w:t>1</w:t>
                      </w:r>
                    </w:p>
                  </w:txbxContent>
                </v:textbox>
              </v:shape>
            </w:pict>
          </mc:Fallback>
        </mc:AlternateContent>
      </w:r>
    </w:p>
    <w:p w14:paraId="3C9D9A4E" w14:textId="77777777" w:rsidR="0068245E" w:rsidRPr="00705569" w:rsidRDefault="00C81A23" w:rsidP="0068245E">
      <w:pPr>
        <w:pStyle w:val="NormalWeb"/>
        <w:spacing w:after="0"/>
        <w:ind w:left="2160"/>
        <w:rPr>
          <w:rFonts w:ascii="Calibri" w:hAnsi="Calibri" w:cs="Arial"/>
          <w:sz w:val="20"/>
          <w:szCs w:val="20"/>
        </w:rPr>
      </w:pPr>
      <w:r w:rsidRPr="00705569">
        <w:rPr>
          <w:rFonts w:ascii="Calibri" w:hAnsi="Calibri" w:cs="Arial"/>
          <w:noProof/>
          <w:sz w:val="20"/>
          <w:szCs w:val="20"/>
        </w:rPr>
        <mc:AlternateContent>
          <mc:Choice Requires="wps">
            <w:drawing>
              <wp:anchor distT="0" distB="0" distL="114300" distR="114300" simplePos="0" relativeHeight="251665408" behindDoc="0" locked="0" layoutInCell="1" allowOverlap="1" wp14:anchorId="5114A718" wp14:editId="205B14DE">
                <wp:simplePos x="0" y="0"/>
                <wp:positionH relativeFrom="column">
                  <wp:posOffset>1645920</wp:posOffset>
                </wp:positionH>
                <wp:positionV relativeFrom="paragraph">
                  <wp:posOffset>13872</wp:posOffset>
                </wp:positionV>
                <wp:extent cx="2178685" cy="0"/>
                <wp:effectExtent l="0" t="0" r="12065" b="1905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868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 o:spid="_x0000_s1026" type="#_x0000_t32" style="position:absolute;margin-left:129.6pt;margin-top:1.1pt;width:171.5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">
                <v:stroke dashstyle="dash"/>
              </v:shape>
            </w:pict>
          </mc:Fallback>
        </mc:AlternateContent>
      </w:r>
    </w:p>
    <w:p w14:paraId="05356E8B" w14:textId="77777777" w:rsidR="0068245E" w:rsidRPr="00705569" w:rsidRDefault="0068245E" w:rsidP="0068245E">
      <w:pPr>
        <w:pStyle w:val="NormalWeb"/>
        <w:spacing w:after="0"/>
        <w:ind w:left="2160"/>
        <w:rPr>
          <w:rFonts w:ascii="Calibri" w:hAnsi="Calibri" w:cs="Arial"/>
          <w:sz w:val="20"/>
          <w:szCs w:val="20"/>
        </w:rPr>
      </w:pPr>
    </w:p>
    <w:p w14:paraId="6DDE738E" w14:textId="77777777" w:rsidR="0068245E" w:rsidRPr="00705569" w:rsidRDefault="00C81A23" w:rsidP="0068245E">
      <w:pPr>
        <w:pStyle w:val="NormalWeb"/>
        <w:spacing w:after="0"/>
        <w:ind w:left="2160"/>
        <w:jc w:val="center"/>
        <w:rPr>
          <w:rFonts w:ascii="Calibri" w:hAnsi="Calibri" w:cs="Arial"/>
          <w:sz w:val="20"/>
          <w:szCs w:val="20"/>
        </w:rPr>
      </w:pPr>
      <w:r w:rsidRPr="00705569">
        <w:rPr>
          <w:rFonts w:ascii="Calibri" w:hAnsi="Calibri" w:cs="Arial"/>
          <w:noProof/>
          <w:sz w:val="20"/>
          <w:szCs w:val="20"/>
        </w:rPr>
        <mc:AlternateContent>
          <mc:Choice Requires="wps">
            <w:drawing>
              <wp:anchor distT="0" distB="0" distL="114300" distR="114300" simplePos="0" relativeHeight="251662336" behindDoc="0" locked="0" layoutInCell="1" allowOverlap="1" wp14:anchorId="613C579F" wp14:editId="62FA59D5">
                <wp:simplePos x="0" y="0"/>
                <wp:positionH relativeFrom="column">
                  <wp:posOffset>3538855</wp:posOffset>
                </wp:positionH>
                <wp:positionV relativeFrom="paragraph">
                  <wp:posOffset>36732</wp:posOffset>
                </wp:positionV>
                <wp:extent cx="826770" cy="254635"/>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CC1C2" w14:textId="77777777" w:rsidR="005A665D" w:rsidRPr="000C004D" w:rsidRDefault="005A665D" w:rsidP="0068245E">
                            <w:pPr>
                              <w:jc w:val="center"/>
                              <w:rPr>
                                <w:b/>
                              </w:rPr>
                            </w:pPr>
                            <w:r>
                              <w:rPr>
                                <w:b/>
                              </w:rPr>
                              <w:t>L; M/P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 o:spid="_x0000_s1030" type="#_x0000_t202" style="position:absolute;left:0;text-align:left;margin-left:278.65pt;margin-top:2.9pt;width:65.1pt;height:2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" filled="f" stroked="f">
                <v:textbox>
                  <w:txbxContent>
                    <w:p w:rsidR="00A11975" w:rsidRPr="000C004D" w:rsidRDefault="00A11975" w:rsidP="0068245E">
                      <w:pPr>
                        <w:jc w:val="center"/>
                        <w:rPr>
                          <w:b/>
                        </w:rPr>
                      </w:pPr>
                      <w:r>
                        <w:rPr>
                          <w:b/>
                        </w:rPr>
                        <w:t>L; M/P</w:t>
                      </w:r>
                    </w:p>
                  </w:txbxContent>
                </v:textbox>
              </v:shape>
            </w:pict>
          </mc:Fallback>
        </mc:AlternateContent>
      </w:r>
      <w:r w:rsidRPr="00705569">
        <w:rPr>
          <w:rFonts w:ascii="Calibri" w:hAnsi="Calibri" w:cs="Arial"/>
          <w:noProof/>
          <w:sz w:val="20"/>
          <w:szCs w:val="20"/>
        </w:rPr>
        <mc:AlternateContent>
          <mc:Choice Requires="wps">
            <w:drawing>
              <wp:anchor distT="0" distB="0" distL="114300" distR="114300" simplePos="0" relativeHeight="251660288" behindDoc="0" locked="0" layoutInCell="1" allowOverlap="1" wp14:anchorId="39552FDF" wp14:editId="141A62A5">
                <wp:simplePos x="0" y="0"/>
                <wp:positionH relativeFrom="column">
                  <wp:posOffset>1645920</wp:posOffset>
                </wp:positionH>
                <wp:positionV relativeFrom="paragraph">
                  <wp:posOffset>93980</wp:posOffset>
                </wp:positionV>
                <wp:extent cx="2719705" cy="0"/>
                <wp:effectExtent l="0" t="0" r="23495" b="19050"/>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9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 o:spid="_x0000_s1026" type="#_x0000_t32" style="position:absolute;margin-left:129.6pt;margin-top:7.4pt;width:214.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"/>
            </w:pict>
          </mc:Fallback>
        </mc:AlternateContent>
      </w:r>
    </w:p>
    <w:p w14:paraId="0A03FD1C" w14:textId="77777777" w:rsidR="0068245E" w:rsidRPr="00705569" w:rsidRDefault="0068245E" w:rsidP="0068245E">
      <w:pPr>
        <w:pStyle w:val="NormalWeb"/>
        <w:spacing w:after="0"/>
        <w:ind w:left="1080"/>
        <w:rPr>
          <w:rFonts w:ascii="Calibri" w:hAnsi="Calibri" w:cs="Arial"/>
          <w:sz w:val="20"/>
          <w:szCs w:val="20"/>
        </w:rPr>
      </w:pPr>
    </w:p>
    <w:p w14:paraId="5611CBA6" w14:textId="77777777" w:rsidR="00C81A23" w:rsidRDefault="0068245E">
      <w:pPr>
        <w:pStyle w:val="NormalWeb"/>
        <w:numPr>
          <w:ilvl w:val="0"/>
          <w:numId w:val="58"/>
        </w:numPr>
        <w:spacing w:after="0"/>
        <w:rPr>
          <w:rFonts w:ascii="Calibri" w:hAnsi="Calibri" w:cs="Arial"/>
          <w:sz w:val="20"/>
          <w:szCs w:val="20"/>
        </w:rPr>
      </w:pPr>
      <w:r w:rsidRPr="00705569">
        <w:rPr>
          <w:rFonts w:ascii="Calibri" w:hAnsi="Calibri" w:cs="Arial"/>
          <w:sz w:val="20"/>
          <w:szCs w:val="20"/>
        </w:rPr>
        <w:t>La tasa actual de interés es i</w:t>
      </w:r>
      <w:r w:rsidRPr="00705569">
        <w:rPr>
          <w:rFonts w:ascii="Calibri" w:hAnsi="Calibri" w:cs="Arial"/>
          <w:sz w:val="20"/>
          <w:szCs w:val="20"/>
          <w:vertAlign w:val="subscript"/>
        </w:rPr>
        <w:t>1</w:t>
      </w:r>
      <w:r w:rsidRPr="00705569">
        <w:rPr>
          <w:rFonts w:ascii="Calibri" w:hAnsi="Calibri" w:cs="Arial"/>
          <w:sz w:val="20"/>
          <w:szCs w:val="20"/>
        </w:rPr>
        <w:t xml:space="preserve">. Describa la situación en la cual se encuentra el mercado de dinero </w:t>
      </w:r>
      <w:r w:rsidR="00C81A23" w:rsidRPr="00C81A23">
        <w:rPr>
          <w:rFonts w:ascii="Calibri" w:hAnsi="Calibri" w:cs="Arial"/>
          <w:sz w:val="20"/>
          <w:szCs w:val="20"/>
        </w:rPr>
        <w:t>y describa detalladamente el ajuste automático previsto (sin intervención ni política alguna)</w:t>
      </w:r>
      <w:r w:rsidR="00C81A23">
        <w:rPr>
          <w:rFonts w:ascii="Calibri" w:hAnsi="Calibri" w:cs="Arial"/>
          <w:sz w:val="20"/>
          <w:szCs w:val="20"/>
        </w:rPr>
        <w:t>.</w:t>
      </w:r>
    </w:p>
    <w:p w14:paraId="03BE8D27" w14:textId="77777777" w:rsidR="0068245E" w:rsidRPr="00705569" w:rsidRDefault="0068245E">
      <w:pPr>
        <w:pStyle w:val="NormalWeb"/>
        <w:numPr>
          <w:ilvl w:val="0"/>
          <w:numId w:val="58"/>
        </w:numPr>
        <w:spacing w:after="0"/>
        <w:rPr>
          <w:rFonts w:ascii="Calibri" w:hAnsi="Calibri" w:cs="Arial"/>
          <w:sz w:val="20"/>
          <w:szCs w:val="20"/>
        </w:rPr>
      </w:pPr>
      <w:r w:rsidRPr="00705569">
        <w:rPr>
          <w:rFonts w:ascii="Calibri" w:hAnsi="Calibri" w:cs="Arial"/>
          <w:sz w:val="20"/>
          <w:szCs w:val="20"/>
        </w:rPr>
        <w:t>Si el Banco Central decidiera vender títulos públicos, el mercado podría estar en equilibrio con una tasa igual a i</w:t>
      </w:r>
      <w:r w:rsidRPr="00705569">
        <w:rPr>
          <w:rFonts w:ascii="Calibri" w:hAnsi="Calibri" w:cs="Arial"/>
          <w:sz w:val="20"/>
          <w:szCs w:val="20"/>
          <w:vertAlign w:val="subscript"/>
        </w:rPr>
        <w:t>1</w:t>
      </w:r>
      <w:r w:rsidRPr="00705569">
        <w:rPr>
          <w:rFonts w:ascii="Calibri" w:hAnsi="Calibri" w:cs="Arial"/>
          <w:sz w:val="20"/>
          <w:szCs w:val="20"/>
        </w:rPr>
        <w:t>? Por qué? Explique.</w:t>
      </w:r>
    </w:p>
    <w:p w14:paraId="4039CF95" w14:textId="77777777" w:rsidR="0068245E" w:rsidRPr="00705569" w:rsidRDefault="0068245E" w:rsidP="0068245E">
      <w:pPr>
        <w:pStyle w:val="NormalWeb"/>
        <w:numPr>
          <w:ilvl w:val="0"/>
          <w:numId w:val="58"/>
        </w:numPr>
        <w:spacing w:after="0"/>
        <w:rPr>
          <w:rFonts w:ascii="Calibri" w:hAnsi="Calibri" w:cs="Arial"/>
          <w:sz w:val="20"/>
          <w:szCs w:val="20"/>
        </w:rPr>
      </w:pPr>
      <w:r w:rsidRPr="00705569">
        <w:rPr>
          <w:rFonts w:ascii="Calibri" w:hAnsi="Calibri" w:cs="Arial"/>
          <w:sz w:val="20"/>
          <w:szCs w:val="20"/>
        </w:rPr>
        <w:t xml:space="preserve">Si el Banco Central aplica una retención del 1% a las extracciones de más de 10.000 para desalentar el uso de efectivo en las transacciones y fomentar los depósitos bancarios, qué va a pasar con el multiplicador del dinero? Argumente su respuesta. </w:t>
      </w:r>
    </w:p>
    <w:p w14:paraId="04DD6CBC" w14:textId="77777777" w:rsidR="0068245E" w:rsidRPr="00705569" w:rsidRDefault="0068245E" w:rsidP="0068245E">
      <w:pPr>
        <w:pStyle w:val="NormalWeb"/>
        <w:numPr>
          <w:ilvl w:val="0"/>
          <w:numId w:val="58"/>
        </w:numPr>
        <w:spacing w:after="0"/>
        <w:rPr>
          <w:rFonts w:ascii="Calibri" w:hAnsi="Calibri" w:cs="Arial"/>
          <w:sz w:val="20"/>
          <w:szCs w:val="20"/>
        </w:rPr>
      </w:pPr>
      <w:r w:rsidRPr="00705569">
        <w:rPr>
          <w:rFonts w:ascii="Calibri" w:hAnsi="Calibri" w:cs="Arial"/>
          <w:sz w:val="20"/>
          <w:szCs w:val="20"/>
        </w:rPr>
        <w:t>Explique que es la curva LM y justifique económicamente su pendiente.</w:t>
      </w:r>
    </w:p>
    <w:p w14:paraId="3DA12776" w14:textId="77777777" w:rsidR="00883AC4" w:rsidRPr="00C81A23" w:rsidRDefault="00883AC4">
      <w:pPr>
        <w:rPr>
          <w:rFonts w:eastAsia="Times New Roman" w:cs="Times New Roman"/>
          <w:sz w:val="20"/>
          <w:szCs w:val="20"/>
          <w:lang w:val="es-ES" w:eastAsia="es-ES"/>
        </w:rPr>
      </w:pPr>
    </w:p>
    <w:p w14:paraId="6A73B86D" w14:textId="77777777" w:rsidR="0007390D" w:rsidRDefault="0007390D">
      <w:pPr>
        <w:rPr>
          <w:rFonts w:eastAsia="Times New Roman" w:cs="Times New Roman"/>
          <w:sz w:val="20"/>
          <w:szCs w:val="20"/>
          <w:lang w:val="es-ES" w:eastAsia="es-ES"/>
        </w:rPr>
      </w:pPr>
      <w:r>
        <w:rPr>
          <w:rFonts w:eastAsia="Times New Roman" w:cs="Times New Roman"/>
          <w:sz w:val="20"/>
          <w:szCs w:val="20"/>
          <w:lang w:val="es-ES" w:eastAsia="es-ES"/>
        </w:rPr>
        <w:br w:type="page"/>
      </w:r>
    </w:p>
    <w:p w14:paraId="74771046" w14:textId="77777777" w:rsidR="00664E95" w:rsidRPr="008F17A0" w:rsidRDefault="00664E95" w:rsidP="005479A5">
      <w:pPr>
        <w:pStyle w:val="Textodecuerpo3"/>
        <w:pBdr>
          <w:top w:val="single" w:sz="4" w:space="1" w:color="auto"/>
          <w:left w:val="single" w:sz="4" w:space="4" w:color="auto"/>
          <w:bottom w:val="single" w:sz="4" w:space="1" w:color="auto"/>
          <w:right w:val="single" w:sz="4" w:space="4" w:color="auto"/>
        </w:pBdr>
        <w:shd w:val="clear" w:color="auto" w:fill="C4BC96" w:themeFill="background2" w:themeFillShade="BF"/>
        <w:spacing w:after="0"/>
        <w:outlineLvl w:val="0"/>
        <w:rPr>
          <w:rFonts w:asciiTheme="minorHAnsi" w:hAnsiTheme="minorHAnsi"/>
          <w:b/>
          <w:sz w:val="28"/>
          <w:szCs w:val="20"/>
        </w:rPr>
      </w:pPr>
      <w:r w:rsidRPr="008F17A0">
        <w:rPr>
          <w:rFonts w:asciiTheme="minorHAnsi" w:hAnsiTheme="minorHAnsi"/>
          <w:b/>
          <w:sz w:val="28"/>
          <w:szCs w:val="20"/>
        </w:rPr>
        <w:lastRenderedPageBreak/>
        <w:t xml:space="preserve">Unidad 5 – Equilibrio en una economía cerrada con precios fijos. Modelo IS-LM. Efectos de políticas macroeconómicas. </w:t>
      </w:r>
    </w:p>
    <w:p w14:paraId="16B8561A" w14:textId="77777777" w:rsidR="00664E95" w:rsidRDefault="00664E95" w:rsidP="00664E95">
      <w:pPr>
        <w:pStyle w:val="Textodecuerpo3"/>
        <w:spacing w:after="0"/>
        <w:rPr>
          <w:rFonts w:asciiTheme="minorHAnsi" w:hAnsiTheme="minorHAnsi"/>
          <w:sz w:val="20"/>
          <w:szCs w:val="20"/>
        </w:rPr>
      </w:pPr>
    </w:p>
    <w:p w14:paraId="38CBE2E9" w14:textId="77777777" w:rsidR="000E0DBA" w:rsidRPr="00A96094" w:rsidRDefault="00A96094" w:rsidP="00A96094">
      <w:pPr>
        <w:spacing w:after="0" w:line="240" w:lineRule="auto"/>
        <w:rPr>
          <w:rFonts w:cs="Arial"/>
          <w:sz w:val="20"/>
          <w:szCs w:val="20"/>
        </w:rPr>
      </w:pPr>
      <w:r>
        <w:rPr>
          <w:rFonts w:cs="Arial"/>
          <w:sz w:val="20"/>
          <w:szCs w:val="20"/>
        </w:rPr>
        <w:t xml:space="preserve">1.  </w:t>
      </w:r>
      <w:r w:rsidR="000E0DBA" w:rsidRPr="00A96094">
        <w:rPr>
          <w:rFonts w:cs="Arial"/>
          <w:sz w:val="20"/>
          <w:szCs w:val="20"/>
        </w:rPr>
        <w:t xml:space="preserve">Suponga </w:t>
      </w:r>
      <w:r w:rsidR="000E0DBA" w:rsidRPr="00A96094">
        <w:rPr>
          <w:rFonts w:eastAsia="Times New Roman" w:cs="Arial"/>
          <w:sz w:val="20"/>
          <w:szCs w:val="20"/>
        </w:rPr>
        <w:t xml:space="preserve">una economía cerrada, donde dados los valores de producción y tasa de interés de equilibrio, actualmente hay equilibrio en el mercado de bienes y servicios, pero en el mercado de dinero se observa un exceso de demanda de dinero. </w:t>
      </w:r>
      <w:r w:rsidR="00180C83">
        <w:rPr>
          <w:rFonts w:eastAsia="Times New Roman" w:cs="Arial"/>
          <w:sz w:val="20"/>
          <w:szCs w:val="20"/>
        </w:rPr>
        <w:t xml:space="preserve">Marque en el gráfico del modelo IS-LM un punto que refleje </w:t>
      </w:r>
      <w:r w:rsidR="000E0DBA" w:rsidRPr="00A96094">
        <w:rPr>
          <w:rFonts w:eastAsia="Times New Roman" w:cs="Arial"/>
          <w:sz w:val="20"/>
          <w:szCs w:val="20"/>
        </w:rPr>
        <w:t xml:space="preserve">la situación actual de esta economía, y explique el proceso automático de ajuste </w:t>
      </w:r>
      <w:r w:rsidR="00180C83">
        <w:rPr>
          <w:rFonts w:eastAsia="Times New Roman" w:cs="Arial"/>
          <w:sz w:val="20"/>
          <w:szCs w:val="20"/>
        </w:rPr>
        <w:t xml:space="preserve">de los mercados </w:t>
      </w:r>
      <w:r w:rsidR="000E0DBA" w:rsidRPr="00A96094">
        <w:rPr>
          <w:rFonts w:eastAsia="Times New Roman" w:cs="Arial"/>
          <w:sz w:val="20"/>
          <w:szCs w:val="20"/>
        </w:rPr>
        <w:t>al</w:t>
      </w:r>
      <w:r w:rsidR="00180C83">
        <w:rPr>
          <w:rFonts w:eastAsia="Times New Roman" w:cs="Arial"/>
          <w:sz w:val="20"/>
          <w:szCs w:val="20"/>
        </w:rPr>
        <w:t xml:space="preserve"> punto de</w:t>
      </w:r>
      <w:r w:rsidR="000E0DBA" w:rsidRPr="00A96094">
        <w:rPr>
          <w:rFonts w:eastAsia="Times New Roman" w:cs="Arial"/>
          <w:sz w:val="20"/>
          <w:szCs w:val="20"/>
        </w:rPr>
        <w:t xml:space="preserve"> equilibrio simultáneo</w:t>
      </w:r>
    </w:p>
    <w:p w14:paraId="00CCD8B8" w14:textId="77777777" w:rsidR="000E0DBA" w:rsidRPr="00A96094" w:rsidRDefault="000E0DBA" w:rsidP="002A0122">
      <w:pPr>
        <w:spacing w:after="0" w:line="240" w:lineRule="auto"/>
        <w:rPr>
          <w:sz w:val="20"/>
          <w:szCs w:val="20"/>
        </w:rPr>
      </w:pPr>
    </w:p>
    <w:p w14:paraId="4DA2B6AD" w14:textId="77777777" w:rsidR="002A0122" w:rsidRPr="00A96094" w:rsidRDefault="00BD7129" w:rsidP="002A0122">
      <w:pPr>
        <w:spacing w:after="0" w:line="240" w:lineRule="auto"/>
        <w:rPr>
          <w:sz w:val="20"/>
          <w:szCs w:val="20"/>
        </w:rPr>
      </w:pPr>
      <w:r>
        <w:rPr>
          <w:sz w:val="20"/>
          <w:szCs w:val="20"/>
        </w:rPr>
        <w:t>2</w:t>
      </w:r>
      <w:r w:rsidR="002A0122" w:rsidRPr="00A96094">
        <w:rPr>
          <w:sz w:val="20"/>
          <w:szCs w:val="20"/>
        </w:rPr>
        <w:t>. A)   Suponga  una economía cerrada, con precios fijos, y que actualmente se encuentra en equilibrio en todos los mercados (bienes y activos). En esta situación el Banco Central compra una importante cantidad de títulos públicos. Explique</w:t>
      </w:r>
      <w:r w:rsidR="00C97CCE">
        <w:rPr>
          <w:sz w:val="20"/>
          <w:szCs w:val="20"/>
        </w:rPr>
        <w:t xml:space="preserve"> paso a paso</w:t>
      </w:r>
      <w:r w:rsidR="002A0122" w:rsidRPr="00A96094">
        <w:rPr>
          <w:sz w:val="20"/>
          <w:szCs w:val="20"/>
        </w:rPr>
        <w:t xml:space="preserve"> qué efectos tendrá en la economía esta medida económica sobre los principales agregados macroeconómicos (PBI y tasa de interés), </w:t>
      </w:r>
      <w:r w:rsidR="00C32894">
        <w:rPr>
          <w:sz w:val="20"/>
          <w:szCs w:val="20"/>
        </w:rPr>
        <w:t xml:space="preserve">explicando y </w:t>
      </w:r>
      <w:r w:rsidR="002A0122" w:rsidRPr="00A96094">
        <w:rPr>
          <w:sz w:val="20"/>
          <w:szCs w:val="20"/>
        </w:rPr>
        <w:t>mostrando cómo se irán dando los ajustes desde la toma de la medida hasta alcanzar el nuevo equilibrio. Acompañe la explicación textual con gráficos.</w:t>
      </w:r>
    </w:p>
    <w:p w14:paraId="7646EEA6" w14:textId="77777777" w:rsidR="002A0122" w:rsidRPr="00A96094" w:rsidRDefault="002A0122" w:rsidP="002A0122">
      <w:pPr>
        <w:spacing w:after="0" w:line="240" w:lineRule="auto"/>
        <w:rPr>
          <w:sz w:val="20"/>
          <w:szCs w:val="20"/>
        </w:rPr>
      </w:pPr>
      <w:r w:rsidRPr="00A96094">
        <w:rPr>
          <w:sz w:val="20"/>
          <w:szCs w:val="20"/>
        </w:rPr>
        <w:t>B) Suponga la misma situación anterior pero sabiendo además que la sensibilidad de la demanda de dinero a la tasa de interés es muy grande (casi infinita). ¿Cambia su respuesta anterior</w:t>
      </w:r>
      <w:r w:rsidR="00C32894">
        <w:rPr>
          <w:sz w:val="20"/>
          <w:szCs w:val="20"/>
        </w:rPr>
        <w:t xml:space="preserve"> respecto a los efectos de la política en el PBI y la tasa de interés</w:t>
      </w:r>
      <w:r w:rsidRPr="00A96094">
        <w:rPr>
          <w:sz w:val="20"/>
          <w:szCs w:val="20"/>
        </w:rPr>
        <w:t xml:space="preserve">? ¿Por qué? </w:t>
      </w:r>
    </w:p>
    <w:p w14:paraId="1A3E5FE0" w14:textId="77777777" w:rsidR="00A46AB3" w:rsidRPr="00A96094" w:rsidRDefault="00A46AB3" w:rsidP="002A0122">
      <w:pPr>
        <w:spacing w:after="0" w:line="240" w:lineRule="auto"/>
        <w:rPr>
          <w:sz w:val="20"/>
          <w:szCs w:val="20"/>
        </w:rPr>
      </w:pPr>
    </w:p>
    <w:p w14:paraId="65F0DABB" w14:textId="77777777" w:rsidR="00A46AB3" w:rsidRDefault="00BD7129" w:rsidP="00A46AB3">
      <w:pPr>
        <w:spacing w:after="0" w:line="240" w:lineRule="auto"/>
        <w:rPr>
          <w:sz w:val="20"/>
          <w:szCs w:val="20"/>
        </w:rPr>
      </w:pPr>
      <w:r>
        <w:rPr>
          <w:sz w:val="20"/>
          <w:szCs w:val="20"/>
        </w:rPr>
        <w:t xml:space="preserve">3.  </w:t>
      </w:r>
      <w:r w:rsidR="00A46AB3" w:rsidRPr="00A96094">
        <w:rPr>
          <w:sz w:val="20"/>
          <w:szCs w:val="20"/>
        </w:rPr>
        <w:t xml:space="preserve">Se conoce la siguiente información sobre una economía cerrada: </w:t>
      </w:r>
    </w:p>
    <w:p w14:paraId="64042746" w14:textId="77777777" w:rsidR="00C32894" w:rsidRPr="00A96094" w:rsidRDefault="00C32894" w:rsidP="00A46AB3">
      <w:pPr>
        <w:spacing w:after="0" w:line="240" w:lineRule="auto"/>
        <w:rPr>
          <w:sz w:val="20"/>
          <w:szCs w:val="20"/>
        </w:rPr>
      </w:pPr>
    </w:p>
    <w:p w14:paraId="0E63A57D" w14:textId="77777777" w:rsidR="00A46AB3" w:rsidRPr="00A96094" w:rsidRDefault="00A46AB3" w:rsidP="00A46AB3">
      <w:pPr>
        <w:spacing w:after="0" w:line="240" w:lineRule="auto"/>
        <w:rPr>
          <w:sz w:val="20"/>
          <w:szCs w:val="20"/>
          <w:lang w:val="en-US"/>
        </w:rPr>
      </w:pPr>
      <w:r w:rsidRPr="00A96094">
        <w:rPr>
          <w:sz w:val="20"/>
          <w:szCs w:val="20"/>
          <w:lang w:val="en-US"/>
        </w:rPr>
        <w:t>C = 500 + 0,75 Yd</w:t>
      </w:r>
      <w:r w:rsidRPr="00A96094">
        <w:rPr>
          <w:sz w:val="20"/>
          <w:szCs w:val="20"/>
          <w:lang w:val="en-US"/>
        </w:rPr>
        <w:tab/>
      </w:r>
      <w:r w:rsidRPr="00A96094">
        <w:rPr>
          <w:sz w:val="20"/>
          <w:szCs w:val="20"/>
          <w:lang w:val="en-US"/>
        </w:rPr>
        <w:tab/>
        <w:t>I = 2000 – 500i</w:t>
      </w:r>
      <w:r w:rsidRPr="00A96094">
        <w:rPr>
          <w:sz w:val="20"/>
          <w:szCs w:val="20"/>
          <w:lang w:val="en-US"/>
        </w:rPr>
        <w:tab/>
      </w:r>
      <w:r w:rsidRPr="00A96094">
        <w:rPr>
          <w:sz w:val="20"/>
          <w:szCs w:val="20"/>
          <w:lang w:val="en-US"/>
        </w:rPr>
        <w:tab/>
        <w:t>G = 800</w:t>
      </w:r>
      <w:r w:rsidRPr="00A96094">
        <w:rPr>
          <w:sz w:val="20"/>
          <w:szCs w:val="20"/>
          <w:lang w:val="en-US"/>
        </w:rPr>
        <w:tab/>
      </w:r>
      <w:r w:rsidRPr="00A96094">
        <w:rPr>
          <w:sz w:val="20"/>
          <w:szCs w:val="20"/>
          <w:lang w:val="en-US"/>
        </w:rPr>
        <w:tab/>
        <w:t>T= 400 + 0,2Y</w:t>
      </w:r>
      <w:r w:rsidRPr="00A96094">
        <w:rPr>
          <w:sz w:val="20"/>
          <w:szCs w:val="20"/>
          <w:lang w:val="en-US"/>
        </w:rPr>
        <w:tab/>
      </w:r>
      <w:r w:rsidRPr="00A96094">
        <w:rPr>
          <w:sz w:val="20"/>
          <w:szCs w:val="20"/>
          <w:lang w:val="en-US"/>
        </w:rPr>
        <w:tab/>
        <w:t>TR=600</w:t>
      </w:r>
    </w:p>
    <w:p w14:paraId="1FD065F5" w14:textId="77777777" w:rsidR="00A46AB3" w:rsidRPr="00A96094" w:rsidRDefault="00A46AB3" w:rsidP="00A46AB3">
      <w:pPr>
        <w:spacing w:after="0" w:line="240" w:lineRule="auto"/>
        <w:rPr>
          <w:sz w:val="20"/>
          <w:szCs w:val="20"/>
        </w:rPr>
      </w:pPr>
      <w:r w:rsidRPr="00A96094">
        <w:rPr>
          <w:sz w:val="20"/>
          <w:szCs w:val="20"/>
        </w:rPr>
        <w:t>M=2000</w:t>
      </w:r>
      <w:r w:rsidRPr="00A96094">
        <w:rPr>
          <w:sz w:val="20"/>
          <w:szCs w:val="20"/>
        </w:rPr>
        <w:tab/>
      </w:r>
      <w:r w:rsidRPr="00A96094">
        <w:rPr>
          <w:sz w:val="20"/>
          <w:szCs w:val="20"/>
        </w:rPr>
        <w:tab/>
      </w:r>
      <w:r w:rsidRPr="00A96094">
        <w:rPr>
          <w:sz w:val="20"/>
          <w:szCs w:val="20"/>
        </w:rPr>
        <w:tab/>
        <w:t>P = 1</w:t>
      </w:r>
      <w:r w:rsidRPr="00A96094">
        <w:rPr>
          <w:sz w:val="20"/>
          <w:szCs w:val="20"/>
        </w:rPr>
        <w:tab/>
      </w:r>
      <w:r w:rsidRPr="00A96094">
        <w:rPr>
          <w:sz w:val="20"/>
          <w:szCs w:val="20"/>
        </w:rPr>
        <w:tab/>
      </w:r>
      <w:r w:rsidRPr="00A96094">
        <w:rPr>
          <w:sz w:val="20"/>
          <w:szCs w:val="20"/>
        </w:rPr>
        <w:tab/>
        <w:t>L = 0,3Y – 250i</w:t>
      </w:r>
    </w:p>
    <w:p w14:paraId="18E42EAA" w14:textId="77777777" w:rsidR="00C32894" w:rsidRDefault="00C32894" w:rsidP="00BD7129">
      <w:pPr>
        <w:spacing w:after="0" w:line="240" w:lineRule="auto"/>
        <w:ind w:left="708"/>
        <w:rPr>
          <w:sz w:val="20"/>
          <w:szCs w:val="20"/>
        </w:rPr>
      </w:pPr>
    </w:p>
    <w:p w14:paraId="04DEEE40" w14:textId="77777777" w:rsidR="00A46AB3" w:rsidRPr="00A96094" w:rsidRDefault="00BD7129" w:rsidP="00BD7129">
      <w:pPr>
        <w:spacing w:after="0" w:line="240" w:lineRule="auto"/>
        <w:ind w:left="708"/>
        <w:rPr>
          <w:sz w:val="20"/>
          <w:szCs w:val="20"/>
        </w:rPr>
      </w:pPr>
      <w:r>
        <w:rPr>
          <w:sz w:val="20"/>
          <w:szCs w:val="20"/>
        </w:rPr>
        <w:t xml:space="preserve">a) </w:t>
      </w:r>
      <w:r w:rsidR="00A46AB3" w:rsidRPr="00A96094">
        <w:rPr>
          <w:sz w:val="20"/>
          <w:szCs w:val="20"/>
        </w:rPr>
        <w:t xml:space="preserve">Explique con sus palabras que se entiende por equilibrio simultáneo. Asuma que su interlocutor no sabe </w:t>
      </w:r>
      <w:r>
        <w:rPr>
          <w:sz w:val="20"/>
          <w:szCs w:val="20"/>
        </w:rPr>
        <w:t>nada de economía.</w:t>
      </w:r>
    </w:p>
    <w:p w14:paraId="7766D374" w14:textId="77777777" w:rsidR="00C32894" w:rsidRDefault="00C32894" w:rsidP="00BD7129">
      <w:pPr>
        <w:spacing w:after="0" w:line="240" w:lineRule="auto"/>
        <w:ind w:left="708"/>
        <w:rPr>
          <w:sz w:val="20"/>
          <w:szCs w:val="20"/>
        </w:rPr>
      </w:pPr>
    </w:p>
    <w:p w14:paraId="3ECB10E9" w14:textId="77777777" w:rsidR="00A46AB3" w:rsidRPr="00A96094" w:rsidRDefault="00BD7129" w:rsidP="00BD7129">
      <w:pPr>
        <w:spacing w:after="0" w:line="240" w:lineRule="auto"/>
        <w:ind w:left="708"/>
        <w:rPr>
          <w:sz w:val="20"/>
          <w:szCs w:val="20"/>
        </w:rPr>
      </w:pPr>
      <w:r>
        <w:rPr>
          <w:sz w:val="20"/>
          <w:szCs w:val="20"/>
        </w:rPr>
        <w:t xml:space="preserve">b) </w:t>
      </w:r>
      <w:r w:rsidR="00A46AB3" w:rsidRPr="00A96094">
        <w:rPr>
          <w:sz w:val="20"/>
          <w:szCs w:val="20"/>
        </w:rPr>
        <w:t>Actualmente la tasa de interés de esta economía es igual al 1,3% (i=1,3) mientras que el nivel de producción se estima en 7000. ¿Está la economía en equilibrio simultáneo? Realice los cálculos que considere necesarios para responder. ¿Es sostenible esta s</w:t>
      </w:r>
      <w:r>
        <w:rPr>
          <w:sz w:val="20"/>
          <w:szCs w:val="20"/>
        </w:rPr>
        <w:t>ituación? ¿Por qué?.</w:t>
      </w:r>
    </w:p>
    <w:p w14:paraId="0F549995" w14:textId="77777777" w:rsidR="00C32894" w:rsidRDefault="00C32894" w:rsidP="00BD7129">
      <w:pPr>
        <w:spacing w:after="0" w:line="240" w:lineRule="auto"/>
        <w:ind w:left="708"/>
        <w:rPr>
          <w:sz w:val="20"/>
          <w:szCs w:val="20"/>
        </w:rPr>
      </w:pPr>
    </w:p>
    <w:p w14:paraId="3B94A1ED" w14:textId="77777777" w:rsidR="00A46AB3" w:rsidRPr="00A96094" w:rsidRDefault="00BD7129" w:rsidP="00BD7129">
      <w:pPr>
        <w:spacing w:after="0" w:line="240" w:lineRule="auto"/>
        <w:ind w:left="708"/>
        <w:rPr>
          <w:sz w:val="20"/>
          <w:szCs w:val="20"/>
        </w:rPr>
      </w:pPr>
      <w:r>
        <w:rPr>
          <w:sz w:val="20"/>
          <w:szCs w:val="20"/>
        </w:rPr>
        <w:t xml:space="preserve">c) </w:t>
      </w:r>
      <w:r w:rsidR="00A46AB3" w:rsidRPr="00A96094">
        <w:rPr>
          <w:sz w:val="20"/>
          <w:szCs w:val="20"/>
        </w:rPr>
        <w:t xml:space="preserve">Suponga que la economía está en equilibrio. Entonces el Gobierno de este país decide aumentar el gasto público en bienes y servicios. Explique el impacto que tendrá esta medida sobre </w:t>
      </w:r>
      <w:r w:rsidR="00064334">
        <w:rPr>
          <w:sz w:val="20"/>
          <w:szCs w:val="20"/>
        </w:rPr>
        <w:t xml:space="preserve">la producción, la tasa de interés, </w:t>
      </w:r>
      <w:r w:rsidR="00A46AB3" w:rsidRPr="00A96094">
        <w:rPr>
          <w:sz w:val="20"/>
          <w:szCs w:val="20"/>
        </w:rPr>
        <w:t>el empleo, el ahorro privado, el ahorro público y la inversión. Suponga precios fijos. Grafique</w:t>
      </w:r>
      <w:r>
        <w:rPr>
          <w:sz w:val="20"/>
          <w:szCs w:val="20"/>
        </w:rPr>
        <w:t>.</w:t>
      </w:r>
    </w:p>
    <w:p w14:paraId="5014CECC" w14:textId="77777777" w:rsidR="00C32894" w:rsidRDefault="00C32894" w:rsidP="00BD7129">
      <w:pPr>
        <w:spacing w:after="0" w:line="240" w:lineRule="auto"/>
        <w:ind w:left="708"/>
        <w:rPr>
          <w:sz w:val="20"/>
          <w:szCs w:val="20"/>
        </w:rPr>
      </w:pPr>
    </w:p>
    <w:p w14:paraId="494E4FCF" w14:textId="77777777" w:rsidR="00A46AB3" w:rsidRPr="00A96094" w:rsidRDefault="00BD7129" w:rsidP="00BD7129">
      <w:pPr>
        <w:spacing w:after="0" w:line="240" w:lineRule="auto"/>
        <w:ind w:left="708"/>
        <w:rPr>
          <w:sz w:val="20"/>
          <w:szCs w:val="20"/>
        </w:rPr>
      </w:pPr>
      <w:r>
        <w:rPr>
          <w:sz w:val="20"/>
          <w:szCs w:val="20"/>
        </w:rPr>
        <w:t xml:space="preserve">d) </w:t>
      </w:r>
      <w:r w:rsidR="00A46AB3" w:rsidRPr="00A96094">
        <w:rPr>
          <w:sz w:val="20"/>
          <w:szCs w:val="20"/>
        </w:rPr>
        <w:t>¿Cambiaría su respuesta anterior (c) si el aumento del gasto se financiara con adelantos transitorios al Tesoro del Banco Central? Explique por qué cambiaría o</w:t>
      </w:r>
      <w:r>
        <w:rPr>
          <w:sz w:val="20"/>
          <w:szCs w:val="20"/>
        </w:rPr>
        <w:t xml:space="preserve"> por qué no. Grafique.</w:t>
      </w:r>
    </w:p>
    <w:p w14:paraId="5C58A106" w14:textId="77777777" w:rsidR="002A0122" w:rsidRPr="00A96094" w:rsidRDefault="002A0122" w:rsidP="002A0122">
      <w:pPr>
        <w:pStyle w:val="Subttulo"/>
        <w:jc w:val="left"/>
        <w:rPr>
          <w:rFonts w:asciiTheme="minorHAnsi" w:hAnsiTheme="minorHAnsi"/>
          <w:b w:val="0"/>
          <w:bCs w:val="0"/>
          <w:sz w:val="20"/>
          <w:szCs w:val="20"/>
          <w:u w:val="none"/>
        </w:rPr>
      </w:pPr>
    </w:p>
    <w:p w14:paraId="4F264170" w14:textId="77777777" w:rsidR="002A0122" w:rsidRPr="00A96094" w:rsidRDefault="002A0122" w:rsidP="002A0122">
      <w:pPr>
        <w:pStyle w:val="Subttulo"/>
        <w:jc w:val="left"/>
        <w:rPr>
          <w:rFonts w:asciiTheme="minorHAnsi" w:hAnsiTheme="minorHAnsi"/>
          <w:b w:val="0"/>
          <w:bCs w:val="0"/>
          <w:sz w:val="20"/>
          <w:szCs w:val="20"/>
          <w:u w:val="none"/>
        </w:rPr>
      </w:pPr>
      <w:r w:rsidRPr="00A96094">
        <w:rPr>
          <w:rFonts w:asciiTheme="minorHAnsi" w:hAnsiTheme="minorHAnsi"/>
          <w:b w:val="0"/>
          <w:bCs w:val="0"/>
          <w:sz w:val="20"/>
          <w:szCs w:val="20"/>
          <w:u w:val="none"/>
        </w:rPr>
        <w:t xml:space="preserve"> </w:t>
      </w:r>
      <w:r w:rsidR="00BD7129">
        <w:rPr>
          <w:rFonts w:asciiTheme="minorHAnsi" w:hAnsiTheme="minorHAnsi"/>
          <w:b w:val="0"/>
          <w:bCs w:val="0"/>
          <w:sz w:val="20"/>
          <w:szCs w:val="20"/>
          <w:u w:val="none"/>
        </w:rPr>
        <w:t>4</w:t>
      </w:r>
      <w:r w:rsidRPr="00A96094">
        <w:rPr>
          <w:rFonts w:asciiTheme="minorHAnsi" w:hAnsiTheme="minorHAnsi"/>
          <w:b w:val="0"/>
          <w:bCs w:val="0"/>
          <w:sz w:val="20"/>
          <w:szCs w:val="20"/>
          <w:u w:val="none"/>
        </w:rPr>
        <w:t>. El Gobierno de Argentina lo ha contratado a Ud. como consultor para que evalúe el impacto de políticas macroeconómicas de corto plazo sobre la renta de la economía. Para ello, le entregan un informe con datos claves para que inicie su trabajo. Dentro del informe, encuentra la siguiente información:</w:t>
      </w:r>
    </w:p>
    <w:p w14:paraId="09A952DD" w14:textId="77777777" w:rsidR="002A0122" w:rsidRPr="00A96094" w:rsidRDefault="002A0122" w:rsidP="002A0122">
      <w:pPr>
        <w:pStyle w:val="Subttulo"/>
        <w:ind w:firstLine="708"/>
        <w:jc w:val="left"/>
        <w:rPr>
          <w:rFonts w:asciiTheme="minorHAnsi" w:hAnsiTheme="minorHAnsi"/>
          <w:b w:val="0"/>
          <w:bCs w:val="0"/>
          <w:sz w:val="20"/>
          <w:szCs w:val="20"/>
          <w:u w:val="none"/>
        </w:rPr>
      </w:pPr>
      <w:r w:rsidRPr="00A96094">
        <w:rPr>
          <w:rFonts w:asciiTheme="minorHAnsi" w:hAnsiTheme="minorHAnsi"/>
          <w:b w:val="0"/>
          <w:bCs w:val="0"/>
          <w:sz w:val="20"/>
          <w:szCs w:val="20"/>
          <w:u w:val="none"/>
        </w:rPr>
        <w:t xml:space="preserve"> Sector Privado: los argentinos tienen un consumo autónomo de 200 unidades monetarias y ahorran el 10% de su ingreso disponible. El gasto en inversión de los empresarios tiene dos componentes, uno autónomo de 100 </w:t>
      </w:r>
      <w:proofErr w:type="spellStart"/>
      <w:r w:rsidRPr="00A96094">
        <w:rPr>
          <w:rFonts w:asciiTheme="minorHAnsi" w:hAnsiTheme="minorHAnsi"/>
          <w:b w:val="0"/>
          <w:bCs w:val="0"/>
          <w:sz w:val="20"/>
          <w:szCs w:val="20"/>
          <w:u w:val="none"/>
        </w:rPr>
        <w:t>u.m</w:t>
      </w:r>
      <w:proofErr w:type="spellEnd"/>
      <w:r w:rsidRPr="00A96094">
        <w:rPr>
          <w:rFonts w:asciiTheme="minorHAnsi" w:hAnsiTheme="minorHAnsi"/>
          <w:b w:val="0"/>
          <w:bCs w:val="0"/>
          <w:sz w:val="20"/>
          <w:szCs w:val="20"/>
          <w:u w:val="none"/>
        </w:rPr>
        <w:t>. y un componente que depende negativamente de la tasa de interés estimado en 2.000.</w:t>
      </w:r>
    </w:p>
    <w:p w14:paraId="3FDC8E59" w14:textId="77777777" w:rsidR="002A0122" w:rsidRPr="00A96094" w:rsidRDefault="002A0122" w:rsidP="002A0122">
      <w:pPr>
        <w:pStyle w:val="Subttulo"/>
        <w:jc w:val="left"/>
        <w:rPr>
          <w:rFonts w:asciiTheme="minorHAnsi" w:hAnsiTheme="minorHAnsi"/>
          <w:b w:val="0"/>
          <w:bCs w:val="0"/>
          <w:sz w:val="20"/>
          <w:szCs w:val="20"/>
          <w:u w:val="none"/>
        </w:rPr>
      </w:pPr>
      <w:r w:rsidRPr="00A96094">
        <w:rPr>
          <w:rFonts w:asciiTheme="minorHAnsi" w:hAnsiTheme="minorHAnsi"/>
          <w:b w:val="0"/>
          <w:bCs w:val="0"/>
          <w:sz w:val="20"/>
          <w:szCs w:val="20"/>
          <w:u w:val="none"/>
        </w:rPr>
        <w:t xml:space="preserve"> </w:t>
      </w:r>
      <w:r w:rsidRPr="00A96094">
        <w:rPr>
          <w:rFonts w:asciiTheme="minorHAnsi" w:hAnsiTheme="minorHAnsi"/>
          <w:b w:val="0"/>
          <w:bCs w:val="0"/>
          <w:sz w:val="20"/>
          <w:szCs w:val="20"/>
          <w:u w:val="none"/>
        </w:rPr>
        <w:tab/>
        <w:t xml:space="preserve">Sector Público: el gasto público es de 300 </w:t>
      </w:r>
      <w:proofErr w:type="spellStart"/>
      <w:r w:rsidRPr="00A96094">
        <w:rPr>
          <w:rFonts w:asciiTheme="minorHAnsi" w:hAnsiTheme="minorHAnsi"/>
          <w:b w:val="0"/>
          <w:bCs w:val="0"/>
          <w:sz w:val="20"/>
          <w:szCs w:val="20"/>
          <w:u w:val="none"/>
        </w:rPr>
        <w:t>u.m</w:t>
      </w:r>
      <w:proofErr w:type="spellEnd"/>
      <w:r w:rsidRPr="00A96094">
        <w:rPr>
          <w:rFonts w:asciiTheme="minorHAnsi" w:hAnsiTheme="minorHAnsi"/>
          <w:b w:val="0"/>
          <w:bCs w:val="0"/>
          <w:sz w:val="20"/>
          <w:szCs w:val="20"/>
          <w:u w:val="none"/>
        </w:rPr>
        <w:t xml:space="preserve">. Las transferencias son autónomas de 150 </w:t>
      </w:r>
      <w:proofErr w:type="spellStart"/>
      <w:r w:rsidRPr="00A96094">
        <w:rPr>
          <w:rFonts w:asciiTheme="minorHAnsi" w:hAnsiTheme="minorHAnsi"/>
          <w:b w:val="0"/>
          <w:bCs w:val="0"/>
          <w:sz w:val="20"/>
          <w:szCs w:val="20"/>
          <w:u w:val="none"/>
        </w:rPr>
        <w:t>u.m</w:t>
      </w:r>
      <w:proofErr w:type="spellEnd"/>
      <w:r w:rsidRPr="00A96094">
        <w:rPr>
          <w:rFonts w:asciiTheme="minorHAnsi" w:hAnsiTheme="minorHAnsi"/>
          <w:b w:val="0"/>
          <w:bCs w:val="0"/>
          <w:sz w:val="20"/>
          <w:szCs w:val="20"/>
          <w:u w:val="none"/>
        </w:rPr>
        <w:t xml:space="preserve">.. Los impuestos afectan en su totalidad al consumo y dependen positivamente de la renta en un 35%. </w:t>
      </w:r>
    </w:p>
    <w:p w14:paraId="0B4DD0AA" w14:textId="77777777" w:rsidR="002A0122" w:rsidRPr="00A96094" w:rsidRDefault="002A0122" w:rsidP="002A0122">
      <w:pPr>
        <w:pStyle w:val="Subttulo"/>
        <w:ind w:firstLine="708"/>
        <w:jc w:val="left"/>
        <w:rPr>
          <w:rFonts w:asciiTheme="minorHAnsi" w:hAnsiTheme="minorHAnsi"/>
          <w:b w:val="0"/>
          <w:bCs w:val="0"/>
          <w:sz w:val="20"/>
          <w:szCs w:val="20"/>
          <w:u w:val="none"/>
        </w:rPr>
      </w:pPr>
      <w:r w:rsidRPr="00A96094">
        <w:rPr>
          <w:rFonts w:asciiTheme="minorHAnsi" w:hAnsiTheme="minorHAnsi"/>
          <w:b w:val="0"/>
          <w:bCs w:val="0"/>
          <w:sz w:val="20"/>
          <w:szCs w:val="20"/>
          <w:u w:val="none"/>
        </w:rPr>
        <w:t xml:space="preserve">Sector Monetario:  el Banco Central  de la República Argentina determinó la oferta de dinero en 1.600 </w:t>
      </w:r>
      <w:proofErr w:type="spellStart"/>
      <w:r w:rsidRPr="00A96094">
        <w:rPr>
          <w:rFonts w:asciiTheme="minorHAnsi" w:hAnsiTheme="minorHAnsi"/>
          <w:b w:val="0"/>
          <w:bCs w:val="0"/>
          <w:sz w:val="20"/>
          <w:szCs w:val="20"/>
          <w:u w:val="none"/>
        </w:rPr>
        <w:t>u.m</w:t>
      </w:r>
      <w:proofErr w:type="spellEnd"/>
      <w:r w:rsidRPr="00A96094">
        <w:rPr>
          <w:rFonts w:asciiTheme="minorHAnsi" w:hAnsiTheme="minorHAnsi"/>
          <w:b w:val="0"/>
          <w:bCs w:val="0"/>
          <w:sz w:val="20"/>
          <w:szCs w:val="20"/>
          <w:u w:val="none"/>
        </w:rPr>
        <w:t xml:space="preserve">., mientras que la demanda de dinero en términos reales por parte de los argentinos, tiene la siguiente expresión: L = 0,15 Y – 3.000 i. El nivel de precios de Argentina tiene el valor P=8 </w:t>
      </w:r>
    </w:p>
    <w:p w14:paraId="434AC58D" w14:textId="77777777" w:rsidR="002A0122" w:rsidRPr="00A96094" w:rsidRDefault="002A0122" w:rsidP="002A0122">
      <w:pPr>
        <w:pStyle w:val="Subttulo"/>
        <w:numPr>
          <w:ilvl w:val="1"/>
          <w:numId w:val="4"/>
        </w:numPr>
        <w:jc w:val="left"/>
        <w:rPr>
          <w:rFonts w:asciiTheme="minorHAnsi" w:hAnsiTheme="minorHAnsi"/>
          <w:b w:val="0"/>
          <w:bCs w:val="0"/>
          <w:sz w:val="20"/>
          <w:szCs w:val="20"/>
          <w:u w:val="none"/>
        </w:rPr>
      </w:pPr>
      <w:r w:rsidRPr="00A96094">
        <w:rPr>
          <w:rFonts w:asciiTheme="minorHAnsi" w:hAnsiTheme="minorHAnsi"/>
          <w:b w:val="0"/>
          <w:bCs w:val="0"/>
          <w:sz w:val="20"/>
          <w:szCs w:val="20"/>
          <w:u w:val="none"/>
        </w:rPr>
        <w:lastRenderedPageBreak/>
        <w:t xml:space="preserve">Calcule el multiplicador keynesiano del gasto de la economía y diga qué indica en términos económicos el valor encontrado </w:t>
      </w:r>
    </w:p>
    <w:p w14:paraId="26898A1E" w14:textId="77777777" w:rsidR="002A0122" w:rsidRPr="00A96094" w:rsidRDefault="002A0122" w:rsidP="002A0122">
      <w:pPr>
        <w:pStyle w:val="Subttulo"/>
        <w:numPr>
          <w:ilvl w:val="1"/>
          <w:numId w:val="4"/>
        </w:numPr>
        <w:jc w:val="left"/>
        <w:rPr>
          <w:rFonts w:asciiTheme="minorHAnsi" w:hAnsiTheme="minorHAnsi"/>
          <w:b w:val="0"/>
          <w:bCs w:val="0"/>
          <w:sz w:val="20"/>
          <w:szCs w:val="20"/>
          <w:u w:val="none"/>
        </w:rPr>
      </w:pPr>
      <w:r w:rsidRPr="00A96094">
        <w:rPr>
          <w:rFonts w:asciiTheme="minorHAnsi" w:hAnsiTheme="minorHAnsi"/>
          <w:b w:val="0"/>
          <w:bCs w:val="0"/>
          <w:sz w:val="20"/>
          <w:szCs w:val="20"/>
          <w:u w:val="none"/>
        </w:rPr>
        <w:t>Obtenga las ecuaciones de las curvas IS y LM, grafíquelas y diga qué representan</w:t>
      </w:r>
    </w:p>
    <w:p w14:paraId="058456DA" w14:textId="77777777" w:rsidR="002A0122" w:rsidRPr="00A96094" w:rsidRDefault="002A0122" w:rsidP="002A0122">
      <w:pPr>
        <w:pStyle w:val="Subttulo"/>
        <w:numPr>
          <w:ilvl w:val="1"/>
          <w:numId w:val="4"/>
        </w:numPr>
        <w:jc w:val="left"/>
        <w:rPr>
          <w:rFonts w:asciiTheme="minorHAnsi" w:hAnsiTheme="minorHAnsi"/>
          <w:b w:val="0"/>
          <w:bCs w:val="0"/>
          <w:sz w:val="20"/>
          <w:szCs w:val="20"/>
          <w:u w:val="none"/>
        </w:rPr>
      </w:pPr>
      <w:r w:rsidRPr="00A96094">
        <w:rPr>
          <w:rFonts w:asciiTheme="minorHAnsi" w:hAnsiTheme="minorHAnsi"/>
          <w:b w:val="0"/>
          <w:bCs w:val="0"/>
          <w:sz w:val="20"/>
          <w:szCs w:val="20"/>
          <w:u w:val="none"/>
        </w:rPr>
        <w:t>Determine los niveles de renta y tasa de interés que vacían el mercado de bienes y el de dinero</w:t>
      </w:r>
    </w:p>
    <w:p w14:paraId="41049448" w14:textId="77777777" w:rsidR="002A0122" w:rsidRPr="00A96094" w:rsidRDefault="002A0122" w:rsidP="002A0122">
      <w:pPr>
        <w:pStyle w:val="Subttulo"/>
        <w:numPr>
          <w:ilvl w:val="1"/>
          <w:numId w:val="4"/>
        </w:numPr>
        <w:jc w:val="left"/>
        <w:rPr>
          <w:rFonts w:asciiTheme="minorHAnsi" w:hAnsiTheme="minorHAnsi"/>
          <w:b w:val="0"/>
          <w:bCs w:val="0"/>
          <w:sz w:val="20"/>
          <w:szCs w:val="20"/>
          <w:u w:val="none"/>
        </w:rPr>
      </w:pPr>
      <w:r w:rsidRPr="00A96094">
        <w:rPr>
          <w:rFonts w:asciiTheme="minorHAnsi" w:hAnsiTheme="minorHAnsi"/>
          <w:b w:val="0"/>
          <w:bCs w:val="0"/>
          <w:sz w:val="20"/>
          <w:szCs w:val="20"/>
          <w:u w:val="none"/>
        </w:rPr>
        <w:t xml:space="preserve"> Si </w:t>
      </w:r>
      <w:r w:rsidR="00B51EC6">
        <w:rPr>
          <w:rFonts w:asciiTheme="minorHAnsi" w:hAnsiTheme="minorHAnsi"/>
          <w:b w:val="0"/>
          <w:bCs w:val="0"/>
          <w:sz w:val="20"/>
          <w:szCs w:val="20"/>
          <w:u w:val="none"/>
        </w:rPr>
        <w:t>el Presidente</w:t>
      </w:r>
      <w:r w:rsidRPr="00A96094">
        <w:rPr>
          <w:rFonts w:asciiTheme="minorHAnsi" w:hAnsiTheme="minorHAnsi"/>
          <w:b w:val="0"/>
          <w:bCs w:val="0"/>
          <w:sz w:val="20"/>
          <w:szCs w:val="20"/>
          <w:u w:val="none"/>
        </w:rPr>
        <w:t xml:space="preserve"> le preguntara qué política convendría aplicar para lograr el aumento de la producción, una política fiscal aumentando el gasto en 100 </w:t>
      </w:r>
      <w:proofErr w:type="spellStart"/>
      <w:r w:rsidRPr="00A96094">
        <w:rPr>
          <w:rFonts w:asciiTheme="minorHAnsi" w:hAnsiTheme="minorHAnsi"/>
          <w:b w:val="0"/>
          <w:bCs w:val="0"/>
          <w:sz w:val="20"/>
          <w:szCs w:val="20"/>
          <w:u w:val="none"/>
        </w:rPr>
        <w:t>u.m</w:t>
      </w:r>
      <w:proofErr w:type="spellEnd"/>
      <w:r w:rsidRPr="00A96094">
        <w:rPr>
          <w:rFonts w:asciiTheme="minorHAnsi" w:hAnsiTheme="minorHAnsi"/>
          <w:b w:val="0"/>
          <w:bCs w:val="0"/>
          <w:sz w:val="20"/>
          <w:szCs w:val="20"/>
          <w:u w:val="none"/>
        </w:rPr>
        <w:t xml:space="preserve">. o una política monetaria aumentando la oferta de dinero en 200 </w:t>
      </w:r>
      <w:proofErr w:type="spellStart"/>
      <w:r w:rsidRPr="00A96094">
        <w:rPr>
          <w:rFonts w:asciiTheme="minorHAnsi" w:hAnsiTheme="minorHAnsi"/>
          <w:b w:val="0"/>
          <w:bCs w:val="0"/>
          <w:sz w:val="20"/>
          <w:szCs w:val="20"/>
          <w:u w:val="none"/>
        </w:rPr>
        <w:t>u.m</w:t>
      </w:r>
      <w:proofErr w:type="spellEnd"/>
      <w:r w:rsidRPr="00A96094">
        <w:rPr>
          <w:rFonts w:asciiTheme="minorHAnsi" w:hAnsiTheme="minorHAnsi"/>
          <w:b w:val="0"/>
          <w:bCs w:val="0"/>
          <w:sz w:val="20"/>
          <w:szCs w:val="20"/>
          <w:u w:val="none"/>
        </w:rPr>
        <w:t>., diga qué aconsejaría Ud., graficando y explicando paso a paso qué sucederá en la economía en cada caso.</w:t>
      </w:r>
    </w:p>
    <w:p w14:paraId="67B952A3" w14:textId="77777777" w:rsidR="002A0122" w:rsidRPr="00A96094" w:rsidRDefault="002A0122" w:rsidP="002A0122">
      <w:pPr>
        <w:pStyle w:val="Subttulo"/>
        <w:numPr>
          <w:ilvl w:val="1"/>
          <w:numId w:val="4"/>
        </w:numPr>
        <w:jc w:val="left"/>
        <w:rPr>
          <w:rFonts w:asciiTheme="minorHAnsi" w:hAnsiTheme="minorHAnsi"/>
          <w:b w:val="0"/>
          <w:bCs w:val="0"/>
          <w:sz w:val="20"/>
          <w:szCs w:val="20"/>
          <w:u w:val="none"/>
        </w:rPr>
      </w:pPr>
      <w:r w:rsidRPr="00A96094">
        <w:rPr>
          <w:rFonts w:asciiTheme="minorHAnsi" w:hAnsiTheme="minorHAnsi"/>
          <w:b w:val="0"/>
          <w:bCs w:val="0"/>
          <w:sz w:val="20"/>
          <w:szCs w:val="20"/>
          <w:u w:val="none"/>
        </w:rPr>
        <w:t>De acuerdo a lo realizado en el punto anterior, explique, teniendo en cuenta lo comentado en clase, qué implicancias tendría</w:t>
      </w:r>
      <w:r w:rsidR="00064334">
        <w:rPr>
          <w:rFonts w:asciiTheme="minorHAnsi" w:hAnsiTheme="minorHAnsi"/>
          <w:b w:val="0"/>
          <w:bCs w:val="0"/>
          <w:sz w:val="20"/>
          <w:szCs w:val="20"/>
          <w:u w:val="none"/>
        </w:rPr>
        <w:t>n</w:t>
      </w:r>
      <w:r w:rsidRPr="00A96094">
        <w:rPr>
          <w:rFonts w:asciiTheme="minorHAnsi" w:hAnsiTheme="minorHAnsi"/>
          <w:b w:val="0"/>
          <w:bCs w:val="0"/>
          <w:sz w:val="20"/>
          <w:szCs w:val="20"/>
          <w:u w:val="none"/>
        </w:rPr>
        <w:t xml:space="preserve"> en la Inversión cada una de las políticas mencionadas.</w:t>
      </w:r>
    </w:p>
    <w:p w14:paraId="4BA4382B" w14:textId="77777777" w:rsidR="002A0122" w:rsidRPr="00A96094" w:rsidRDefault="002A0122" w:rsidP="002A0122">
      <w:pPr>
        <w:pStyle w:val="Subttulo"/>
        <w:jc w:val="left"/>
        <w:rPr>
          <w:rFonts w:asciiTheme="minorHAnsi" w:hAnsiTheme="minorHAnsi"/>
          <w:b w:val="0"/>
          <w:bCs w:val="0"/>
          <w:sz w:val="20"/>
          <w:szCs w:val="20"/>
          <w:u w:val="none"/>
        </w:rPr>
      </w:pPr>
    </w:p>
    <w:p w14:paraId="760B943F" w14:textId="77777777" w:rsidR="002A0122" w:rsidRPr="00A96094" w:rsidRDefault="00BD7129" w:rsidP="002A0122">
      <w:pPr>
        <w:pStyle w:val="NormalWeb"/>
        <w:spacing w:after="0"/>
        <w:rPr>
          <w:rFonts w:asciiTheme="minorHAnsi" w:hAnsiTheme="minorHAnsi"/>
          <w:sz w:val="20"/>
          <w:szCs w:val="20"/>
        </w:rPr>
      </w:pPr>
      <w:r>
        <w:rPr>
          <w:rFonts w:asciiTheme="minorHAnsi" w:hAnsiTheme="minorHAnsi"/>
          <w:sz w:val="20"/>
          <w:szCs w:val="20"/>
        </w:rPr>
        <w:t>5</w:t>
      </w:r>
      <w:r w:rsidR="002A0122" w:rsidRPr="00A96094">
        <w:rPr>
          <w:rFonts w:asciiTheme="minorHAnsi" w:hAnsiTheme="minorHAnsi"/>
          <w:sz w:val="20"/>
          <w:szCs w:val="20"/>
        </w:rPr>
        <w:t xml:space="preserve">. En la economía de Transilvania se verifican las siguientes ecuaciones de comportamiento (cifras en millones de </w:t>
      </w:r>
      <w:proofErr w:type="spellStart"/>
      <w:r w:rsidR="002A0122" w:rsidRPr="00A96094">
        <w:rPr>
          <w:rFonts w:asciiTheme="minorHAnsi" w:hAnsiTheme="minorHAnsi"/>
          <w:sz w:val="20"/>
          <w:szCs w:val="20"/>
        </w:rPr>
        <w:t>dráculas</w:t>
      </w:r>
      <w:proofErr w:type="spellEnd"/>
      <w:r w:rsidR="00064334">
        <w:rPr>
          <w:rFonts w:asciiTheme="minorHAnsi" w:hAnsiTheme="minorHAnsi"/>
          <w:sz w:val="20"/>
          <w:szCs w:val="20"/>
        </w:rPr>
        <w:t>,</w:t>
      </w:r>
      <w:r w:rsidR="002A0122" w:rsidRPr="00A96094">
        <w:rPr>
          <w:rFonts w:asciiTheme="minorHAnsi" w:hAnsiTheme="minorHAnsi"/>
          <w:sz w:val="20"/>
          <w:szCs w:val="20"/>
        </w:rPr>
        <w:t xml:space="preserve"> y 1% = 1 y no 0,01).</w:t>
      </w:r>
    </w:p>
    <w:p w14:paraId="354331CB" w14:textId="77777777" w:rsidR="00C32894" w:rsidRPr="00705569" w:rsidRDefault="00C32894" w:rsidP="00BD7129">
      <w:pPr>
        <w:spacing w:after="0" w:line="240" w:lineRule="auto"/>
        <w:ind w:left="708"/>
        <w:rPr>
          <w:sz w:val="20"/>
          <w:szCs w:val="20"/>
          <w:lang w:val="es-ES"/>
        </w:rPr>
      </w:pPr>
    </w:p>
    <w:p w14:paraId="6DDA0ACA" w14:textId="77777777" w:rsidR="002A0122" w:rsidRPr="00A96094" w:rsidRDefault="002A0122" w:rsidP="00BD7129">
      <w:pPr>
        <w:spacing w:after="0" w:line="240" w:lineRule="auto"/>
        <w:ind w:left="708"/>
        <w:rPr>
          <w:sz w:val="20"/>
          <w:szCs w:val="20"/>
          <w:lang w:val="en-US"/>
        </w:rPr>
      </w:pPr>
      <w:r w:rsidRPr="00A96094">
        <w:rPr>
          <w:sz w:val="20"/>
          <w:szCs w:val="20"/>
          <w:lang w:val="en-US"/>
        </w:rPr>
        <w:t>C = 300 + 0,80Yd        I = 7.000 – 25i        TR = 1.250        G = 7.750        t = 0,20        L = 0,55Y – 15i        M = 24.000        P = 1</w:t>
      </w:r>
    </w:p>
    <w:p w14:paraId="60DCE39D" w14:textId="77777777" w:rsidR="00C32894" w:rsidRPr="00340D1D" w:rsidRDefault="00C32894" w:rsidP="00C32894">
      <w:pPr>
        <w:pStyle w:val="NormalWeb"/>
        <w:spacing w:after="0"/>
        <w:ind w:left="720"/>
        <w:rPr>
          <w:rFonts w:asciiTheme="minorHAnsi" w:hAnsiTheme="minorHAnsi"/>
          <w:sz w:val="20"/>
          <w:szCs w:val="20"/>
          <w:u w:val="single"/>
          <w:lang w:val="en-US"/>
        </w:rPr>
      </w:pPr>
    </w:p>
    <w:p w14:paraId="1514DE2C" w14:textId="77777777" w:rsidR="002A0122" w:rsidRPr="00A96094" w:rsidRDefault="002A0122" w:rsidP="00B56D0F">
      <w:pPr>
        <w:pStyle w:val="NormalWeb"/>
        <w:numPr>
          <w:ilvl w:val="0"/>
          <w:numId w:val="18"/>
        </w:numPr>
        <w:spacing w:after="0"/>
        <w:rPr>
          <w:rFonts w:asciiTheme="minorHAnsi" w:hAnsiTheme="minorHAnsi"/>
          <w:sz w:val="20"/>
          <w:szCs w:val="20"/>
          <w:u w:val="single"/>
        </w:rPr>
      </w:pPr>
      <w:r w:rsidRPr="00A96094">
        <w:rPr>
          <w:rFonts w:asciiTheme="minorHAnsi" w:hAnsiTheme="minorHAnsi"/>
          <w:sz w:val="20"/>
          <w:szCs w:val="20"/>
        </w:rPr>
        <w:t>Determine el nivel de producción y tasa de interés de equilibrio</w:t>
      </w:r>
      <w:r w:rsidR="00064334">
        <w:rPr>
          <w:rFonts w:asciiTheme="minorHAnsi" w:hAnsiTheme="minorHAnsi"/>
          <w:sz w:val="20"/>
          <w:szCs w:val="20"/>
        </w:rPr>
        <w:t xml:space="preserve"> simultáneo. G</w:t>
      </w:r>
      <w:r w:rsidRPr="00A96094">
        <w:rPr>
          <w:rFonts w:asciiTheme="minorHAnsi" w:hAnsiTheme="minorHAnsi"/>
          <w:sz w:val="20"/>
          <w:szCs w:val="20"/>
        </w:rPr>
        <w:t xml:space="preserve">rafique y explique el concepto de equilibrio simultáneo y determine el resultado fiscal </w:t>
      </w:r>
    </w:p>
    <w:p w14:paraId="5C9BF32F" w14:textId="77777777" w:rsidR="002A0122" w:rsidRPr="00A96094" w:rsidRDefault="002A0122" w:rsidP="00B56D0F">
      <w:pPr>
        <w:pStyle w:val="NormalWeb"/>
        <w:numPr>
          <w:ilvl w:val="0"/>
          <w:numId w:val="18"/>
        </w:numPr>
        <w:spacing w:after="0"/>
        <w:rPr>
          <w:rFonts w:asciiTheme="minorHAnsi" w:hAnsiTheme="minorHAnsi"/>
          <w:sz w:val="20"/>
          <w:szCs w:val="20"/>
        </w:rPr>
      </w:pPr>
      <w:r w:rsidRPr="00A96094">
        <w:rPr>
          <w:rFonts w:asciiTheme="minorHAnsi" w:hAnsiTheme="minorHAnsi"/>
          <w:sz w:val="20"/>
          <w:szCs w:val="20"/>
        </w:rPr>
        <w:t xml:space="preserve">Se avecinan las elecciones. El primer ministro, el Conde Drácula, propone lograr la reactivación económica mediante la compra de títulos públicos por parte del Banco Central Transilvano, mientras que el primer senador por la oposición, el </w:t>
      </w:r>
      <w:proofErr w:type="spellStart"/>
      <w:r w:rsidRPr="00A96094">
        <w:rPr>
          <w:rFonts w:asciiTheme="minorHAnsi" w:hAnsiTheme="minorHAnsi"/>
          <w:sz w:val="20"/>
          <w:szCs w:val="20"/>
        </w:rPr>
        <w:t>lic.</w:t>
      </w:r>
      <w:proofErr w:type="spellEnd"/>
      <w:r w:rsidRPr="00A96094">
        <w:rPr>
          <w:rFonts w:asciiTheme="minorHAnsi" w:hAnsiTheme="minorHAnsi"/>
          <w:sz w:val="20"/>
          <w:szCs w:val="20"/>
        </w:rPr>
        <w:t xml:space="preserve"> Jonathan Harker, propone fomentar</w:t>
      </w:r>
      <w:r w:rsidR="001929F2" w:rsidRPr="00A96094">
        <w:rPr>
          <w:rFonts w:asciiTheme="minorHAnsi" w:hAnsiTheme="minorHAnsi"/>
          <w:sz w:val="20"/>
          <w:szCs w:val="20"/>
        </w:rPr>
        <w:t xml:space="preserve"> el consumo privado mediante un</w:t>
      </w:r>
      <w:r w:rsidRPr="00A96094">
        <w:rPr>
          <w:rFonts w:asciiTheme="minorHAnsi" w:hAnsiTheme="minorHAnsi"/>
          <w:sz w:val="20"/>
          <w:szCs w:val="20"/>
        </w:rPr>
        <w:t xml:space="preserve"> </w:t>
      </w:r>
      <w:r w:rsidR="001929F2" w:rsidRPr="00A96094">
        <w:rPr>
          <w:rFonts w:asciiTheme="minorHAnsi" w:hAnsiTheme="minorHAnsi"/>
          <w:sz w:val="20"/>
          <w:szCs w:val="20"/>
        </w:rPr>
        <w:t>aumento</w:t>
      </w:r>
      <w:r w:rsidRPr="00A96094">
        <w:rPr>
          <w:rFonts w:asciiTheme="minorHAnsi" w:hAnsiTheme="minorHAnsi"/>
          <w:sz w:val="20"/>
          <w:szCs w:val="20"/>
        </w:rPr>
        <w:t xml:space="preserve"> del gasto. Utilizando el modelo IS-LM determine el impacto de las dos políticas en forma gráfica y económica. Explique cómo afectan al producto, la tasa de interés y el nivel de empleo. Suponga precios fijos.</w:t>
      </w:r>
    </w:p>
    <w:p w14:paraId="65CD2A90" w14:textId="77777777" w:rsidR="002A0122" w:rsidRPr="00A96094" w:rsidRDefault="002A0122" w:rsidP="002A0122">
      <w:pPr>
        <w:spacing w:after="0" w:line="240" w:lineRule="auto"/>
        <w:rPr>
          <w:sz w:val="20"/>
          <w:szCs w:val="20"/>
          <w:lang w:val="es-ES"/>
        </w:rPr>
      </w:pPr>
    </w:p>
    <w:p w14:paraId="0AE6C403" w14:textId="77777777" w:rsidR="002A0122" w:rsidRPr="00A96094" w:rsidRDefault="00BD7129" w:rsidP="002A0122">
      <w:pPr>
        <w:spacing w:after="0" w:line="240" w:lineRule="auto"/>
        <w:rPr>
          <w:sz w:val="20"/>
          <w:szCs w:val="20"/>
        </w:rPr>
      </w:pPr>
      <w:r>
        <w:rPr>
          <w:sz w:val="20"/>
          <w:szCs w:val="20"/>
        </w:rPr>
        <w:t>6</w:t>
      </w:r>
      <w:r w:rsidR="002A0122" w:rsidRPr="00A96094">
        <w:rPr>
          <w:sz w:val="20"/>
          <w:szCs w:val="20"/>
        </w:rPr>
        <w:t xml:space="preserve">. En una economía cerrada con precios fijos, analice y explique en qué consiste el efecto expulsión o “crowding-out” y analice qué condiciones deben cumplirse para que una política fiscal expansiva no genere tal efecto. Grafique. </w:t>
      </w:r>
    </w:p>
    <w:p w14:paraId="51FA5791" w14:textId="77777777" w:rsidR="002A0122" w:rsidRDefault="002A0122" w:rsidP="002A0122">
      <w:pPr>
        <w:pStyle w:val="Subttulo"/>
        <w:jc w:val="left"/>
        <w:rPr>
          <w:rFonts w:asciiTheme="minorHAnsi" w:hAnsiTheme="minorHAnsi"/>
          <w:b w:val="0"/>
          <w:bCs w:val="0"/>
          <w:sz w:val="20"/>
          <w:szCs w:val="20"/>
          <w:u w:val="none"/>
        </w:rPr>
      </w:pPr>
    </w:p>
    <w:p w14:paraId="0BFE4386" w14:textId="77777777" w:rsidR="00BD7129" w:rsidRDefault="00BD7129" w:rsidP="002A0122">
      <w:pPr>
        <w:pStyle w:val="Subttulo"/>
        <w:jc w:val="left"/>
        <w:rPr>
          <w:rFonts w:asciiTheme="minorHAnsi" w:hAnsiTheme="minorHAnsi"/>
          <w:b w:val="0"/>
          <w:bCs w:val="0"/>
          <w:sz w:val="20"/>
          <w:szCs w:val="20"/>
          <w:u w:val="none"/>
        </w:rPr>
      </w:pPr>
    </w:p>
    <w:p w14:paraId="34712A19" w14:textId="77777777" w:rsidR="002A0122" w:rsidRPr="00BD7129" w:rsidRDefault="002A0122" w:rsidP="002A0122">
      <w:pPr>
        <w:pStyle w:val="Textodecuerpo3"/>
        <w:spacing w:after="0"/>
        <w:rPr>
          <w:rFonts w:asciiTheme="minorHAnsi" w:hAnsiTheme="minorHAnsi"/>
          <w:b/>
          <w:i/>
          <w:sz w:val="20"/>
          <w:szCs w:val="20"/>
        </w:rPr>
      </w:pPr>
      <w:r w:rsidRPr="00BD7129">
        <w:rPr>
          <w:rFonts w:asciiTheme="minorHAnsi" w:hAnsiTheme="minorHAnsi"/>
          <w:b/>
          <w:i/>
          <w:sz w:val="20"/>
          <w:szCs w:val="20"/>
        </w:rPr>
        <w:t>Elección Múltiple</w:t>
      </w:r>
    </w:p>
    <w:p w14:paraId="7468C052" w14:textId="77777777" w:rsidR="002A0122" w:rsidRPr="00BD7129" w:rsidRDefault="002A0122" w:rsidP="002A0122">
      <w:pPr>
        <w:pStyle w:val="Textodecuerpo3"/>
        <w:spacing w:after="0"/>
        <w:rPr>
          <w:rFonts w:asciiTheme="minorHAnsi" w:hAnsiTheme="minorHAnsi"/>
          <w:b/>
          <w:i/>
          <w:sz w:val="20"/>
          <w:szCs w:val="20"/>
        </w:rPr>
      </w:pPr>
    </w:p>
    <w:p w14:paraId="71A6EF50" w14:textId="77777777" w:rsidR="002A0122" w:rsidRPr="00A96094" w:rsidRDefault="002A0122" w:rsidP="00B56D0F">
      <w:pPr>
        <w:pStyle w:val="Prrafodelista"/>
        <w:numPr>
          <w:ilvl w:val="0"/>
          <w:numId w:val="17"/>
        </w:numPr>
        <w:spacing w:after="0" w:line="240" w:lineRule="auto"/>
        <w:rPr>
          <w:sz w:val="20"/>
          <w:szCs w:val="20"/>
        </w:rPr>
      </w:pPr>
      <w:r w:rsidRPr="00A96094">
        <w:rPr>
          <w:sz w:val="20"/>
          <w:szCs w:val="20"/>
        </w:rPr>
        <w:t>Decimos que hay equilibrio simultáneo cuando:</w:t>
      </w:r>
    </w:p>
    <w:p w14:paraId="2C37D510" w14:textId="77777777" w:rsidR="002A0122" w:rsidRPr="00A96094" w:rsidRDefault="00064334" w:rsidP="00B56D0F">
      <w:pPr>
        <w:pStyle w:val="Prrafodelista"/>
        <w:numPr>
          <w:ilvl w:val="1"/>
          <w:numId w:val="17"/>
        </w:numPr>
        <w:spacing w:after="0" w:line="240" w:lineRule="auto"/>
        <w:rPr>
          <w:sz w:val="20"/>
          <w:szCs w:val="20"/>
        </w:rPr>
      </w:pPr>
      <w:r>
        <w:rPr>
          <w:sz w:val="20"/>
          <w:szCs w:val="20"/>
        </w:rPr>
        <w:t>La inversión es igual al ahorro privado</w:t>
      </w:r>
    </w:p>
    <w:p w14:paraId="74F58A2C" w14:textId="77777777" w:rsidR="002A0122" w:rsidRPr="00691BB0" w:rsidRDefault="002A0122" w:rsidP="00B56D0F">
      <w:pPr>
        <w:pStyle w:val="Prrafodelista"/>
        <w:numPr>
          <w:ilvl w:val="1"/>
          <w:numId w:val="17"/>
        </w:numPr>
        <w:spacing w:after="0" w:line="240" w:lineRule="auto"/>
        <w:rPr>
          <w:color w:val="FF0000"/>
          <w:sz w:val="20"/>
          <w:szCs w:val="20"/>
          <w:rPrChange w:id="60" w:author="Martín Levy" w:date="2018-02-21T10:24:00Z">
            <w:rPr>
              <w:sz w:val="20"/>
              <w:szCs w:val="20"/>
            </w:rPr>
          </w:rPrChange>
        </w:rPr>
      </w:pPr>
      <w:r w:rsidRPr="00691BB0">
        <w:rPr>
          <w:color w:val="FF0000"/>
          <w:sz w:val="20"/>
          <w:szCs w:val="20"/>
          <w:rPrChange w:id="61" w:author="Martín Levy" w:date="2018-02-21T10:24:00Z">
            <w:rPr>
              <w:sz w:val="20"/>
              <w:szCs w:val="20"/>
            </w:rPr>
          </w:rPrChange>
        </w:rPr>
        <w:t>Ya han ocurrido todos los ajustes necesarios de tal forma que los mercados</w:t>
      </w:r>
      <w:r w:rsidR="00064334" w:rsidRPr="00691BB0">
        <w:rPr>
          <w:color w:val="FF0000"/>
          <w:sz w:val="20"/>
          <w:szCs w:val="20"/>
          <w:rPrChange w:id="62" w:author="Martín Levy" w:date="2018-02-21T10:24:00Z">
            <w:rPr>
              <w:sz w:val="20"/>
              <w:szCs w:val="20"/>
            </w:rPr>
          </w:rPrChange>
        </w:rPr>
        <w:t xml:space="preserve"> de bienes y servicios y de dineo</w:t>
      </w:r>
      <w:r w:rsidRPr="00691BB0">
        <w:rPr>
          <w:color w:val="FF0000"/>
          <w:sz w:val="20"/>
          <w:szCs w:val="20"/>
          <w:rPrChange w:id="63" w:author="Martín Levy" w:date="2018-02-21T10:24:00Z">
            <w:rPr>
              <w:sz w:val="20"/>
              <w:szCs w:val="20"/>
            </w:rPr>
          </w:rPrChange>
        </w:rPr>
        <w:t xml:space="preserve"> se vacíen.</w:t>
      </w:r>
    </w:p>
    <w:p w14:paraId="0AC29F24" w14:textId="77777777" w:rsidR="002A0122" w:rsidRPr="00A96094" w:rsidRDefault="002A0122" w:rsidP="00B56D0F">
      <w:pPr>
        <w:pStyle w:val="Prrafodelista"/>
        <w:numPr>
          <w:ilvl w:val="1"/>
          <w:numId w:val="17"/>
        </w:numPr>
        <w:spacing w:after="0" w:line="240" w:lineRule="auto"/>
        <w:rPr>
          <w:sz w:val="20"/>
          <w:szCs w:val="20"/>
        </w:rPr>
      </w:pPr>
      <w:r w:rsidRPr="00A96094">
        <w:rPr>
          <w:sz w:val="20"/>
          <w:szCs w:val="20"/>
        </w:rPr>
        <w:t>Los mercados de bienes y servicios y de activos han alcanzado un óptimo.</w:t>
      </w:r>
    </w:p>
    <w:p w14:paraId="675FE3F2" w14:textId="77777777" w:rsidR="002A0122" w:rsidRPr="00A96094" w:rsidRDefault="002A0122" w:rsidP="00B56D0F">
      <w:pPr>
        <w:pStyle w:val="Prrafodelista"/>
        <w:numPr>
          <w:ilvl w:val="1"/>
          <w:numId w:val="17"/>
        </w:numPr>
        <w:spacing w:after="0" w:line="240" w:lineRule="auto"/>
        <w:rPr>
          <w:sz w:val="20"/>
          <w:szCs w:val="20"/>
        </w:rPr>
      </w:pPr>
      <w:r w:rsidRPr="00A96094">
        <w:rPr>
          <w:sz w:val="20"/>
          <w:szCs w:val="20"/>
        </w:rPr>
        <w:t xml:space="preserve">La tasa de interés y el nivel de producción son </w:t>
      </w:r>
      <w:r w:rsidR="004828C5">
        <w:rPr>
          <w:sz w:val="20"/>
          <w:szCs w:val="20"/>
        </w:rPr>
        <w:t>iguales</w:t>
      </w:r>
      <w:r w:rsidRPr="00A96094">
        <w:rPr>
          <w:sz w:val="20"/>
          <w:szCs w:val="20"/>
        </w:rPr>
        <w:t>.</w:t>
      </w:r>
    </w:p>
    <w:p w14:paraId="64B899C5" w14:textId="77777777" w:rsidR="002A0122" w:rsidRPr="00A96094" w:rsidRDefault="002A0122" w:rsidP="00B56D0F">
      <w:pPr>
        <w:pStyle w:val="Prrafodelista"/>
        <w:numPr>
          <w:ilvl w:val="1"/>
          <w:numId w:val="17"/>
        </w:numPr>
        <w:spacing w:after="0" w:line="240" w:lineRule="auto"/>
        <w:rPr>
          <w:sz w:val="20"/>
          <w:szCs w:val="20"/>
        </w:rPr>
      </w:pPr>
      <w:r w:rsidRPr="00A96094">
        <w:rPr>
          <w:sz w:val="20"/>
          <w:szCs w:val="20"/>
        </w:rPr>
        <w:t>Ninguna de las afirmaciones es correcta</w:t>
      </w:r>
    </w:p>
    <w:p w14:paraId="18F0191F" w14:textId="77777777" w:rsidR="002A0122" w:rsidRPr="00A96094" w:rsidRDefault="002A0122" w:rsidP="002A0122">
      <w:pPr>
        <w:pStyle w:val="Textodecuerpo3"/>
        <w:spacing w:after="0"/>
        <w:rPr>
          <w:rFonts w:asciiTheme="minorHAnsi" w:hAnsiTheme="minorHAnsi"/>
          <w:sz w:val="20"/>
          <w:szCs w:val="20"/>
        </w:rPr>
      </w:pPr>
    </w:p>
    <w:p w14:paraId="4E008C15" w14:textId="77777777" w:rsidR="002A0122" w:rsidRPr="00A96094" w:rsidRDefault="002A0122" w:rsidP="00B56D0F">
      <w:pPr>
        <w:pStyle w:val="Prrafodelista"/>
        <w:numPr>
          <w:ilvl w:val="0"/>
          <w:numId w:val="17"/>
        </w:numPr>
        <w:spacing w:after="0" w:line="240" w:lineRule="auto"/>
        <w:rPr>
          <w:sz w:val="20"/>
          <w:szCs w:val="20"/>
        </w:rPr>
      </w:pPr>
      <w:r w:rsidRPr="00A96094">
        <w:rPr>
          <w:sz w:val="20"/>
          <w:szCs w:val="20"/>
        </w:rPr>
        <w:t xml:space="preserve">En una economía en la que la sensibilidad de la demanda de dinero de los agentes respecto a cambios en la tasa de interés es </w:t>
      </w:r>
      <w:r w:rsidR="00493F2B" w:rsidRPr="00A96094">
        <w:rPr>
          <w:sz w:val="20"/>
          <w:szCs w:val="20"/>
        </w:rPr>
        <w:t>infinita</w:t>
      </w:r>
      <w:r w:rsidRPr="00A96094">
        <w:rPr>
          <w:sz w:val="20"/>
          <w:szCs w:val="20"/>
        </w:rPr>
        <w:t>:</w:t>
      </w:r>
    </w:p>
    <w:p w14:paraId="060AE8F5" w14:textId="77777777" w:rsidR="002A0122" w:rsidRPr="00A96094" w:rsidRDefault="002A0122" w:rsidP="00B56D0F">
      <w:pPr>
        <w:pStyle w:val="Prrafodelista"/>
        <w:numPr>
          <w:ilvl w:val="1"/>
          <w:numId w:val="17"/>
        </w:numPr>
        <w:spacing w:after="0" w:line="240" w:lineRule="auto"/>
        <w:rPr>
          <w:sz w:val="20"/>
          <w:szCs w:val="20"/>
        </w:rPr>
      </w:pPr>
      <w:r w:rsidRPr="00A96094">
        <w:rPr>
          <w:sz w:val="20"/>
          <w:szCs w:val="20"/>
        </w:rPr>
        <w:t>Una reducción en la presión impositiva generará un importante incremento en el nivel de ingreso pero no habrá grandes cambios en la tasa de interés de equilibrio</w:t>
      </w:r>
    </w:p>
    <w:p w14:paraId="6B97C4FC" w14:textId="77777777" w:rsidR="002A0122" w:rsidRPr="00A96094" w:rsidRDefault="002A0122" w:rsidP="00B56D0F">
      <w:pPr>
        <w:pStyle w:val="Prrafodelista"/>
        <w:numPr>
          <w:ilvl w:val="1"/>
          <w:numId w:val="17"/>
        </w:numPr>
        <w:spacing w:after="0" w:line="240" w:lineRule="auto"/>
        <w:rPr>
          <w:sz w:val="20"/>
          <w:szCs w:val="20"/>
        </w:rPr>
      </w:pPr>
      <w:r w:rsidRPr="00A96094">
        <w:rPr>
          <w:sz w:val="20"/>
          <w:szCs w:val="20"/>
        </w:rPr>
        <w:t xml:space="preserve">Una política fiscal expansiva resultará en una suba de la tasa de interés, pero no producirá cambios importantes en el nivel de ingreso </w:t>
      </w:r>
    </w:p>
    <w:p w14:paraId="386CEA6A" w14:textId="77777777" w:rsidR="002A0122" w:rsidRPr="00A96094" w:rsidRDefault="002A0122" w:rsidP="00B56D0F">
      <w:pPr>
        <w:pStyle w:val="Prrafodelista"/>
        <w:numPr>
          <w:ilvl w:val="1"/>
          <w:numId w:val="17"/>
        </w:numPr>
        <w:spacing w:after="0" w:line="240" w:lineRule="auto"/>
        <w:rPr>
          <w:sz w:val="20"/>
          <w:szCs w:val="20"/>
        </w:rPr>
      </w:pPr>
      <w:r w:rsidRPr="00A96094">
        <w:rPr>
          <w:sz w:val="20"/>
          <w:szCs w:val="20"/>
        </w:rPr>
        <w:t>Una política monetaria expansiva será muy eficaz.</w:t>
      </w:r>
    </w:p>
    <w:p w14:paraId="4569A984" w14:textId="77777777" w:rsidR="002A0122" w:rsidRPr="00A96094" w:rsidRDefault="002A0122" w:rsidP="00B56D0F">
      <w:pPr>
        <w:pStyle w:val="Prrafodelista"/>
        <w:numPr>
          <w:ilvl w:val="1"/>
          <w:numId w:val="17"/>
        </w:numPr>
        <w:spacing w:after="0" w:line="240" w:lineRule="auto"/>
        <w:rPr>
          <w:sz w:val="20"/>
          <w:szCs w:val="20"/>
        </w:rPr>
      </w:pPr>
      <w:r w:rsidRPr="00A96094">
        <w:rPr>
          <w:sz w:val="20"/>
          <w:szCs w:val="20"/>
        </w:rPr>
        <w:t>El efecto expulsión o crowding-out es total o pleno.</w:t>
      </w:r>
    </w:p>
    <w:p w14:paraId="019911F6" w14:textId="77777777" w:rsidR="002A0122" w:rsidRPr="00A96094" w:rsidRDefault="002A0122" w:rsidP="00B56D0F">
      <w:pPr>
        <w:pStyle w:val="Prrafodelista"/>
        <w:numPr>
          <w:ilvl w:val="1"/>
          <w:numId w:val="17"/>
        </w:numPr>
        <w:spacing w:after="0" w:line="240" w:lineRule="auto"/>
        <w:rPr>
          <w:sz w:val="20"/>
          <w:szCs w:val="20"/>
        </w:rPr>
      </w:pPr>
      <w:r w:rsidRPr="00A96094">
        <w:rPr>
          <w:sz w:val="20"/>
          <w:szCs w:val="20"/>
        </w:rPr>
        <w:t>Ninguna de las anteriores</w:t>
      </w:r>
    </w:p>
    <w:p w14:paraId="6852B825" w14:textId="77777777" w:rsidR="002A0122" w:rsidRPr="00A96094" w:rsidRDefault="002A0122" w:rsidP="002A0122">
      <w:pPr>
        <w:pStyle w:val="Textodecuerpo3"/>
        <w:spacing w:after="0"/>
        <w:rPr>
          <w:rFonts w:asciiTheme="minorHAnsi" w:hAnsiTheme="minorHAnsi" w:cstheme="minorHAnsi"/>
          <w:sz w:val="20"/>
          <w:szCs w:val="20"/>
          <w:lang w:val="es-PE"/>
        </w:rPr>
      </w:pPr>
    </w:p>
    <w:p w14:paraId="486F62F8" w14:textId="77777777" w:rsidR="002A0122" w:rsidRPr="00A96094" w:rsidRDefault="002A0122" w:rsidP="00B56D0F">
      <w:pPr>
        <w:pStyle w:val="Textodecuerpo3"/>
        <w:numPr>
          <w:ilvl w:val="0"/>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lastRenderedPageBreak/>
        <w:t xml:space="preserve">Si debido a la necesidad de incrementar la infraestructura del país, el </w:t>
      </w:r>
      <w:r w:rsidR="004828C5">
        <w:rPr>
          <w:rFonts w:asciiTheme="minorHAnsi" w:hAnsiTheme="minorHAnsi" w:cstheme="minorHAnsi"/>
          <w:sz w:val="20"/>
          <w:szCs w:val="20"/>
          <w:lang w:val="es-PE"/>
        </w:rPr>
        <w:t>gobierno</w:t>
      </w:r>
      <w:r w:rsidRPr="00A96094">
        <w:rPr>
          <w:rFonts w:asciiTheme="minorHAnsi" w:hAnsiTheme="minorHAnsi" w:cstheme="minorHAnsi"/>
          <w:sz w:val="20"/>
          <w:szCs w:val="20"/>
          <w:lang w:val="es-PE"/>
        </w:rPr>
        <w:t xml:space="preserve"> decide incrementar el gasto público en inversión, entonces:</w:t>
      </w:r>
    </w:p>
    <w:p w14:paraId="7434AF3D" w14:textId="77777777" w:rsidR="002A0122" w:rsidRPr="00691BB0" w:rsidRDefault="002A0122" w:rsidP="00B56D0F">
      <w:pPr>
        <w:pStyle w:val="Textodecuerpo3"/>
        <w:numPr>
          <w:ilvl w:val="1"/>
          <w:numId w:val="17"/>
        </w:numPr>
        <w:spacing w:after="0"/>
        <w:rPr>
          <w:rFonts w:asciiTheme="minorHAnsi" w:hAnsiTheme="minorHAnsi" w:cstheme="minorHAnsi"/>
          <w:color w:val="FF0000"/>
          <w:sz w:val="20"/>
          <w:szCs w:val="20"/>
          <w:lang w:val="es-PE"/>
          <w:rPrChange w:id="64" w:author="Martín Levy" w:date="2018-02-21T10:28:00Z">
            <w:rPr>
              <w:rFonts w:asciiTheme="minorHAnsi" w:hAnsiTheme="minorHAnsi" w:cstheme="minorHAnsi"/>
              <w:sz w:val="20"/>
              <w:szCs w:val="20"/>
              <w:lang w:val="es-PE"/>
            </w:rPr>
          </w:rPrChange>
        </w:rPr>
      </w:pPr>
      <w:r w:rsidRPr="00691BB0">
        <w:rPr>
          <w:rFonts w:asciiTheme="minorHAnsi" w:hAnsiTheme="minorHAnsi" w:cstheme="minorHAnsi"/>
          <w:color w:val="FF0000"/>
          <w:sz w:val="20"/>
          <w:szCs w:val="20"/>
          <w:lang w:val="es-PE"/>
          <w:rPrChange w:id="65" w:author="Martín Levy" w:date="2018-02-21T10:28:00Z">
            <w:rPr>
              <w:rFonts w:asciiTheme="minorHAnsi" w:hAnsiTheme="minorHAnsi" w:cstheme="minorHAnsi"/>
              <w:sz w:val="20"/>
              <w:szCs w:val="20"/>
              <w:lang w:val="es-PE"/>
            </w:rPr>
          </w:rPrChange>
        </w:rPr>
        <w:t>La producción y la tasa de interés de equilibrio aumentarán.</w:t>
      </w:r>
    </w:p>
    <w:p w14:paraId="2433ADA0"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La producción y la tasa de interés de equilibrio disminuirán.</w:t>
      </w:r>
    </w:p>
    <w:p w14:paraId="6D988D58"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La producción aumentará pero la tasa de interés de equilibrio disminuirá.</w:t>
      </w:r>
    </w:p>
    <w:p w14:paraId="107347FB"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La producción se reducirá, junto con un aumento en la tasa de interés de equilibrio.</w:t>
      </w:r>
    </w:p>
    <w:p w14:paraId="319D27F3" w14:textId="77777777" w:rsidR="002A0122" w:rsidRPr="00A96094" w:rsidRDefault="002A0122" w:rsidP="002A0122">
      <w:pPr>
        <w:pStyle w:val="Textodecuerpo3"/>
        <w:spacing w:after="0"/>
        <w:rPr>
          <w:rFonts w:asciiTheme="minorHAnsi" w:hAnsiTheme="minorHAnsi" w:cstheme="minorHAnsi"/>
          <w:sz w:val="20"/>
          <w:szCs w:val="20"/>
          <w:lang w:val="es-PE"/>
        </w:rPr>
      </w:pPr>
    </w:p>
    <w:p w14:paraId="75125EDB" w14:textId="77777777" w:rsidR="002A0122" w:rsidRPr="00A96094" w:rsidRDefault="002A0122" w:rsidP="00B56D0F">
      <w:pPr>
        <w:pStyle w:val="Textodecuerpo3"/>
        <w:numPr>
          <w:ilvl w:val="0"/>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 xml:space="preserve">Si la autoridad monetaria decidiera comprar divisas, el efecto sobre el equilibrio simultáneo sería: </w:t>
      </w:r>
    </w:p>
    <w:p w14:paraId="5CCDDFA2"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La producción y la tasa de interés de equilibrio aumentarán.</w:t>
      </w:r>
    </w:p>
    <w:p w14:paraId="61092F3A"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La producción y la tasa de interés de equilibrio disminuirán.</w:t>
      </w:r>
    </w:p>
    <w:p w14:paraId="3865BB0F" w14:textId="77777777" w:rsidR="002A0122" w:rsidRPr="00691BB0" w:rsidRDefault="002A0122" w:rsidP="00B56D0F">
      <w:pPr>
        <w:pStyle w:val="Textodecuerpo3"/>
        <w:numPr>
          <w:ilvl w:val="1"/>
          <w:numId w:val="17"/>
        </w:numPr>
        <w:spacing w:after="0"/>
        <w:rPr>
          <w:rFonts w:asciiTheme="minorHAnsi" w:hAnsiTheme="minorHAnsi" w:cstheme="minorHAnsi"/>
          <w:color w:val="FF0000"/>
          <w:sz w:val="20"/>
          <w:szCs w:val="20"/>
          <w:lang w:val="es-PE"/>
          <w:rPrChange w:id="66" w:author="Martín Levy" w:date="2018-02-21T10:29:00Z">
            <w:rPr>
              <w:rFonts w:asciiTheme="minorHAnsi" w:hAnsiTheme="minorHAnsi" w:cstheme="minorHAnsi"/>
              <w:sz w:val="20"/>
              <w:szCs w:val="20"/>
              <w:lang w:val="es-PE"/>
            </w:rPr>
          </w:rPrChange>
        </w:rPr>
      </w:pPr>
      <w:r w:rsidRPr="00691BB0">
        <w:rPr>
          <w:rFonts w:asciiTheme="minorHAnsi" w:hAnsiTheme="minorHAnsi" w:cstheme="minorHAnsi"/>
          <w:color w:val="FF0000"/>
          <w:sz w:val="20"/>
          <w:szCs w:val="20"/>
          <w:lang w:val="es-PE"/>
          <w:rPrChange w:id="67" w:author="Martín Levy" w:date="2018-02-21T10:29:00Z">
            <w:rPr>
              <w:rFonts w:asciiTheme="minorHAnsi" w:hAnsiTheme="minorHAnsi" w:cstheme="minorHAnsi"/>
              <w:sz w:val="20"/>
              <w:szCs w:val="20"/>
              <w:lang w:val="es-PE"/>
            </w:rPr>
          </w:rPrChange>
        </w:rPr>
        <w:t>La producción aumentará pero la tasa de interés de equilibrio disminuirá.</w:t>
      </w:r>
    </w:p>
    <w:p w14:paraId="31C5F303"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La producción se reducirá, junto con un aumento en la tasa de interés de equilibrio.</w:t>
      </w:r>
    </w:p>
    <w:p w14:paraId="12087549" w14:textId="77777777" w:rsidR="002A0122" w:rsidRPr="00A96094" w:rsidRDefault="002A0122" w:rsidP="002A0122">
      <w:pPr>
        <w:pStyle w:val="Textodecuerpo3"/>
        <w:spacing w:after="0"/>
        <w:rPr>
          <w:rFonts w:asciiTheme="minorHAnsi" w:hAnsiTheme="minorHAnsi" w:cstheme="minorHAnsi"/>
          <w:sz w:val="20"/>
          <w:szCs w:val="20"/>
          <w:lang w:val="es-PE"/>
        </w:rPr>
      </w:pPr>
    </w:p>
    <w:p w14:paraId="69883806" w14:textId="77777777" w:rsidR="002A0122" w:rsidRPr="00A96094" w:rsidRDefault="002A0122" w:rsidP="00B56D0F">
      <w:pPr>
        <w:pStyle w:val="Textodecuerpo3"/>
        <w:numPr>
          <w:ilvl w:val="0"/>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El efecto expulsión se puede producir…</w:t>
      </w:r>
    </w:p>
    <w:p w14:paraId="29DA3B76" w14:textId="77777777" w:rsidR="002A0122" w:rsidRPr="00691BB0" w:rsidRDefault="002A0122" w:rsidP="00B56D0F">
      <w:pPr>
        <w:pStyle w:val="Textodecuerpo3"/>
        <w:numPr>
          <w:ilvl w:val="1"/>
          <w:numId w:val="17"/>
        </w:numPr>
        <w:spacing w:after="0"/>
        <w:rPr>
          <w:rFonts w:asciiTheme="minorHAnsi" w:hAnsiTheme="minorHAnsi" w:cstheme="minorHAnsi"/>
          <w:color w:val="FF0000"/>
          <w:sz w:val="20"/>
          <w:szCs w:val="20"/>
          <w:lang w:val="es-PE"/>
          <w:rPrChange w:id="68" w:author="Martín Levy" w:date="2018-02-21T10:29:00Z">
            <w:rPr>
              <w:rFonts w:asciiTheme="minorHAnsi" w:hAnsiTheme="minorHAnsi" w:cstheme="minorHAnsi"/>
              <w:sz w:val="20"/>
              <w:szCs w:val="20"/>
              <w:lang w:val="es-PE"/>
            </w:rPr>
          </w:rPrChange>
        </w:rPr>
      </w:pPr>
      <w:r w:rsidRPr="00691BB0">
        <w:rPr>
          <w:rFonts w:asciiTheme="minorHAnsi" w:hAnsiTheme="minorHAnsi" w:cstheme="minorHAnsi"/>
          <w:color w:val="FF0000"/>
          <w:sz w:val="20"/>
          <w:szCs w:val="20"/>
          <w:lang w:val="es-PE"/>
          <w:rPrChange w:id="69" w:author="Martín Levy" w:date="2018-02-21T10:29:00Z">
            <w:rPr>
              <w:rFonts w:asciiTheme="minorHAnsi" w:hAnsiTheme="minorHAnsi" w:cstheme="minorHAnsi"/>
              <w:sz w:val="20"/>
              <w:szCs w:val="20"/>
              <w:lang w:val="es-PE"/>
            </w:rPr>
          </w:rPrChange>
        </w:rPr>
        <w:t>Cuando se incrementa el gasto público.</w:t>
      </w:r>
    </w:p>
    <w:p w14:paraId="3427EC51"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 xml:space="preserve">Cuando </w:t>
      </w:r>
      <w:r w:rsidR="004828C5">
        <w:rPr>
          <w:rFonts w:asciiTheme="minorHAnsi" w:hAnsiTheme="minorHAnsi" w:cstheme="minorHAnsi"/>
          <w:sz w:val="20"/>
          <w:szCs w:val="20"/>
          <w:lang w:val="es-PE"/>
        </w:rPr>
        <w:t>el Banco Central compra divisas</w:t>
      </w:r>
      <w:r w:rsidRPr="00A96094">
        <w:rPr>
          <w:rFonts w:asciiTheme="minorHAnsi" w:hAnsiTheme="minorHAnsi" w:cstheme="minorHAnsi"/>
          <w:sz w:val="20"/>
          <w:szCs w:val="20"/>
          <w:lang w:val="es-PE"/>
        </w:rPr>
        <w:t>.</w:t>
      </w:r>
    </w:p>
    <w:p w14:paraId="7AA1C014" w14:textId="1C5885F8"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 xml:space="preserve">Cuando se </w:t>
      </w:r>
      <w:r w:rsidR="004828C5">
        <w:rPr>
          <w:rFonts w:asciiTheme="minorHAnsi" w:hAnsiTheme="minorHAnsi" w:cstheme="minorHAnsi"/>
          <w:sz w:val="20"/>
          <w:szCs w:val="20"/>
          <w:lang w:val="es-PE"/>
        </w:rPr>
        <w:t>aumenta</w:t>
      </w:r>
      <w:r w:rsidRPr="00A96094">
        <w:rPr>
          <w:rFonts w:asciiTheme="minorHAnsi" w:hAnsiTheme="minorHAnsi" w:cstheme="minorHAnsi"/>
          <w:sz w:val="20"/>
          <w:szCs w:val="20"/>
          <w:lang w:val="es-PE"/>
        </w:rPr>
        <w:t xml:space="preserve"> </w:t>
      </w:r>
      <w:r w:rsidR="004828C5">
        <w:rPr>
          <w:rFonts w:asciiTheme="minorHAnsi" w:hAnsiTheme="minorHAnsi" w:cstheme="minorHAnsi"/>
          <w:sz w:val="20"/>
          <w:szCs w:val="20"/>
          <w:lang w:val="es-PE"/>
        </w:rPr>
        <w:t xml:space="preserve">el </w:t>
      </w:r>
      <w:r w:rsidR="004828C5" w:rsidRPr="00691BB0">
        <w:rPr>
          <w:rFonts w:asciiTheme="minorHAnsi" w:hAnsiTheme="minorHAnsi" w:cstheme="minorHAnsi"/>
          <w:sz w:val="20"/>
          <w:szCs w:val="20"/>
          <w:lang w:val="es-PE"/>
        </w:rPr>
        <w:t>c</w:t>
      </w:r>
      <w:ins w:id="70" w:author="Martín Levy" w:date="2018-02-21T10:29:00Z">
        <w:r w:rsidR="00691BB0" w:rsidRPr="00691BB0">
          <w:rPr>
            <w:rFonts w:asciiTheme="minorHAnsi" w:hAnsiTheme="minorHAnsi" w:cstheme="minorHAnsi"/>
            <w:sz w:val="20"/>
            <w:szCs w:val="20"/>
            <w:lang w:val="es-PE"/>
          </w:rPr>
          <w:t>o</w:t>
        </w:r>
      </w:ins>
      <w:r w:rsidR="004828C5" w:rsidRPr="00691BB0">
        <w:rPr>
          <w:rFonts w:asciiTheme="minorHAnsi" w:hAnsiTheme="minorHAnsi" w:cstheme="minorHAnsi"/>
          <w:sz w:val="20"/>
          <w:szCs w:val="20"/>
          <w:lang w:val="es-PE"/>
        </w:rPr>
        <w:t>nsumo</w:t>
      </w:r>
      <w:r w:rsidR="004828C5">
        <w:rPr>
          <w:rFonts w:asciiTheme="minorHAnsi" w:hAnsiTheme="minorHAnsi" w:cstheme="minorHAnsi"/>
          <w:sz w:val="20"/>
          <w:szCs w:val="20"/>
          <w:lang w:val="es-PE"/>
        </w:rPr>
        <w:t xml:space="preserve"> autónomo</w:t>
      </w:r>
      <w:r w:rsidRPr="00A96094">
        <w:rPr>
          <w:rFonts w:asciiTheme="minorHAnsi" w:hAnsiTheme="minorHAnsi" w:cstheme="minorHAnsi"/>
          <w:sz w:val="20"/>
          <w:szCs w:val="20"/>
          <w:lang w:val="es-PE"/>
        </w:rPr>
        <w:t>.</w:t>
      </w:r>
    </w:p>
    <w:p w14:paraId="2A52CB9C"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 xml:space="preserve">Ante cualquier política </w:t>
      </w:r>
      <w:r w:rsidR="004828C5">
        <w:rPr>
          <w:rFonts w:asciiTheme="minorHAnsi" w:hAnsiTheme="minorHAnsi" w:cstheme="minorHAnsi"/>
          <w:sz w:val="20"/>
          <w:szCs w:val="20"/>
          <w:lang w:val="es-PE"/>
        </w:rPr>
        <w:t xml:space="preserve">monetaria o </w:t>
      </w:r>
      <w:r w:rsidRPr="00A96094">
        <w:rPr>
          <w:rFonts w:asciiTheme="minorHAnsi" w:hAnsiTheme="minorHAnsi" w:cstheme="minorHAnsi"/>
          <w:sz w:val="20"/>
          <w:szCs w:val="20"/>
          <w:lang w:val="es-PE"/>
        </w:rPr>
        <w:t>fiscal expansiva.</w:t>
      </w:r>
    </w:p>
    <w:p w14:paraId="4559DB64" w14:textId="77777777" w:rsidR="002A0122" w:rsidRPr="00A96094" w:rsidRDefault="002A0122" w:rsidP="002A0122">
      <w:pPr>
        <w:pStyle w:val="Textodecuerpo3"/>
        <w:spacing w:after="0"/>
        <w:rPr>
          <w:rFonts w:asciiTheme="minorHAnsi" w:hAnsiTheme="minorHAnsi" w:cstheme="minorHAnsi"/>
          <w:sz w:val="20"/>
          <w:szCs w:val="20"/>
          <w:lang w:val="es-PE"/>
        </w:rPr>
      </w:pPr>
    </w:p>
    <w:p w14:paraId="23425C41" w14:textId="77777777" w:rsidR="002A0122" w:rsidRPr="00A96094" w:rsidRDefault="002A0122" w:rsidP="00B56D0F">
      <w:pPr>
        <w:pStyle w:val="Textodecuerpo3"/>
        <w:numPr>
          <w:ilvl w:val="0"/>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El efecto expulsión (crowding-out) será nulo cuando:</w:t>
      </w:r>
    </w:p>
    <w:p w14:paraId="43D9E3AF"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h = 0.</w:t>
      </w:r>
    </w:p>
    <w:p w14:paraId="190081A6" w14:textId="77777777" w:rsidR="002A0122" w:rsidRPr="00691BB0" w:rsidRDefault="00493F2B" w:rsidP="00B56D0F">
      <w:pPr>
        <w:pStyle w:val="Textodecuerpo3"/>
        <w:numPr>
          <w:ilvl w:val="1"/>
          <w:numId w:val="17"/>
        </w:numPr>
        <w:spacing w:after="0"/>
        <w:rPr>
          <w:rFonts w:asciiTheme="minorHAnsi" w:hAnsiTheme="minorHAnsi" w:cstheme="minorHAnsi"/>
          <w:color w:val="FF0000"/>
          <w:sz w:val="20"/>
          <w:szCs w:val="20"/>
          <w:lang w:val="es-PE"/>
          <w:rPrChange w:id="71" w:author="Martín Levy" w:date="2018-02-21T10:30:00Z">
            <w:rPr>
              <w:rFonts w:asciiTheme="minorHAnsi" w:hAnsiTheme="minorHAnsi" w:cstheme="minorHAnsi"/>
              <w:sz w:val="20"/>
              <w:szCs w:val="20"/>
              <w:lang w:val="es-PE"/>
            </w:rPr>
          </w:rPrChange>
        </w:rPr>
      </w:pPr>
      <w:r w:rsidRPr="00691BB0">
        <w:rPr>
          <w:rFonts w:asciiTheme="minorHAnsi" w:hAnsiTheme="minorHAnsi" w:cstheme="minorHAnsi"/>
          <w:color w:val="FF0000"/>
          <w:sz w:val="20"/>
          <w:szCs w:val="20"/>
          <w:lang w:val="es-PE"/>
          <w:rPrChange w:id="72" w:author="Martín Levy" w:date="2018-02-21T10:30:00Z">
            <w:rPr>
              <w:rFonts w:asciiTheme="minorHAnsi" w:hAnsiTheme="minorHAnsi" w:cstheme="minorHAnsi"/>
              <w:sz w:val="20"/>
              <w:szCs w:val="20"/>
              <w:lang w:val="es-PE"/>
            </w:rPr>
          </w:rPrChange>
        </w:rPr>
        <w:t>h</w:t>
      </w:r>
      <w:r w:rsidR="002A0122" w:rsidRPr="00691BB0">
        <w:rPr>
          <w:rFonts w:asciiTheme="minorHAnsi" w:hAnsiTheme="minorHAnsi" w:cstheme="minorHAnsi"/>
          <w:color w:val="FF0000"/>
          <w:sz w:val="20"/>
          <w:szCs w:val="20"/>
          <w:lang w:val="es-PE"/>
          <w:rPrChange w:id="73" w:author="Martín Levy" w:date="2018-02-21T10:30:00Z">
            <w:rPr>
              <w:rFonts w:asciiTheme="minorHAnsi" w:hAnsiTheme="minorHAnsi" w:cstheme="minorHAnsi"/>
              <w:sz w:val="20"/>
              <w:szCs w:val="20"/>
              <w:lang w:val="es-PE"/>
            </w:rPr>
          </w:rPrChange>
        </w:rPr>
        <w:t xml:space="preserve"> = </w:t>
      </w:r>
      <w:r w:rsidRPr="00691BB0">
        <w:rPr>
          <w:rFonts w:asciiTheme="minorHAnsi" w:hAnsiTheme="minorHAnsi" w:cstheme="minorHAnsi"/>
          <w:color w:val="FF0000"/>
          <w:sz w:val="20"/>
          <w:szCs w:val="20"/>
          <w:lang w:val="es-PE"/>
          <w:rPrChange w:id="74" w:author="Martín Levy" w:date="2018-02-21T10:30:00Z">
            <w:rPr>
              <w:rFonts w:asciiTheme="minorHAnsi" w:hAnsiTheme="minorHAnsi" w:cstheme="minorHAnsi"/>
              <w:sz w:val="20"/>
              <w:szCs w:val="20"/>
              <w:lang w:val="es-PE"/>
            </w:rPr>
          </w:rPrChange>
        </w:rPr>
        <w:t>∞</w:t>
      </w:r>
      <w:r w:rsidR="002A0122" w:rsidRPr="00691BB0">
        <w:rPr>
          <w:rFonts w:asciiTheme="minorHAnsi" w:hAnsiTheme="minorHAnsi" w:cstheme="minorHAnsi"/>
          <w:color w:val="FF0000"/>
          <w:sz w:val="20"/>
          <w:szCs w:val="20"/>
          <w:lang w:val="es-PE"/>
          <w:rPrChange w:id="75" w:author="Martín Levy" w:date="2018-02-21T10:30:00Z">
            <w:rPr>
              <w:rFonts w:asciiTheme="minorHAnsi" w:hAnsiTheme="minorHAnsi" w:cstheme="minorHAnsi"/>
              <w:sz w:val="20"/>
              <w:szCs w:val="20"/>
              <w:lang w:val="es-PE"/>
            </w:rPr>
          </w:rPrChange>
        </w:rPr>
        <w:t>.</w:t>
      </w:r>
    </w:p>
    <w:p w14:paraId="437A8550"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b = ∞.</w:t>
      </w:r>
    </w:p>
    <w:p w14:paraId="4E5916E4"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Ninguna de las anteriores.</w:t>
      </w:r>
    </w:p>
    <w:p w14:paraId="4AD017F2" w14:textId="77777777" w:rsidR="002A0122" w:rsidRPr="00A96094" w:rsidRDefault="002A0122" w:rsidP="002A0122">
      <w:pPr>
        <w:pStyle w:val="Textodecuerpo3"/>
        <w:spacing w:after="0"/>
        <w:rPr>
          <w:rFonts w:asciiTheme="minorHAnsi" w:hAnsiTheme="minorHAnsi" w:cstheme="minorHAnsi"/>
          <w:sz w:val="20"/>
          <w:szCs w:val="20"/>
          <w:lang w:val="es-PE"/>
        </w:rPr>
      </w:pPr>
    </w:p>
    <w:p w14:paraId="2C338711" w14:textId="77777777" w:rsidR="002A0122" w:rsidRPr="00A96094" w:rsidRDefault="002A0122" w:rsidP="00B56D0F">
      <w:pPr>
        <w:pStyle w:val="Textodecuerpo3"/>
        <w:numPr>
          <w:ilvl w:val="0"/>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Ante una recesión, sabiendo que b = 0 y h ≠ 0…</w:t>
      </w:r>
    </w:p>
    <w:p w14:paraId="4FD15D15"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Es conveniente aplicar política monetaria.</w:t>
      </w:r>
    </w:p>
    <w:p w14:paraId="2DECDA87"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No es conveniente aplicar política fiscal.</w:t>
      </w:r>
    </w:p>
    <w:p w14:paraId="72883618"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bookmarkStart w:id="76" w:name="_GoBack"/>
      <w:r w:rsidRPr="00A96094">
        <w:rPr>
          <w:rFonts w:asciiTheme="minorHAnsi" w:hAnsiTheme="minorHAnsi" w:cstheme="minorHAnsi"/>
          <w:sz w:val="20"/>
          <w:szCs w:val="20"/>
          <w:lang w:val="es-PE"/>
        </w:rPr>
        <w:t>Es conveniente aplicar política fiscal.</w:t>
      </w:r>
    </w:p>
    <w:bookmarkEnd w:id="76"/>
    <w:p w14:paraId="6E903ABD"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Según Keynes sería conveniente no intervenir.</w:t>
      </w:r>
    </w:p>
    <w:p w14:paraId="2E2A66F6" w14:textId="77777777" w:rsidR="002A0122" w:rsidRPr="00A96094" w:rsidRDefault="002A0122" w:rsidP="002A0122">
      <w:pPr>
        <w:pStyle w:val="Textodecuerpo3"/>
        <w:spacing w:after="0"/>
        <w:rPr>
          <w:rFonts w:asciiTheme="minorHAnsi" w:hAnsiTheme="minorHAnsi" w:cstheme="minorHAnsi"/>
          <w:sz w:val="20"/>
          <w:szCs w:val="20"/>
          <w:lang w:val="es-PE"/>
        </w:rPr>
      </w:pPr>
    </w:p>
    <w:p w14:paraId="2BBCC06A" w14:textId="77777777" w:rsidR="002A0122" w:rsidRPr="00A96094" w:rsidRDefault="002A0122" w:rsidP="00B56D0F">
      <w:pPr>
        <w:pStyle w:val="Textodecuerpo3"/>
        <w:numPr>
          <w:ilvl w:val="0"/>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¿Cuál de las siguientes afirmaciones es verdadera?</w:t>
      </w:r>
    </w:p>
    <w:p w14:paraId="032E5C35"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En el caso extremo de la trampa de liquidez, la política monetaria no sirve para alterar el nivel de producción.</w:t>
      </w:r>
    </w:p>
    <w:p w14:paraId="24940B7D"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Cuanto más vertical es la IS, más eficaz se vuelve la política monetaria para alterar el nivel de producto.</w:t>
      </w:r>
    </w:p>
    <w:p w14:paraId="5E8970A9"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Cuanto más empinada es la LM, más conveniente se torna hacer una política fiscal para modificar el nivel de producción.</w:t>
      </w:r>
    </w:p>
    <w:p w14:paraId="59B3E15A"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Las afirmaciones b. y c. son verdaderas.</w:t>
      </w:r>
    </w:p>
    <w:p w14:paraId="64D9315B" w14:textId="77777777" w:rsidR="002A0122" w:rsidRPr="00A96094" w:rsidRDefault="002A0122" w:rsidP="002A0122">
      <w:pPr>
        <w:pStyle w:val="Textodecuerpo3"/>
        <w:spacing w:after="0"/>
        <w:rPr>
          <w:rFonts w:asciiTheme="minorHAnsi" w:hAnsiTheme="minorHAnsi" w:cstheme="minorHAnsi"/>
          <w:sz w:val="20"/>
          <w:szCs w:val="20"/>
          <w:lang w:val="es-PE"/>
        </w:rPr>
      </w:pPr>
    </w:p>
    <w:p w14:paraId="7B474CF7" w14:textId="77777777" w:rsidR="002A0122" w:rsidRPr="00A96094" w:rsidRDefault="002A0122" w:rsidP="00B56D0F">
      <w:pPr>
        <w:pStyle w:val="Textodecuerpo3"/>
        <w:numPr>
          <w:ilvl w:val="0"/>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Una combinación de política fiscal contractiva, junto con una política monetaria expansiva tendrá como resultado</w:t>
      </w:r>
    </w:p>
    <w:p w14:paraId="7960A8EC"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Un claro aumento en la producción con un efecto indeterminado sobre la tasa de interés.</w:t>
      </w:r>
    </w:p>
    <w:p w14:paraId="0C3D560E"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Una reducción tanto en la producción como en la tasa de interés de equilibrio simultáneo.</w:t>
      </w:r>
    </w:p>
    <w:p w14:paraId="281B155A"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Una caída en la tasa de interés.</w:t>
      </w:r>
    </w:p>
    <w:p w14:paraId="320EF55D"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Un aumento en la tasa de interés que llevará a un menor nivel de producción.</w:t>
      </w:r>
    </w:p>
    <w:p w14:paraId="02E7B832" w14:textId="77777777" w:rsidR="002A0122" w:rsidRPr="00A96094" w:rsidRDefault="002A0122" w:rsidP="002A0122">
      <w:pPr>
        <w:pStyle w:val="Textodecuerpo3"/>
        <w:spacing w:after="0"/>
        <w:rPr>
          <w:rFonts w:asciiTheme="minorHAnsi" w:hAnsiTheme="minorHAnsi" w:cstheme="minorHAnsi"/>
          <w:sz w:val="20"/>
          <w:szCs w:val="20"/>
          <w:lang w:val="es-PE"/>
        </w:rPr>
      </w:pPr>
    </w:p>
    <w:p w14:paraId="0E920D9D" w14:textId="77777777" w:rsidR="002A0122" w:rsidRPr="00A96094" w:rsidRDefault="002A0122" w:rsidP="00B56D0F">
      <w:pPr>
        <w:pStyle w:val="Textodecuerpo3"/>
        <w:numPr>
          <w:ilvl w:val="0"/>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Seleccione la correcta y más completa secuencia correspondiente a una política fiscal de reducción de impuestos de suma fija:</w:t>
      </w:r>
    </w:p>
    <w:p w14:paraId="14210367"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↓T / ↑Yd / ↑DA / EOB / ↑Y / ↑C.</w:t>
      </w:r>
    </w:p>
    <w:p w14:paraId="518C35D9"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↓T / ↑DA / ↑C / ↑I / ↑Y / ↑C / ↓i / I.</w:t>
      </w:r>
    </w:p>
    <w:p w14:paraId="0AFA9EDA"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↓T / ↑Yd / ↑DA / EDB / ↑Y / ↑C.</w:t>
      </w:r>
    </w:p>
    <w:p w14:paraId="4BACBC94"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Todas las secuencias son incorrectas.</w:t>
      </w:r>
    </w:p>
    <w:p w14:paraId="3CCB5A20" w14:textId="77777777" w:rsidR="002A0122" w:rsidRPr="00A96094" w:rsidRDefault="002A0122" w:rsidP="00B56D0F">
      <w:pPr>
        <w:pStyle w:val="Textodecuerpo3"/>
        <w:numPr>
          <w:ilvl w:val="0"/>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lastRenderedPageBreak/>
        <w:t>Seleccione la correcta y más completa secuencia correspondiente a una política monetaria de venta de títulos públicos:</w:t>
      </w:r>
    </w:p>
    <w:p w14:paraId="604D47BA"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↓r / ↑M / EOM / ↓i / ↑I / ↑Y / ↑C.</w:t>
      </w:r>
    </w:p>
    <w:p w14:paraId="0FC59D10"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↓BM / ↓M / EOM / ↑i / ↓I / ↓Y / ↓C.</w:t>
      </w:r>
    </w:p>
    <w:p w14:paraId="2B273745"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↓BM / ↓M / EDD / ↑i / ↓I / ↓Y / ↓C.</w:t>
      </w:r>
    </w:p>
    <w:p w14:paraId="1A801E59" w14:textId="77777777" w:rsidR="002A0122" w:rsidRPr="00A96094" w:rsidRDefault="002A0122" w:rsidP="00B56D0F">
      <w:pPr>
        <w:pStyle w:val="Textodecuerpo3"/>
        <w:numPr>
          <w:ilvl w:val="1"/>
          <w:numId w:val="17"/>
        </w:numPr>
        <w:spacing w:after="0"/>
        <w:rPr>
          <w:rFonts w:asciiTheme="minorHAnsi" w:hAnsiTheme="minorHAnsi" w:cstheme="minorHAnsi"/>
          <w:sz w:val="20"/>
          <w:szCs w:val="20"/>
          <w:lang w:val="es-PE"/>
        </w:rPr>
      </w:pPr>
      <w:r w:rsidRPr="00A96094">
        <w:rPr>
          <w:rFonts w:asciiTheme="minorHAnsi" w:hAnsiTheme="minorHAnsi" w:cstheme="minorHAnsi"/>
          <w:sz w:val="20"/>
          <w:szCs w:val="20"/>
          <w:lang w:val="es-PE"/>
        </w:rPr>
        <w:t>Todas las secuencias son incorrectas.</w:t>
      </w:r>
    </w:p>
    <w:p w14:paraId="4018EC5D" w14:textId="77777777" w:rsidR="002A0122" w:rsidRPr="00A96094" w:rsidRDefault="002A0122" w:rsidP="002A0122">
      <w:pPr>
        <w:pStyle w:val="Textodecuerpo3"/>
        <w:spacing w:after="0"/>
        <w:rPr>
          <w:rFonts w:asciiTheme="minorHAnsi" w:hAnsiTheme="minorHAnsi" w:cstheme="minorHAnsi"/>
          <w:sz w:val="20"/>
          <w:szCs w:val="20"/>
          <w:lang w:val="es-PE"/>
        </w:rPr>
      </w:pPr>
    </w:p>
    <w:p w14:paraId="17306FD3" w14:textId="77777777" w:rsidR="002A0122" w:rsidRPr="00BD7129" w:rsidRDefault="002A0122" w:rsidP="002A0122">
      <w:pPr>
        <w:pStyle w:val="Textodecuerpo3"/>
        <w:spacing w:after="0"/>
        <w:rPr>
          <w:rFonts w:asciiTheme="minorHAnsi" w:hAnsiTheme="minorHAnsi"/>
          <w:b/>
          <w:i/>
          <w:sz w:val="20"/>
          <w:szCs w:val="20"/>
          <w:lang w:val="es-PE"/>
        </w:rPr>
      </w:pPr>
      <w:r w:rsidRPr="00BD7129">
        <w:rPr>
          <w:rFonts w:asciiTheme="minorHAnsi" w:hAnsiTheme="minorHAnsi"/>
          <w:b/>
          <w:i/>
          <w:sz w:val="20"/>
          <w:szCs w:val="20"/>
          <w:lang w:val="es-PE"/>
        </w:rPr>
        <w:t>Análisis de Caso</w:t>
      </w:r>
    </w:p>
    <w:p w14:paraId="383EA26E" w14:textId="77777777" w:rsidR="002A0122" w:rsidRPr="00A96094" w:rsidRDefault="002A0122" w:rsidP="002A0122">
      <w:pPr>
        <w:pStyle w:val="Textodecuerpo3"/>
        <w:spacing w:after="0"/>
        <w:rPr>
          <w:rFonts w:asciiTheme="minorHAnsi" w:hAnsiTheme="minorHAnsi"/>
          <w:sz w:val="20"/>
          <w:szCs w:val="20"/>
          <w:lang w:val="es-PE"/>
        </w:rPr>
      </w:pPr>
    </w:p>
    <w:p w14:paraId="55EA3951" w14:textId="77777777" w:rsidR="002A0122" w:rsidRPr="00A96094" w:rsidRDefault="002A0122" w:rsidP="002A0122">
      <w:pPr>
        <w:pStyle w:val="Textodecuerpo3"/>
        <w:spacing w:after="0"/>
        <w:rPr>
          <w:rFonts w:asciiTheme="minorHAnsi" w:hAnsiTheme="minorHAnsi"/>
          <w:sz w:val="20"/>
          <w:szCs w:val="20"/>
          <w:lang w:val="es-PE"/>
        </w:rPr>
      </w:pPr>
      <w:r w:rsidRPr="00A96094">
        <w:rPr>
          <w:rFonts w:asciiTheme="minorHAnsi" w:hAnsiTheme="minorHAnsi"/>
          <w:sz w:val="20"/>
          <w:szCs w:val="20"/>
          <w:lang w:val="es-PE"/>
        </w:rPr>
        <w:t>Lea detenidamente el siguiente artículo periodístico extraído de LNOL (fecha: 22/5/2012).</w:t>
      </w:r>
    </w:p>
    <w:p w14:paraId="15A5ACB9" w14:textId="77777777" w:rsidR="002A0122" w:rsidRPr="00A96094" w:rsidRDefault="002A0122" w:rsidP="002A0122">
      <w:pPr>
        <w:pStyle w:val="Textodecuerpo3"/>
        <w:spacing w:after="0"/>
        <w:rPr>
          <w:rFonts w:asciiTheme="minorHAnsi" w:hAnsiTheme="minorHAnsi"/>
          <w:sz w:val="20"/>
          <w:szCs w:val="20"/>
          <w:lang w:val="es-PE"/>
        </w:rPr>
      </w:pPr>
    </w:p>
    <w:p w14:paraId="0FDFF5F3" w14:textId="77777777" w:rsidR="002A0122" w:rsidRPr="00BD7129" w:rsidRDefault="002A0122" w:rsidP="00BD7129">
      <w:pPr>
        <w:pStyle w:val="Textodecuerpo3"/>
        <w:shd w:val="clear" w:color="auto" w:fill="F2F2F2" w:themeFill="background1" w:themeFillShade="F2"/>
        <w:ind w:left="709"/>
        <w:jc w:val="both"/>
        <w:rPr>
          <w:rFonts w:asciiTheme="minorHAnsi" w:hAnsiTheme="minorHAnsi"/>
          <w:b/>
          <w:i/>
          <w:sz w:val="20"/>
          <w:szCs w:val="20"/>
          <w:lang w:val="es-PE"/>
        </w:rPr>
      </w:pPr>
      <w:r w:rsidRPr="00BD7129">
        <w:rPr>
          <w:rFonts w:asciiTheme="minorHAnsi" w:hAnsiTheme="minorHAnsi"/>
          <w:b/>
          <w:i/>
          <w:sz w:val="20"/>
          <w:szCs w:val="20"/>
          <w:lang w:val="es-PE"/>
        </w:rPr>
        <w:t>Dilma baja impuestos para vender más autos</w:t>
      </w:r>
    </w:p>
    <w:p w14:paraId="1DEB1C5C" w14:textId="77777777" w:rsidR="002A0122" w:rsidRPr="00BD7129" w:rsidRDefault="002A0122" w:rsidP="00BD7129">
      <w:pPr>
        <w:pStyle w:val="Textodecuerpo3"/>
        <w:shd w:val="clear" w:color="auto" w:fill="F2F2F2" w:themeFill="background1" w:themeFillShade="F2"/>
        <w:ind w:left="709"/>
        <w:jc w:val="both"/>
        <w:rPr>
          <w:rFonts w:asciiTheme="minorHAnsi" w:hAnsiTheme="minorHAnsi"/>
          <w:i/>
          <w:sz w:val="20"/>
          <w:szCs w:val="20"/>
          <w:lang w:val="es-PE"/>
        </w:rPr>
      </w:pPr>
      <w:r w:rsidRPr="00BD7129">
        <w:rPr>
          <w:rFonts w:asciiTheme="minorHAnsi" w:hAnsiTheme="minorHAnsi"/>
          <w:i/>
          <w:sz w:val="20"/>
          <w:szCs w:val="20"/>
          <w:lang w:val="es-PE"/>
        </w:rPr>
        <w:t>“El ministro de Hacienda de Brasil anunció un conjunto de medidas que incluye la reducción del Impuesto a la Producción Industrial cobrado a las montadoras y la reducción de los intereses para la adquisición de maquinarias y la construcción.</w:t>
      </w:r>
    </w:p>
    <w:p w14:paraId="5FABA7EC" w14:textId="77777777" w:rsidR="002A0122" w:rsidRPr="00BD7129" w:rsidRDefault="002A0122" w:rsidP="00BD7129">
      <w:pPr>
        <w:pStyle w:val="Textodecuerpo3"/>
        <w:shd w:val="clear" w:color="auto" w:fill="F2F2F2" w:themeFill="background1" w:themeFillShade="F2"/>
        <w:ind w:left="709"/>
        <w:jc w:val="both"/>
        <w:rPr>
          <w:rFonts w:asciiTheme="minorHAnsi" w:hAnsiTheme="minorHAnsi"/>
          <w:i/>
          <w:sz w:val="20"/>
          <w:szCs w:val="20"/>
          <w:lang w:val="es-PE"/>
        </w:rPr>
      </w:pPr>
      <w:r w:rsidRPr="00BD7129">
        <w:rPr>
          <w:rFonts w:asciiTheme="minorHAnsi" w:hAnsiTheme="minorHAnsi"/>
          <w:i/>
          <w:sz w:val="20"/>
          <w:szCs w:val="20"/>
          <w:lang w:val="es-PE"/>
        </w:rPr>
        <w:t>La industria automotriz de Brasil respaldó el paquete de medidas lanzado por el gobierno de la presidenta Dilma Rousseff para estimular la venta de vehículos, junto a otras medidas para evitar el contagio de la crisis europea.</w:t>
      </w:r>
    </w:p>
    <w:p w14:paraId="5755F2E8" w14:textId="77777777" w:rsidR="002A0122" w:rsidRPr="00BD7129" w:rsidRDefault="002A0122" w:rsidP="00BD7129">
      <w:pPr>
        <w:pStyle w:val="Textodecuerpo3"/>
        <w:shd w:val="clear" w:color="auto" w:fill="F2F2F2" w:themeFill="background1" w:themeFillShade="F2"/>
        <w:ind w:left="709"/>
        <w:jc w:val="both"/>
        <w:rPr>
          <w:rFonts w:asciiTheme="minorHAnsi" w:hAnsiTheme="minorHAnsi"/>
          <w:i/>
          <w:sz w:val="20"/>
          <w:szCs w:val="20"/>
          <w:lang w:val="es-PE"/>
        </w:rPr>
      </w:pPr>
      <w:r w:rsidRPr="00BD7129">
        <w:rPr>
          <w:rFonts w:asciiTheme="minorHAnsi" w:hAnsiTheme="minorHAnsi"/>
          <w:i/>
          <w:sz w:val="20"/>
          <w:szCs w:val="20"/>
          <w:lang w:val="es-PE"/>
        </w:rPr>
        <w:t>"El paquete de medidas atiende las demandas de nuestro sector, sin dudas, la industria está con un nivel algo de stocks y estas medidas van a agilizar el crédito" declaró Cledorvino Belini, titular de la Asociación Nacional de Fabricantes de Vehículos Automotores (Anfavea), informó hoy la prensa local.</w:t>
      </w:r>
    </w:p>
    <w:p w14:paraId="175496E2" w14:textId="77777777" w:rsidR="002A0122" w:rsidRPr="00BD7129" w:rsidRDefault="002A0122" w:rsidP="00BD7129">
      <w:pPr>
        <w:pStyle w:val="Textodecuerpo3"/>
        <w:shd w:val="clear" w:color="auto" w:fill="F2F2F2" w:themeFill="background1" w:themeFillShade="F2"/>
        <w:ind w:left="709"/>
        <w:jc w:val="both"/>
        <w:rPr>
          <w:rFonts w:asciiTheme="minorHAnsi" w:hAnsiTheme="minorHAnsi"/>
          <w:i/>
          <w:sz w:val="20"/>
          <w:szCs w:val="20"/>
          <w:lang w:val="es-PE"/>
        </w:rPr>
      </w:pPr>
      <w:r w:rsidRPr="00BD7129">
        <w:rPr>
          <w:rFonts w:asciiTheme="minorHAnsi" w:hAnsiTheme="minorHAnsi"/>
          <w:i/>
          <w:sz w:val="20"/>
          <w:szCs w:val="20"/>
          <w:lang w:val="es-PE"/>
        </w:rPr>
        <w:t>El ministro de Hacienda, Guido Mantega, anunció en la noche del lunes un conjunto de medidas que incluyen la reducción del Impuesto a la Producción Industrial cobrado a las montadoras, la reducción de los intereses para la adquisición de maquinarias y la construcción.</w:t>
      </w:r>
    </w:p>
    <w:p w14:paraId="232D2575" w14:textId="77777777" w:rsidR="002A0122" w:rsidRPr="00BD7129" w:rsidRDefault="002A0122" w:rsidP="00BD7129">
      <w:pPr>
        <w:pStyle w:val="Textodecuerpo3"/>
        <w:shd w:val="clear" w:color="auto" w:fill="F2F2F2" w:themeFill="background1" w:themeFillShade="F2"/>
        <w:ind w:left="709"/>
        <w:jc w:val="both"/>
        <w:rPr>
          <w:rFonts w:asciiTheme="minorHAnsi" w:hAnsiTheme="minorHAnsi"/>
          <w:i/>
          <w:sz w:val="20"/>
          <w:szCs w:val="20"/>
          <w:lang w:val="es-PE"/>
        </w:rPr>
      </w:pPr>
      <w:r w:rsidRPr="00BD7129">
        <w:rPr>
          <w:rFonts w:asciiTheme="minorHAnsi" w:hAnsiTheme="minorHAnsi"/>
          <w:i/>
          <w:sz w:val="20"/>
          <w:szCs w:val="20"/>
          <w:lang w:val="es-PE"/>
        </w:rPr>
        <w:t>"Estamos frente al agravamiento de la crisis y esto exige esfuerzos redoblados, si la crisis continúa será difícil alcanzar la tasa del 4,5%" prevista por el gobierno, reconoció Mantega al anunciar el plan de estímulo al consumo y la producción que regirá hasta el 31 de agosto.</w:t>
      </w:r>
    </w:p>
    <w:p w14:paraId="1602CCAD" w14:textId="77777777" w:rsidR="002A0122" w:rsidRPr="00BD7129" w:rsidRDefault="002A0122" w:rsidP="00BD7129">
      <w:pPr>
        <w:pStyle w:val="Textodecuerpo3"/>
        <w:shd w:val="clear" w:color="auto" w:fill="F2F2F2" w:themeFill="background1" w:themeFillShade="F2"/>
        <w:ind w:left="709"/>
        <w:jc w:val="both"/>
        <w:rPr>
          <w:rFonts w:asciiTheme="minorHAnsi" w:hAnsiTheme="minorHAnsi"/>
          <w:i/>
          <w:sz w:val="20"/>
          <w:szCs w:val="20"/>
          <w:lang w:val="es-PE"/>
        </w:rPr>
      </w:pPr>
      <w:r w:rsidRPr="00BD7129">
        <w:rPr>
          <w:rFonts w:asciiTheme="minorHAnsi" w:hAnsiTheme="minorHAnsi"/>
          <w:i/>
          <w:sz w:val="20"/>
          <w:szCs w:val="20"/>
          <w:lang w:val="es-PE"/>
        </w:rPr>
        <w:t>El gobierno renunció al cobro de impuestos por unos 2.700 millones de reales (…) y flexibilizará los encajes bancarios en 18.000 millones de reales (…) para facilitar y abaratar el financiamiento.</w:t>
      </w:r>
    </w:p>
    <w:p w14:paraId="0472D428" w14:textId="77777777" w:rsidR="002A0122" w:rsidRPr="00BD7129" w:rsidRDefault="002A0122" w:rsidP="00BD7129">
      <w:pPr>
        <w:pStyle w:val="Textodecuerpo3"/>
        <w:shd w:val="clear" w:color="auto" w:fill="F2F2F2" w:themeFill="background1" w:themeFillShade="F2"/>
        <w:ind w:left="709"/>
        <w:jc w:val="both"/>
        <w:rPr>
          <w:rFonts w:asciiTheme="minorHAnsi" w:hAnsiTheme="minorHAnsi"/>
          <w:i/>
          <w:sz w:val="20"/>
          <w:szCs w:val="20"/>
          <w:lang w:val="es-PE"/>
        </w:rPr>
      </w:pPr>
      <w:r w:rsidRPr="00BD7129">
        <w:rPr>
          <w:rFonts w:asciiTheme="minorHAnsi" w:hAnsiTheme="minorHAnsi"/>
          <w:i/>
          <w:sz w:val="20"/>
          <w:szCs w:val="20"/>
          <w:lang w:val="es-PE"/>
        </w:rPr>
        <w:t>Mantega hizo el anuncio durante en una conferencia de prensa junto a los representantes de Anfavea a quienes el gobierno demandó que reduzcan el precio de venta de las unidades en cerca del 10% y no dimitan trabajadores hasta el 31 de agosto.</w:t>
      </w:r>
    </w:p>
    <w:p w14:paraId="4441A4B3" w14:textId="77777777" w:rsidR="002A0122" w:rsidRPr="00BD7129" w:rsidRDefault="002A0122" w:rsidP="00BD7129">
      <w:pPr>
        <w:pStyle w:val="Textodecuerpo3"/>
        <w:shd w:val="clear" w:color="auto" w:fill="F2F2F2" w:themeFill="background1" w:themeFillShade="F2"/>
        <w:ind w:left="709"/>
        <w:jc w:val="both"/>
        <w:rPr>
          <w:rFonts w:asciiTheme="minorHAnsi" w:hAnsiTheme="minorHAnsi"/>
          <w:i/>
          <w:sz w:val="20"/>
          <w:szCs w:val="20"/>
          <w:lang w:val="es-PE"/>
        </w:rPr>
      </w:pPr>
      <w:r w:rsidRPr="00BD7129">
        <w:rPr>
          <w:rFonts w:asciiTheme="minorHAnsi" w:hAnsiTheme="minorHAnsi"/>
          <w:i/>
          <w:sz w:val="20"/>
          <w:szCs w:val="20"/>
          <w:lang w:val="es-PE"/>
        </w:rPr>
        <w:t>El ministro dijo que luego de largas negociaciones se llegó a un "compromiso" con los fabricantes de vehículos y recordó que "la industria automotriz nunca incumplió un acuerdo, además en que los bancos (privados) se comprometieron a liberar créditos para la compra de vehículos".”</w:t>
      </w:r>
    </w:p>
    <w:p w14:paraId="25583A46" w14:textId="77777777" w:rsidR="002A0122" w:rsidRPr="00A96094" w:rsidRDefault="002A0122" w:rsidP="002A0122">
      <w:pPr>
        <w:pStyle w:val="Textodecuerpo3"/>
        <w:spacing w:after="0"/>
        <w:rPr>
          <w:rFonts w:asciiTheme="minorHAnsi" w:hAnsiTheme="minorHAnsi"/>
          <w:sz w:val="20"/>
          <w:szCs w:val="20"/>
          <w:lang w:val="es-PE"/>
        </w:rPr>
      </w:pPr>
    </w:p>
    <w:p w14:paraId="44C061B3" w14:textId="77777777" w:rsidR="002A0122" w:rsidRPr="00A96094" w:rsidRDefault="002A0122" w:rsidP="00B56D0F">
      <w:pPr>
        <w:pStyle w:val="Textodecuerpo3"/>
        <w:numPr>
          <w:ilvl w:val="0"/>
          <w:numId w:val="32"/>
        </w:numPr>
        <w:spacing w:after="0"/>
        <w:rPr>
          <w:rFonts w:asciiTheme="minorHAnsi" w:hAnsiTheme="minorHAnsi"/>
          <w:sz w:val="20"/>
          <w:szCs w:val="20"/>
          <w:lang w:val="es-PE"/>
        </w:rPr>
      </w:pPr>
      <w:r w:rsidRPr="00A96094">
        <w:rPr>
          <w:rFonts w:asciiTheme="minorHAnsi" w:hAnsiTheme="minorHAnsi"/>
          <w:sz w:val="20"/>
          <w:szCs w:val="20"/>
          <w:lang w:val="es-PE"/>
        </w:rPr>
        <w:t xml:space="preserve">Asumiendo que el recorte impositivo mencionado en el artículo se aplicó sobre </w:t>
      </w:r>
      <w:r w:rsidR="00BD7129">
        <w:rPr>
          <w:rFonts w:asciiTheme="minorHAnsi" w:hAnsiTheme="minorHAnsi"/>
          <w:sz w:val="20"/>
          <w:szCs w:val="20"/>
          <w:lang w:val="es-PE"/>
        </w:rPr>
        <w:t>los impuestos fijos</w:t>
      </w:r>
      <w:r w:rsidRPr="00A96094">
        <w:rPr>
          <w:rFonts w:asciiTheme="minorHAnsi" w:hAnsiTheme="minorHAnsi"/>
          <w:sz w:val="20"/>
          <w:szCs w:val="20"/>
          <w:lang w:val="es-PE"/>
        </w:rPr>
        <w:t xml:space="preserve"> y considerando exclusivamente dicha medida, ¿</w:t>
      </w:r>
      <w:r w:rsidR="00BD7129">
        <w:rPr>
          <w:rFonts w:asciiTheme="minorHAnsi" w:hAnsiTheme="minorHAnsi"/>
          <w:sz w:val="20"/>
          <w:szCs w:val="20"/>
          <w:lang w:val="es-PE"/>
        </w:rPr>
        <w:t>q</w:t>
      </w:r>
      <w:r w:rsidRPr="00A96094">
        <w:rPr>
          <w:rFonts w:asciiTheme="minorHAnsi" w:hAnsiTheme="minorHAnsi"/>
          <w:sz w:val="20"/>
          <w:szCs w:val="20"/>
          <w:lang w:val="es-PE"/>
        </w:rPr>
        <w:t>ué era previsible que ocurriera con los niveles de producto e interés en la economía brasileña? Explique económicamente como llega a la nueva situación de equilibrio. Grafique</w:t>
      </w:r>
      <w:r w:rsidR="00BD7129">
        <w:rPr>
          <w:rFonts w:asciiTheme="minorHAnsi" w:hAnsiTheme="minorHAnsi"/>
          <w:sz w:val="20"/>
          <w:szCs w:val="20"/>
          <w:lang w:val="es-PE"/>
        </w:rPr>
        <w:t xml:space="preserve">. </w:t>
      </w:r>
      <w:r w:rsidRPr="00A96094">
        <w:rPr>
          <w:rFonts w:asciiTheme="minorHAnsi" w:hAnsiTheme="minorHAnsi"/>
          <w:sz w:val="20"/>
          <w:szCs w:val="20"/>
          <w:lang w:val="es-PE"/>
        </w:rPr>
        <w:t xml:space="preserve"> </w:t>
      </w:r>
    </w:p>
    <w:p w14:paraId="2370FACD" w14:textId="77777777" w:rsidR="00BD7129" w:rsidRDefault="002A0122" w:rsidP="00B56D0F">
      <w:pPr>
        <w:pStyle w:val="Textodecuerpo3"/>
        <w:numPr>
          <w:ilvl w:val="0"/>
          <w:numId w:val="32"/>
        </w:numPr>
        <w:spacing w:after="0"/>
        <w:rPr>
          <w:rFonts w:asciiTheme="minorHAnsi" w:hAnsiTheme="minorHAnsi"/>
          <w:sz w:val="20"/>
          <w:szCs w:val="20"/>
          <w:lang w:val="es-PE"/>
        </w:rPr>
      </w:pPr>
      <w:r w:rsidRPr="00BD7129">
        <w:rPr>
          <w:rFonts w:asciiTheme="minorHAnsi" w:hAnsiTheme="minorHAnsi"/>
          <w:sz w:val="20"/>
          <w:szCs w:val="20"/>
          <w:lang w:val="es-PE"/>
        </w:rPr>
        <w:t>Asumiendo el impacto que la flexibiliza</w:t>
      </w:r>
      <w:r w:rsidR="00BD7129" w:rsidRPr="00BD7129">
        <w:rPr>
          <w:rFonts w:asciiTheme="minorHAnsi" w:hAnsiTheme="minorHAnsi"/>
          <w:sz w:val="20"/>
          <w:szCs w:val="20"/>
          <w:lang w:val="es-PE"/>
        </w:rPr>
        <w:t>ción de los encajes produce en la oferta monetaria,</w:t>
      </w:r>
      <w:r w:rsidRPr="00BD7129">
        <w:rPr>
          <w:rFonts w:asciiTheme="minorHAnsi" w:hAnsiTheme="minorHAnsi"/>
          <w:sz w:val="20"/>
          <w:szCs w:val="20"/>
          <w:lang w:val="es-PE"/>
        </w:rPr>
        <w:t xml:space="preserve"> y que los bancos comerciales no man</w:t>
      </w:r>
      <w:r w:rsidR="00BD7129" w:rsidRPr="00BD7129">
        <w:rPr>
          <w:rFonts w:asciiTheme="minorHAnsi" w:hAnsiTheme="minorHAnsi"/>
          <w:sz w:val="20"/>
          <w:szCs w:val="20"/>
          <w:lang w:val="es-PE"/>
        </w:rPr>
        <w:t>tendrán reservas voluntarias, ¿q</w:t>
      </w:r>
      <w:r w:rsidRPr="00BD7129">
        <w:rPr>
          <w:rFonts w:asciiTheme="minorHAnsi" w:hAnsiTheme="minorHAnsi"/>
          <w:sz w:val="20"/>
          <w:szCs w:val="20"/>
          <w:lang w:val="es-PE"/>
        </w:rPr>
        <w:t>ué era previsible que ocurriera con los niveles de producto e interés en la economía brasileña</w:t>
      </w:r>
      <w:r w:rsidR="00BD7129" w:rsidRPr="00BD7129">
        <w:rPr>
          <w:rFonts w:asciiTheme="minorHAnsi" w:hAnsiTheme="minorHAnsi"/>
          <w:sz w:val="20"/>
          <w:szCs w:val="20"/>
          <w:lang w:val="es-PE"/>
        </w:rPr>
        <w:t xml:space="preserve"> (considerando por separado esta medida)</w:t>
      </w:r>
      <w:r w:rsidRPr="00BD7129">
        <w:rPr>
          <w:rFonts w:asciiTheme="minorHAnsi" w:hAnsiTheme="minorHAnsi"/>
          <w:sz w:val="20"/>
          <w:szCs w:val="20"/>
          <w:lang w:val="es-PE"/>
        </w:rPr>
        <w:t>? Explique económicamente como llega a la nueva situación de equilibrio. Grafique</w:t>
      </w:r>
      <w:r w:rsidR="00BD7129" w:rsidRPr="00BD7129">
        <w:rPr>
          <w:rFonts w:asciiTheme="minorHAnsi" w:hAnsiTheme="minorHAnsi"/>
          <w:sz w:val="20"/>
          <w:szCs w:val="20"/>
          <w:lang w:val="es-PE"/>
        </w:rPr>
        <w:t xml:space="preserve">. </w:t>
      </w:r>
    </w:p>
    <w:p w14:paraId="40525E18" w14:textId="77777777" w:rsidR="002A0122" w:rsidRPr="00BD7129" w:rsidRDefault="002A0122" w:rsidP="00B56D0F">
      <w:pPr>
        <w:pStyle w:val="Textodecuerpo3"/>
        <w:numPr>
          <w:ilvl w:val="0"/>
          <w:numId w:val="32"/>
        </w:numPr>
        <w:spacing w:after="0"/>
        <w:rPr>
          <w:rFonts w:asciiTheme="minorHAnsi" w:hAnsiTheme="minorHAnsi"/>
          <w:sz w:val="20"/>
          <w:szCs w:val="20"/>
          <w:lang w:val="es-PE"/>
        </w:rPr>
      </w:pPr>
      <w:r w:rsidRPr="00BD7129">
        <w:rPr>
          <w:rFonts w:asciiTheme="minorHAnsi" w:hAnsiTheme="minorHAnsi"/>
          <w:sz w:val="20"/>
          <w:szCs w:val="20"/>
          <w:lang w:val="es-PE"/>
        </w:rPr>
        <w:t xml:space="preserve">Explique económicamente el impacto de </w:t>
      </w:r>
      <w:r w:rsidR="00BD7129">
        <w:rPr>
          <w:rFonts w:asciiTheme="minorHAnsi" w:hAnsiTheme="minorHAnsi"/>
          <w:sz w:val="20"/>
          <w:szCs w:val="20"/>
          <w:lang w:val="es-PE"/>
        </w:rPr>
        <w:t xml:space="preserve">ambas políticas en forma </w:t>
      </w:r>
      <w:r w:rsidRPr="00BD7129">
        <w:rPr>
          <w:rFonts w:asciiTheme="minorHAnsi" w:hAnsiTheme="minorHAnsi"/>
          <w:sz w:val="20"/>
          <w:szCs w:val="20"/>
          <w:lang w:val="es-PE"/>
        </w:rPr>
        <w:t xml:space="preserve"> combinada. </w:t>
      </w:r>
    </w:p>
    <w:p w14:paraId="32F08D78" w14:textId="77777777" w:rsidR="00664E95" w:rsidRPr="00705569" w:rsidRDefault="00BD7129" w:rsidP="00705569">
      <w:pPr>
        <w:pStyle w:val="Textodecuerpo3"/>
        <w:numPr>
          <w:ilvl w:val="0"/>
          <w:numId w:val="32"/>
        </w:numPr>
        <w:spacing w:after="0"/>
        <w:rPr>
          <w:sz w:val="20"/>
          <w:szCs w:val="20"/>
        </w:rPr>
      </w:pPr>
      <w:r w:rsidRPr="00BD7129">
        <w:rPr>
          <w:rFonts w:asciiTheme="minorHAnsi" w:hAnsiTheme="minorHAnsi"/>
          <w:sz w:val="20"/>
          <w:szCs w:val="20"/>
          <w:lang w:val="es-PE"/>
        </w:rPr>
        <w:t xml:space="preserve">¿Qué se puede esperar que pase con el ahorro del gobierno con ambas medidas en conjunto? Explique su respuesta. </w:t>
      </w:r>
    </w:p>
    <w:p w14:paraId="51700AC3" w14:textId="77777777" w:rsidR="00664E95" w:rsidRPr="008F17A0" w:rsidRDefault="00664E95" w:rsidP="005479A5">
      <w:pPr>
        <w:pStyle w:val="Textodecuerpo3"/>
        <w:pBdr>
          <w:top w:val="single" w:sz="4" w:space="1" w:color="auto"/>
          <w:left w:val="single" w:sz="4" w:space="4" w:color="auto"/>
          <w:bottom w:val="single" w:sz="4" w:space="1" w:color="auto"/>
          <w:right w:val="single" w:sz="4" w:space="4" w:color="auto"/>
        </w:pBdr>
        <w:shd w:val="clear" w:color="auto" w:fill="C4BC96" w:themeFill="background2" w:themeFillShade="BF"/>
        <w:spacing w:after="0"/>
        <w:outlineLvl w:val="0"/>
        <w:rPr>
          <w:rFonts w:asciiTheme="minorHAnsi" w:hAnsiTheme="minorHAnsi"/>
          <w:b/>
          <w:sz w:val="28"/>
          <w:szCs w:val="20"/>
        </w:rPr>
      </w:pPr>
      <w:r w:rsidRPr="008F17A0">
        <w:rPr>
          <w:rFonts w:asciiTheme="minorHAnsi" w:hAnsiTheme="minorHAnsi"/>
          <w:b/>
          <w:sz w:val="28"/>
          <w:szCs w:val="20"/>
        </w:rPr>
        <w:lastRenderedPageBreak/>
        <w:t>Unidad 6 – Equilibrio en una economía cerrada, con precios flexibles. Modelo OA-DA</w:t>
      </w:r>
    </w:p>
    <w:p w14:paraId="5259B055" w14:textId="77777777" w:rsidR="00664E95" w:rsidRDefault="00664E95" w:rsidP="00664E95">
      <w:pPr>
        <w:pStyle w:val="Textodecuerpo3"/>
        <w:spacing w:after="0"/>
        <w:rPr>
          <w:rFonts w:asciiTheme="minorHAnsi" w:hAnsiTheme="minorHAnsi"/>
          <w:sz w:val="20"/>
          <w:szCs w:val="20"/>
        </w:rPr>
      </w:pPr>
    </w:p>
    <w:p w14:paraId="55CE9062" w14:textId="77777777" w:rsidR="00664E95" w:rsidRPr="003A3A0A" w:rsidRDefault="00664E95" w:rsidP="00664E95">
      <w:pPr>
        <w:pStyle w:val="Textodecuerpo3"/>
        <w:spacing w:after="0"/>
        <w:rPr>
          <w:rFonts w:asciiTheme="minorHAnsi" w:hAnsiTheme="minorHAnsi"/>
          <w:sz w:val="20"/>
          <w:szCs w:val="20"/>
        </w:rPr>
      </w:pPr>
    </w:p>
    <w:p w14:paraId="7085E1D4" w14:textId="77777777" w:rsidR="002A0122" w:rsidRPr="003A3A0A" w:rsidRDefault="002A0122" w:rsidP="002A0122">
      <w:pPr>
        <w:pStyle w:val="NormalWeb"/>
        <w:spacing w:after="0"/>
        <w:rPr>
          <w:rFonts w:asciiTheme="minorHAnsi" w:hAnsiTheme="minorHAnsi" w:cs="Arial"/>
          <w:sz w:val="20"/>
          <w:szCs w:val="20"/>
          <w:shd w:val="clear" w:color="auto" w:fill="FFFFFF"/>
        </w:rPr>
      </w:pPr>
      <w:r>
        <w:rPr>
          <w:rFonts w:asciiTheme="minorHAnsi" w:hAnsiTheme="minorHAnsi" w:cs="Arial"/>
          <w:sz w:val="20"/>
          <w:szCs w:val="20"/>
          <w:shd w:val="clear" w:color="auto" w:fill="FFFFFF"/>
        </w:rPr>
        <w:t xml:space="preserve">1. </w:t>
      </w:r>
      <w:r w:rsidRPr="003A3A0A">
        <w:rPr>
          <w:rFonts w:asciiTheme="minorHAnsi" w:hAnsiTheme="minorHAnsi" w:cs="Arial"/>
          <w:sz w:val="20"/>
          <w:szCs w:val="20"/>
          <w:shd w:val="clear" w:color="auto" w:fill="FFFFFF"/>
        </w:rPr>
        <w:t>Suponga una economía cerrada imaginaria de la cual conoce la siguiente información:</w:t>
      </w:r>
    </w:p>
    <w:p w14:paraId="5B35873D" w14:textId="77777777" w:rsidR="00C32894" w:rsidRDefault="00C32894" w:rsidP="002A0122">
      <w:pPr>
        <w:pStyle w:val="NormalWeb"/>
        <w:spacing w:after="0"/>
        <w:ind w:left="708"/>
        <w:rPr>
          <w:rFonts w:asciiTheme="minorHAnsi" w:hAnsiTheme="minorHAnsi" w:cs="Arial"/>
          <w:sz w:val="20"/>
          <w:szCs w:val="20"/>
          <w:shd w:val="clear" w:color="auto" w:fill="FFFFFF"/>
        </w:rPr>
      </w:pPr>
    </w:p>
    <w:p w14:paraId="2F920780" w14:textId="77777777" w:rsidR="002A0122" w:rsidRPr="003A3A0A" w:rsidRDefault="002A0122" w:rsidP="002A0122">
      <w:pPr>
        <w:pStyle w:val="NormalWeb"/>
        <w:spacing w:after="0"/>
        <w:ind w:left="708"/>
        <w:rPr>
          <w:rFonts w:asciiTheme="minorHAnsi" w:hAnsiTheme="minorHAnsi" w:cs="Arial"/>
          <w:sz w:val="20"/>
          <w:szCs w:val="20"/>
          <w:shd w:val="clear" w:color="auto" w:fill="FFFFFF"/>
        </w:rPr>
      </w:pPr>
      <w:r w:rsidRPr="003A3A0A">
        <w:rPr>
          <w:rFonts w:asciiTheme="minorHAnsi" w:hAnsiTheme="minorHAnsi" w:cs="Arial"/>
          <w:sz w:val="20"/>
          <w:szCs w:val="20"/>
          <w:shd w:val="clear" w:color="auto" w:fill="FFFFFF"/>
        </w:rPr>
        <w:t>Consumo = 700 + 0,8 Yd</w:t>
      </w:r>
      <w:r w:rsidRPr="003A3A0A">
        <w:rPr>
          <w:rFonts w:asciiTheme="minorHAnsi" w:hAnsiTheme="minorHAnsi" w:cs="Arial"/>
          <w:sz w:val="20"/>
          <w:szCs w:val="20"/>
          <w:shd w:val="clear" w:color="auto" w:fill="FFFFFF"/>
        </w:rPr>
        <w:tab/>
      </w:r>
      <w:r w:rsidRPr="003A3A0A">
        <w:rPr>
          <w:rFonts w:asciiTheme="minorHAnsi" w:hAnsiTheme="minorHAnsi" w:cs="Arial"/>
          <w:sz w:val="20"/>
          <w:szCs w:val="20"/>
          <w:shd w:val="clear" w:color="auto" w:fill="FFFFFF"/>
        </w:rPr>
        <w:tab/>
        <w:t>Inversión = 450 – 900i</w:t>
      </w:r>
      <w:r w:rsidRPr="003A3A0A">
        <w:rPr>
          <w:rFonts w:asciiTheme="minorHAnsi" w:hAnsiTheme="minorHAnsi" w:cs="Arial"/>
          <w:sz w:val="20"/>
          <w:szCs w:val="20"/>
          <w:shd w:val="clear" w:color="auto" w:fill="FFFFFF"/>
        </w:rPr>
        <w:tab/>
      </w:r>
      <w:r w:rsidRPr="003A3A0A">
        <w:rPr>
          <w:rFonts w:asciiTheme="minorHAnsi" w:hAnsiTheme="minorHAnsi" w:cs="Arial"/>
          <w:sz w:val="20"/>
          <w:szCs w:val="20"/>
          <w:shd w:val="clear" w:color="auto" w:fill="FFFFFF"/>
        </w:rPr>
        <w:tab/>
        <w:t>Gasto público = 550</w:t>
      </w:r>
    </w:p>
    <w:p w14:paraId="10369943" w14:textId="77777777" w:rsidR="002A0122" w:rsidRPr="003A3A0A" w:rsidRDefault="002A0122" w:rsidP="002A0122">
      <w:pPr>
        <w:pStyle w:val="NormalWeb"/>
        <w:spacing w:after="0"/>
        <w:ind w:left="708"/>
        <w:rPr>
          <w:rFonts w:asciiTheme="minorHAnsi" w:hAnsiTheme="minorHAnsi" w:cs="Arial"/>
          <w:sz w:val="20"/>
          <w:szCs w:val="20"/>
          <w:shd w:val="clear" w:color="auto" w:fill="FFFFFF"/>
        </w:rPr>
      </w:pPr>
      <w:r w:rsidRPr="003A3A0A">
        <w:rPr>
          <w:rFonts w:asciiTheme="minorHAnsi" w:hAnsiTheme="minorHAnsi" w:cs="Arial"/>
          <w:sz w:val="20"/>
          <w:szCs w:val="20"/>
          <w:shd w:val="clear" w:color="auto" w:fill="FFFFFF"/>
        </w:rPr>
        <w:t>Impuestos = 0,2Y</w:t>
      </w:r>
      <w:r w:rsidRPr="003A3A0A">
        <w:rPr>
          <w:rFonts w:asciiTheme="minorHAnsi" w:hAnsiTheme="minorHAnsi" w:cs="Arial"/>
          <w:sz w:val="20"/>
          <w:szCs w:val="20"/>
          <w:shd w:val="clear" w:color="auto" w:fill="FFFFFF"/>
        </w:rPr>
        <w:tab/>
      </w:r>
      <w:r w:rsidRPr="003A3A0A">
        <w:rPr>
          <w:rFonts w:asciiTheme="minorHAnsi" w:hAnsiTheme="minorHAnsi" w:cs="Arial"/>
          <w:sz w:val="20"/>
          <w:szCs w:val="20"/>
          <w:shd w:val="clear" w:color="auto" w:fill="FFFFFF"/>
        </w:rPr>
        <w:tab/>
      </w:r>
      <w:r w:rsidRPr="003A3A0A">
        <w:rPr>
          <w:rFonts w:asciiTheme="minorHAnsi" w:hAnsiTheme="minorHAnsi" w:cs="Arial"/>
          <w:sz w:val="20"/>
          <w:szCs w:val="20"/>
          <w:shd w:val="clear" w:color="auto" w:fill="FFFFFF"/>
        </w:rPr>
        <w:tab/>
      </w:r>
    </w:p>
    <w:p w14:paraId="19A25810" w14:textId="77777777" w:rsidR="002A0122" w:rsidRPr="003A3A0A" w:rsidRDefault="002A0122" w:rsidP="002A0122">
      <w:pPr>
        <w:pStyle w:val="NormalWeb"/>
        <w:spacing w:after="0"/>
        <w:ind w:left="708"/>
        <w:rPr>
          <w:rFonts w:asciiTheme="minorHAnsi" w:hAnsiTheme="minorHAnsi" w:cs="Arial"/>
          <w:sz w:val="20"/>
          <w:szCs w:val="20"/>
          <w:shd w:val="clear" w:color="auto" w:fill="FFFFFF"/>
        </w:rPr>
      </w:pPr>
      <w:r w:rsidRPr="003A3A0A">
        <w:rPr>
          <w:rFonts w:asciiTheme="minorHAnsi" w:hAnsiTheme="minorHAnsi" w:cs="Arial"/>
          <w:sz w:val="20"/>
          <w:szCs w:val="20"/>
          <w:shd w:val="clear" w:color="auto" w:fill="FFFFFF"/>
        </w:rPr>
        <w:t>Oferta monetaria = 4500</w:t>
      </w:r>
      <w:r w:rsidRPr="003A3A0A">
        <w:rPr>
          <w:rFonts w:asciiTheme="minorHAnsi" w:hAnsiTheme="minorHAnsi" w:cs="Arial"/>
          <w:sz w:val="20"/>
          <w:szCs w:val="20"/>
          <w:shd w:val="clear" w:color="auto" w:fill="FFFFFF"/>
        </w:rPr>
        <w:tab/>
      </w:r>
      <w:r w:rsidRPr="003A3A0A">
        <w:rPr>
          <w:rFonts w:asciiTheme="minorHAnsi" w:hAnsiTheme="minorHAnsi" w:cs="Arial"/>
          <w:sz w:val="20"/>
          <w:szCs w:val="20"/>
          <w:shd w:val="clear" w:color="auto" w:fill="FFFFFF"/>
        </w:rPr>
        <w:tab/>
        <w:t>Nivel de Precios = 2 (fijo)</w:t>
      </w:r>
      <w:r w:rsidRPr="003A3A0A">
        <w:rPr>
          <w:rFonts w:asciiTheme="minorHAnsi" w:hAnsiTheme="minorHAnsi" w:cs="Arial"/>
          <w:sz w:val="20"/>
          <w:szCs w:val="20"/>
          <w:shd w:val="clear" w:color="auto" w:fill="FFFFFF"/>
        </w:rPr>
        <w:tab/>
      </w:r>
      <w:r w:rsidRPr="003A3A0A">
        <w:rPr>
          <w:rFonts w:asciiTheme="minorHAnsi" w:hAnsiTheme="minorHAnsi" w:cs="Arial"/>
          <w:sz w:val="20"/>
          <w:szCs w:val="20"/>
          <w:shd w:val="clear" w:color="auto" w:fill="FFFFFF"/>
        </w:rPr>
        <w:tab/>
        <w:t>Demanda de dinero = 0,5Y – 400i</w:t>
      </w:r>
    </w:p>
    <w:p w14:paraId="0419248C" w14:textId="77777777" w:rsidR="002A0122" w:rsidRPr="003A3A0A" w:rsidRDefault="002A0122" w:rsidP="002A0122">
      <w:pPr>
        <w:pStyle w:val="NormalWeb"/>
        <w:spacing w:after="0"/>
        <w:ind w:left="708"/>
        <w:rPr>
          <w:rFonts w:asciiTheme="minorHAnsi" w:hAnsiTheme="minorHAnsi" w:cs="Arial"/>
          <w:sz w:val="20"/>
          <w:szCs w:val="20"/>
          <w:shd w:val="clear" w:color="auto" w:fill="FFFFFF"/>
        </w:rPr>
      </w:pPr>
    </w:p>
    <w:p w14:paraId="539BD451" w14:textId="77777777" w:rsidR="002A0122" w:rsidRDefault="002A0122" w:rsidP="00B56D0F">
      <w:pPr>
        <w:pStyle w:val="NormalWeb"/>
        <w:numPr>
          <w:ilvl w:val="0"/>
          <w:numId w:val="33"/>
        </w:numPr>
        <w:spacing w:after="0"/>
        <w:rPr>
          <w:rFonts w:asciiTheme="minorHAnsi" w:hAnsiTheme="minorHAnsi" w:cs="Arial"/>
          <w:sz w:val="20"/>
          <w:szCs w:val="20"/>
          <w:shd w:val="clear" w:color="auto" w:fill="FFFFFF"/>
        </w:rPr>
      </w:pPr>
      <w:r w:rsidRPr="003A3A0A">
        <w:rPr>
          <w:rFonts w:asciiTheme="minorHAnsi" w:hAnsiTheme="minorHAnsi" w:cs="Arial"/>
          <w:sz w:val="20"/>
          <w:szCs w:val="20"/>
          <w:shd w:val="clear" w:color="auto" w:fill="FFFFFF"/>
        </w:rPr>
        <w:t xml:space="preserve">El Banco Central planea incrementar la oferta monetaria por un valor de 450. Cuantifique el impacto sobre el nivel de renta, suponiendo fijos los precios. Explique </w:t>
      </w:r>
      <w:r w:rsidR="004828C5">
        <w:rPr>
          <w:rFonts w:asciiTheme="minorHAnsi" w:hAnsiTheme="minorHAnsi" w:cs="Arial"/>
          <w:sz w:val="20"/>
          <w:szCs w:val="20"/>
          <w:shd w:val="clear" w:color="auto" w:fill="FFFFFF"/>
        </w:rPr>
        <w:t xml:space="preserve">paso a paso </w:t>
      </w:r>
      <w:r w:rsidRPr="003A3A0A">
        <w:rPr>
          <w:rFonts w:asciiTheme="minorHAnsi" w:hAnsiTheme="minorHAnsi" w:cs="Arial"/>
          <w:sz w:val="20"/>
          <w:szCs w:val="20"/>
          <w:shd w:val="clear" w:color="auto" w:fill="FFFFFF"/>
        </w:rPr>
        <w:t>cómo la medida impacta</w:t>
      </w:r>
      <w:r w:rsidR="004828C5">
        <w:rPr>
          <w:rFonts w:asciiTheme="minorHAnsi" w:hAnsiTheme="minorHAnsi" w:cs="Arial"/>
          <w:sz w:val="20"/>
          <w:szCs w:val="20"/>
          <w:shd w:val="clear" w:color="auto" w:fill="FFFFFF"/>
        </w:rPr>
        <w:t xml:space="preserve"> en la economía (producción, tasa de </w:t>
      </w:r>
      <w:r w:rsidR="0007390D">
        <w:rPr>
          <w:rFonts w:asciiTheme="minorHAnsi" w:hAnsiTheme="minorHAnsi" w:cs="Arial"/>
          <w:sz w:val="20"/>
          <w:szCs w:val="20"/>
          <w:shd w:val="clear" w:color="auto" w:fill="FFFFFF"/>
        </w:rPr>
        <w:t>interés</w:t>
      </w:r>
      <w:r w:rsidR="004828C5">
        <w:rPr>
          <w:rFonts w:asciiTheme="minorHAnsi" w:hAnsiTheme="minorHAnsi" w:cs="Arial"/>
          <w:sz w:val="20"/>
          <w:szCs w:val="20"/>
          <w:shd w:val="clear" w:color="auto" w:fill="FFFFFF"/>
        </w:rPr>
        <w:t>, inversión). G</w:t>
      </w:r>
      <w:r w:rsidR="004828C5" w:rsidRPr="003A3A0A">
        <w:rPr>
          <w:rFonts w:asciiTheme="minorHAnsi" w:hAnsiTheme="minorHAnsi" w:cs="Arial"/>
          <w:sz w:val="20"/>
          <w:szCs w:val="20"/>
          <w:shd w:val="clear" w:color="auto" w:fill="FFFFFF"/>
        </w:rPr>
        <w:t>rafique</w:t>
      </w:r>
      <w:r>
        <w:rPr>
          <w:rFonts w:asciiTheme="minorHAnsi" w:hAnsiTheme="minorHAnsi" w:cs="Arial"/>
          <w:sz w:val="20"/>
          <w:szCs w:val="20"/>
          <w:shd w:val="clear" w:color="auto" w:fill="FFFFFF"/>
        </w:rPr>
        <w:t xml:space="preserve">. </w:t>
      </w:r>
    </w:p>
    <w:p w14:paraId="1C2D0FE1" w14:textId="77777777" w:rsidR="002A0122" w:rsidRPr="00544FC2" w:rsidRDefault="002A0122" w:rsidP="002A0122">
      <w:pPr>
        <w:pStyle w:val="NormalWeb"/>
        <w:spacing w:after="0"/>
        <w:ind w:left="1068"/>
        <w:rPr>
          <w:rFonts w:asciiTheme="minorHAnsi" w:hAnsiTheme="minorHAnsi" w:cs="Arial"/>
          <w:b/>
          <w:sz w:val="20"/>
          <w:szCs w:val="20"/>
          <w:shd w:val="clear" w:color="auto" w:fill="FFFFFF"/>
        </w:rPr>
      </w:pPr>
    </w:p>
    <w:p w14:paraId="07C6E629" w14:textId="77777777" w:rsidR="002A0122" w:rsidRDefault="002A0122" w:rsidP="00B56D0F">
      <w:pPr>
        <w:pStyle w:val="NormalWeb"/>
        <w:numPr>
          <w:ilvl w:val="0"/>
          <w:numId w:val="33"/>
        </w:numPr>
        <w:spacing w:after="0"/>
        <w:rPr>
          <w:rFonts w:asciiTheme="minorHAnsi" w:hAnsiTheme="minorHAnsi" w:cs="Arial"/>
          <w:sz w:val="20"/>
          <w:szCs w:val="20"/>
          <w:shd w:val="clear" w:color="auto" w:fill="FFFFFF"/>
        </w:rPr>
      </w:pPr>
      <w:r w:rsidRPr="003A3A0A">
        <w:rPr>
          <w:rFonts w:asciiTheme="minorHAnsi" w:hAnsiTheme="minorHAnsi" w:cs="Arial"/>
          <w:sz w:val="20"/>
          <w:szCs w:val="20"/>
          <w:shd w:val="clear" w:color="auto" w:fill="FFFFFF"/>
        </w:rPr>
        <w:t xml:space="preserve">Si se permite el ajuste de los precios a largo plazo, </w:t>
      </w:r>
      <w:r>
        <w:rPr>
          <w:rFonts w:asciiTheme="minorHAnsi" w:hAnsiTheme="minorHAnsi" w:cs="Arial"/>
          <w:sz w:val="20"/>
          <w:szCs w:val="20"/>
          <w:shd w:val="clear" w:color="auto" w:fill="FFFFFF"/>
        </w:rPr>
        <w:t>¿qué</w:t>
      </w:r>
      <w:r w:rsidRPr="003A3A0A">
        <w:rPr>
          <w:rFonts w:asciiTheme="minorHAnsi" w:hAnsiTheme="minorHAnsi" w:cs="Arial"/>
          <w:sz w:val="20"/>
          <w:szCs w:val="20"/>
          <w:shd w:val="clear" w:color="auto" w:fill="FFFFFF"/>
        </w:rPr>
        <w:t xml:space="preserve"> es de esperar que ocurra con los precios? </w:t>
      </w:r>
      <w:r>
        <w:rPr>
          <w:rFonts w:asciiTheme="minorHAnsi" w:hAnsiTheme="minorHAnsi" w:cs="Arial"/>
          <w:sz w:val="20"/>
          <w:szCs w:val="20"/>
          <w:shd w:val="clear" w:color="auto" w:fill="FFFFFF"/>
        </w:rPr>
        <w:t>¿</w:t>
      </w:r>
      <w:r w:rsidRPr="003A3A0A">
        <w:rPr>
          <w:rFonts w:asciiTheme="minorHAnsi" w:hAnsiTheme="minorHAnsi" w:cs="Arial"/>
          <w:sz w:val="20"/>
          <w:szCs w:val="20"/>
          <w:shd w:val="clear" w:color="auto" w:fill="FFFFFF"/>
        </w:rPr>
        <w:t>Qué ocurrirá con la producción</w:t>
      </w:r>
      <w:r w:rsidR="004828C5">
        <w:rPr>
          <w:rFonts w:asciiTheme="minorHAnsi" w:hAnsiTheme="minorHAnsi" w:cs="Arial"/>
          <w:sz w:val="20"/>
          <w:szCs w:val="20"/>
          <w:shd w:val="clear" w:color="auto" w:fill="FFFFFF"/>
        </w:rPr>
        <w:t xml:space="preserve">, </w:t>
      </w:r>
      <w:r w:rsidRPr="003A3A0A">
        <w:rPr>
          <w:rFonts w:asciiTheme="minorHAnsi" w:hAnsiTheme="minorHAnsi" w:cs="Arial"/>
          <w:sz w:val="20"/>
          <w:szCs w:val="20"/>
          <w:shd w:val="clear" w:color="auto" w:fill="FFFFFF"/>
        </w:rPr>
        <w:t>la tasa de interés</w:t>
      </w:r>
      <w:r w:rsidR="004828C5">
        <w:rPr>
          <w:rFonts w:asciiTheme="minorHAnsi" w:hAnsiTheme="minorHAnsi" w:cs="Arial"/>
          <w:sz w:val="20"/>
          <w:szCs w:val="20"/>
          <w:shd w:val="clear" w:color="auto" w:fill="FFFFFF"/>
        </w:rPr>
        <w:t xml:space="preserve"> y la inversión</w:t>
      </w:r>
      <w:r w:rsidRPr="003A3A0A">
        <w:rPr>
          <w:rFonts w:asciiTheme="minorHAnsi" w:hAnsiTheme="minorHAnsi" w:cs="Arial"/>
          <w:sz w:val="20"/>
          <w:szCs w:val="20"/>
          <w:shd w:val="clear" w:color="auto" w:fill="FFFFFF"/>
        </w:rPr>
        <w:t>? Explique</w:t>
      </w:r>
      <w:r w:rsidR="004828C5">
        <w:rPr>
          <w:rFonts w:asciiTheme="minorHAnsi" w:hAnsiTheme="minorHAnsi" w:cs="Arial"/>
          <w:sz w:val="20"/>
          <w:szCs w:val="20"/>
          <w:shd w:val="clear" w:color="auto" w:fill="FFFFFF"/>
        </w:rPr>
        <w:t xml:space="preserve"> paso a paso lo que sucederá en la economía</w:t>
      </w:r>
      <w:r w:rsidRPr="003A3A0A">
        <w:rPr>
          <w:rFonts w:asciiTheme="minorHAnsi" w:hAnsiTheme="minorHAnsi" w:cs="Arial"/>
          <w:sz w:val="20"/>
          <w:szCs w:val="20"/>
          <w:shd w:val="clear" w:color="auto" w:fill="FFFFFF"/>
        </w:rPr>
        <w:t xml:space="preserve"> y grafique</w:t>
      </w:r>
      <w:r>
        <w:rPr>
          <w:rFonts w:asciiTheme="minorHAnsi" w:hAnsiTheme="minorHAnsi" w:cs="Arial"/>
          <w:sz w:val="20"/>
          <w:szCs w:val="20"/>
          <w:shd w:val="clear" w:color="auto" w:fill="FFFFFF"/>
        </w:rPr>
        <w:t>.</w:t>
      </w:r>
    </w:p>
    <w:p w14:paraId="747867F1" w14:textId="77777777" w:rsidR="002A0122" w:rsidRPr="003A3A0A" w:rsidRDefault="002A0122" w:rsidP="002A0122">
      <w:pPr>
        <w:pStyle w:val="Textodecuerpo3"/>
        <w:spacing w:after="0"/>
        <w:rPr>
          <w:rFonts w:asciiTheme="minorHAnsi" w:hAnsiTheme="minorHAnsi"/>
          <w:sz w:val="20"/>
          <w:szCs w:val="20"/>
        </w:rPr>
      </w:pPr>
    </w:p>
    <w:p w14:paraId="4A387978" w14:textId="77777777" w:rsidR="002A0122" w:rsidRDefault="002A0122" w:rsidP="002A0122">
      <w:pPr>
        <w:pStyle w:val="Textodecuerpo3"/>
        <w:spacing w:after="0"/>
        <w:rPr>
          <w:rFonts w:asciiTheme="minorHAnsi" w:hAnsiTheme="minorHAnsi"/>
          <w:sz w:val="20"/>
          <w:szCs w:val="20"/>
        </w:rPr>
      </w:pPr>
      <w:r>
        <w:rPr>
          <w:rFonts w:asciiTheme="minorHAnsi" w:hAnsiTheme="minorHAnsi"/>
          <w:sz w:val="20"/>
          <w:szCs w:val="20"/>
        </w:rPr>
        <w:t xml:space="preserve">2. </w:t>
      </w:r>
      <w:r w:rsidRPr="003A3A0A">
        <w:rPr>
          <w:rFonts w:asciiTheme="minorHAnsi" w:hAnsiTheme="minorHAnsi"/>
          <w:sz w:val="20"/>
          <w:szCs w:val="20"/>
        </w:rPr>
        <w:t>Explique qué significa que el dinero sea neutral</w:t>
      </w:r>
      <w:r>
        <w:rPr>
          <w:rFonts w:asciiTheme="minorHAnsi" w:hAnsiTheme="minorHAnsi"/>
          <w:sz w:val="20"/>
          <w:szCs w:val="20"/>
        </w:rPr>
        <w:t>.</w:t>
      </w:r>
    </w:p>
    <w:p w14:paraId="7398C03D" w14:textId="77777777" w:rsidR="002A0122" w:rsidRPr="003A3A0A" w:rsidRDefault="002A0122" w:rsidP="002A0122">
      <w:pPr>
        <w:pStyle w:val="Textodecuerpo3"/>
        <w:spacing w:after="0"/>
        <w:rPr>
          <w:rFonts w:asciiTheme="minorHAnsi" w:hAnsiTheme="minorHAnsi"/>
          <w:sz w:val="20"/>
          <w:szCs w:val="20"/>
        </w:rPr>
      </w:pPr>
    </w:p>
    <w:p w14:paraId="4613E796" w14:textId="77777777" w:rsidR="002A0122" w:rsidRDefault="002A0122" w:rsidP="002A0122">
      <w:pPr>
        <w:pStyle w:val="Textodecuerpo3"/>
        <w:spacing w:after="0"/>
        <w:rPr>
          <w:rFonts w:asciiTheme="minorHAnsi" w:hAnsiTheme="minorHAnsi"/>
          <w:sz w:val="20"/>
          <w:szCs w:val="20"/>
        </w:rPr>
      </w:pPr>
      <w:r>
        <w:rPr>
          <w:rFonts w:asciiTheme="minorHAnsi" w:hAnsiTheme="minorHAnsi"/>
          <w:sz w:val="20"/>
          <w:szCs w:val="20"/>
        </w:rPr>
        <w:t xml:space="preserve">3. </w:t>
      </w:r>
      <w:r w:rsidRPr="003A3A0A">
        <w:rPr>
          <w:rFonts w:asciiTheme="minorHAnsi" w:hAnsiTheme="minorHAnsi"/>
          <w:sz w:val="20"/>
          <w:szCs w:val="20"/>
        </w:rPr>
        <w:t xml:space="preserve">Explique de donde se obtiene la curva de Oferta Agregada de una economía. Por qué para los clásicos los precios son flexibles pero para los keynesianos extremos los precios </w:t>
      </w:r>
      <w:r w:rsidR="004828C5">
        <w:rPr>
          <w:rFonts w:asciiTheme="minorHAnsi" w:hAnsiTheme="minorHAnsi"/>
          <w:sz w:val="20"/>
          <w:szCs w:val="20"/>
        </w:rPr>
        <w:t>no varían</w:t>
      </w:r>
      <w:r w:rsidRPr="003A3A0A">
        <w:rPr>
          <w:rFonts w:asciiTheme="minorHAnsi" w:hAnsiTheme="minorHAnsi"/>
          <w:sz w:val="20"/>
          <w:szCs w:val="20"/>
        </w:rPr>
        <w:t>? Sea claro y de una respuesta completa.</w:t>
      </w:r>
    </w:p>
    <w:p w14:paraId="04A8300D" w14:textId="77777777" w:rsidR="002A0122" w:rsidRPr="003A3A0A" w:rsidRDefault="002A0122" w:rsidP="002A0122">
      <w:pPr>
        <w:pStyle w:val="Textodecuerpo3"/>
        <w:spacing w:after="0"/>
        <w:rPr>
          <w:rFonts w:asciiTheme="minorHAnsi" w:hAnsiTheme="minorHAnsi"/>
          <w:sz w:val="20"/>
          <w:szCs w:val="20"/>
        </w:rPr>
      </w:pPr>
    </w:p>
    <w:p w14:paraId="43480BEF" w14:textId="77777777" w:rsidR="002A0122" w:rsidRDefault="002A0122" w:rsidP="002A0122">
      <w:pPr>
        <w:spacing w:after="0" w:line="240" w:lineRule="auto"/>
        <w:rPr>
          <w:rFonts w:cs="Tahoma"/>
          <w:sz w:val="20"/>
          <w:szCs w:val="20"/>
        </w:rPr>
      </w:pPr>
      <w:r>
        <w:rPr>
          <w:rFonts w:cs="Tahoma"/>
          <w:sz w:val="20"/>
          <w:szCs w:val="20"/>
        </w:rPr>
        <w:t xml:space="preserve">4. </w:t>
      </w:r>
      <w:r w:rsidRPr="003A3A0A">
        <w:rPr>
          <w:rFonts w:cs="Tahoma"/>
          <w:sz w:val="20"/>
          <w:szCs w:val="20"/>
        </w:rPr>
        <w:t>Compare los efectos de una política monetaria expansiva en los modelos clásico y keynesiano extremo de Oferta Agregada, en especial sobre los efectos finales sobre el nivel de producción, la tasa de interés y el nivel de precio</w:t>
      </w:r>
      <w:r>
        <w:rPr>
          <w:rFonts w:cs="Tahoma"/>
          <w:sz w:val="20"/>
          <w:szCs w:val="20"/>
        </w:rPr>
        <w:t>.</w:t>
      </w:r>
    </w:p>
    <w:p w14:paraId="3DFEA5EB" w14:textId="77777777" w:rsidR="002A0122" w:rsidRDefault="002A0122" w:rsidP="002A0122">
      <w:pPr>
        <w:spacing w:after="0" w:line="240" w:lineRule="auto"/>
        <w:rPr>
          <w:rFonts w:cs="Tahoma"/>
          <w:sz w:val="20"/>
          <w:szCs w:val="20"/>
        </w:rPr>
      </w:pPr>
    </w:p>
    <w:p w14:paraId="6D2FF6E5" w14:textId="77777777" w:rsidR="002A0122" w:rsidRDefault="002A0122" w:rsidP="002A0122">
      <w:pPr>
        <w:spacing w:after="0" w:line="240" w:lineRule="auto"/>
        <w:rPr>
          <w:sz w:val="20"/>
          <w:szCs w:val="20"/>
        </w:rPr>
      </w:pPr>
      <w:r>
        <w:rPr>
          <w:sz w:val="20"/>
          <w:szCs w:val="20"/>
        </w:rPr>
        <w:t xml:space="preserve">5. </w:t>
      </w:r>
      <w:r w:rsidRPr="003A3A0A">
        <w:rPr>
          <w:sz w:val="20"/>
          <w:szCs w:val="20"/>
        </w:rPr>
        <w:t>¿Por qué para los clásicos la política monetaria es neutral? ¿Y por qué no lo es la política fiscal? Explique la diferencia en ambo</w:t>
      </w:r>
      <w:r>
        <w:rPr>
          <w:sz w:val="20"/>
          <w:szCs w:val="20"/>
        </w:rPr>
        <w:t>s casos, y grafique</w:t>
      </w:r>
      <w:r w:rsidR="004828C5">
        <w:rPr>
          <w:sz w:val="20"/>
          <w:szCs w:val="20"/>
        </w:rPr>
        <w:t xml:space="preserve"> ambos (Modelo OA-DA)</w:t>
      </w:r>
      <w:r>
        <w:rPr>
          <w:sz w:val="20"/>
          <w:szCs w:val="20"/>
        </w:rPr>
        <w:t>.</w:t>
      </w:r>
    </w:p>
    <w:p w14:paraId="641F96D1" w14:textId="77777777" w:rsidR="002A0122" w:rsidRPr="00AE13DA" w:rsidRDefault="002A0122" w:rsidP="002A0122">
      <w:pPr>
        <w:spacing w:after="0" w:line="240" w:lineRule="auto"/>
        <w:rPr>
          <w:rFonts w:cs="Tahoma"/>
          <w:sz w:val="20"/>
          <w:szCs w:val="20"/>
        </w:rPr>
      </w:pPr>
    </w:p>
    <w:p w14:paraId="2AE9B1DC" w14:textId="77777777" w:rsidR="002A0122" w:rsidRDefault="002A0122" w:rsidP="002A0122">
      <w:pPr>
        <w:spacing w:after="0" w:line="240" w:lineRule="auto"/>
        <w:rPr>
          <w:sz w:val="20"/>
          <w:szCs w:val="20"/>
        </w:rPr>
      </w:pPr>
      <w:r w:rsidRPr="003A3A0A">
        <w:rPr>
          <w:sz w:val="20"/>
          <w:szCs w:val="20"/>
        </w:rPr>
        <w:t xml:space="preserve"> </w:t>
      </w:r>
      <w:r>
        <w:rPr>
          <w:sz w:val="20"/>
          <w:szCs w:val="20"/>
        </w:rPr>
        <w:t xml:space="preserve">6. </w:t>
      </w:r>
      <w:r w:rsidRPr="003A3A0A">
        <w:rPr>
          <w:sz w:val="20"/>
          <w:szCs w:val="20"/>
        </w:rPr>
        <w:t xml:space="preserve">Si la economía se encuentra en “estanflación” (inflación con desempleo), ¿puede una política expansiva de demanda (fiscal o monetaria) sacar a la economía de esta situación? </w:t>
      </w:r>
      <w:r w:rsidR="004064BA">
        <w:rPr>
          <w:sz w:val="20"/>
          <w:szCs w:val="20"/>
        </w:rPr>
        <w:t>¿</w:t>
      </w:r>
      <w:r w:rsidRPr="003A3A0A">
        <w:rPr>
          <w:sz w:val="20"/>
          <w:szCs w:val="20"/>
        </w:rPr>
        <w:t>Por qué? E</w:t>
      </w:r>
      <w:r>
        <w:rPr>
          <w:sz w:val="20"/>
          <w:szCs w:val="20"/>
        </w:rPr>
        <w:t>xplique su respuesta</w:t>
      </w:r>
      <w:r w:rsidR="00EC45FE">
        <w:rPr>
          <w:sz w:val="20"/>
          <w:szCs w:val="20"/>
        </w:rPr>
        <w:t xml:space="preserve"> utilizando el caso intermedio del modelo de OA-DA</w:t>
      </w:r>
      <w:r>
        <w:rPr>
          <w:sz w:val="20"/>
          <w:szCs w:val="20"/>
        </w:rPr>
        <w:t>.</w:t>
      </w:r>
    </w:p>
    <w:p w14:paraId="625907E8" w14:textId="77777777" w:rsidR="002A0122" w:rsidRDefault="002A0122" w:rsidP="002A0122">
      <w:pPr>
        <w:spacing w:after="0" w:line="240" w:lineRule="auto"/>
        <w:rPr>
          <w:sz w:val="20"/>
          <w:szCs w:val="20"/>
        </w:rPr>
      </w:pPr>
    </w:p>
    <w:p w14:paraId="0C9137F6" w14:textId="77777777" w:rsidR="002A0122" w:rsidRPr="003A3A0A" w:rsidRDefault="002A0122" w:rsidP="002A0122">
      <w:pPr>
        <w:spacing w:after="0" w:line="240" w:lineRule="auto"/>
        <w:rPr>
          <w:sz w:val="20"/>
          <w:szCs w:val="20"/>
        </w:rPr>
      </w:pPr>
      <w:r>
        <w:rPr>
          <w:sz w:val="20"/>
          <w:szCs w:val="20"/>
        </w:rPr>
        <w:t xml:space="preserve">7. </w:t>
      </w:r>
      <w:r w:rsidRPr="003A3A0A">
        <w:rPr>
          <w:sz w:val="20"/>
          <w:szCs w:val="20"/>
        </w:rPr>
        <w:t xml:space="preserve">Explique conceptual y gráficamente en un modelo de OA-DA y de IS-LM; para una economía que trabaja en el nivel de pleno empleo, los efectos de </w:t>
      </w:r>
      <w:r w:rsidRPr="00AE13DA">
        <w:rPr>
          <w:sz w:val="20"/>
          <w:szCs w:val="20"/>
        </w:rPr>
        <w:t>una contracción monetaria.</w:t>
      </w:r>
      <w:r w:rsidRPr="003A3A0A">
        <w:rPr>
          <w:sz w:val="20"/>
          <w:szCs w:val="20"/>
        </w:rPr>
        <w:t xml:space="preserve"> Los dos gráficos deben ser claros y prolijos, permitiendo most</w:t>
      </w:r>
      <w:r>
        <w:rPr>
          <w:sz w:val="20"/>
          <w:szCs w:val="20"/>
        </w:rPr>
        <w:t xml:space="preserve">rar claramente lo que ocurre. </w:t>
      </w:r>
    </w:p>
    <w:p w14:paraId="3A1C8254" w14:textId="77777777" w:rsidR="002A0122" w:rsidRPr="00513FE2" w:rsidRDefault="002A0122" w:rsidP="002A0122">
      <w:pPr>
        <w:tabs>
          <w:tab w:val="num" w:pos="1068"/>
          <w:tab w:val="num" w:pos="1440"/>
        </w:tabs>
        <w:spacing w:after="0" w:line="240" w:lineRule="auto"/>
        <w:rPr>
          <w:b/>
          <w:sz w:val="20"/>
          <w:szCs w:val="20"/>
        </w:rPr>
      </w:pPr>
    </w:p>
    <w:p w14:paraId="72C09F90" w14:textId="77777777" w:rsidR="002A0122" w:rsidRPr="003A3A0A" w:rsidRDefault="002A0122" w:rsidP="002A0122">
      <w:pPr>
        <w:tabs>
          <w:tab w:val="num" w:pos="1068"/>
          <w:tab w:val="num" w:pos="1440"/>
        </w:tabs>
        <w:spacing w:after="0" w:line="240" w:lineRule="auto"/>
        <w:rPr>
          <w:sz w:val="20"/>
          <w:szCs w:val="20"/>
        </w:rPr>
      </w:pPr>
      <w:r>
        <w:rPr>
          <w:sz w:val="20"/>
          <w:szCs w:val="20"/>
        </w:rPr>
        <w:t xml:space="preserve">8. </w:t>
      </w:r>
      <w:r w:rsidRPr="003A3A0A">
        <w:rPr>
          <w:sz w:val="20"/>
          <w:szCs w:val="20"/>
        </w:rPr>
        <w:t xml:space="preserve">Utilizando el modelo de OA-DA, </w:t>
      </w:r>
      <w:r w:rsidR="001F5DDC">
        <w:rPr>
          <w:sz w:val="20"/>
          <w:szCs w:val="20"/>
        </w:rPr>
        <w:t xml:space="preserve">mediante el caso intermedio de OA, </w:t>
      </w:r>
      <w:r w:rsidRPr="003A3A0A">
        <w:rPr>
          <w:sz w:val="20"/>
          <w:szCs w:val="20"/>
        </w:rPr>
        <w:t>demuestre gráficamente y explique conceptualmente los efectos de un incremento del costo de la energía. Diga como llamamos a esta situación. ¿Esto confirma o contradice el modelo de la Curva de Phillips?</w:t>
      </w:r>
      <w:r>
        <w:rPr>
          <w:sz w:val="20"/>
          <w:szCs w:val="20"/>
        </w:rPr>
        <w:t xml:space="preserve"> </w:t>
      </w:r>
    </w:p>
    <w:p w14:paraId="62B6495A" w14:textId="77777777" w:rsidR="002A0122" w:rsidRPr="00761F74" w:rsidRDefault="002A0122" w:rsidP="002A0122">
      <w:pPr>
        <w:spacing w:after="0" w:line="240" w:lineRule="auto"/>
        <w:rPr>
          <w:sz w:val="20"/>
          <w:szCs w:val="20"/>
        </w:rPr>
      </w:pPr>
    </w:p>
    <w:p w14:paraId="0628ED39" w14:textId="77777777" w:rsidR="002A0122" w:rsidRDefault="002A0122" w:rsidP="002A0122">
      <w:pPr>
        <w:pStyle w:val="NormalWeb"/>
        <w:spacing w:after="0"/>
        <w:rPr>
          <w:rFonts w:asciiTheme="minorHAnsi" w:hAnsiTheme="minorHAnsi" w:cs="Arial"/>
          <w:sz w:val="20"/>
          <w:szCs w:val="20"/>
          <w:shd w:val="clear" w:color="auto" w:fill="FFFFFF"/>
        </w:rPr>
      </w:pPr>
      <w:r>
        <w:rPr>
          <w:rFonts w:asciiTheme="minorHAnsi" w:hAnsiTheme="minorHAnsi" w:cs="Arial"/>
          <w:sz w:val="20"/>
          <w:szCs w:val="20"/>
          <w:shd w:val="clear" w:color="auto" w:fill="FFFFFF"/>
        </w:rPr>
        <w:t xml:space="preserve">9. a) </w:t>
      </w:r>
      <w:r w:rsidRPr="005B5ECA">
        <w:rPr>
          <w:rFonts w:asciiTheme="minorHAnsi" w:hAnsiTheme="minorHAnsi" w:cs="Arial"/>
          <w:sz w:val="20"/>
          <w:szCs w:val="20"/>
          <w:shd w:val="clear" w:color="auto" w:fill="FFFFFF"/>
        </w:rPr>
        <w:t xml:space="preserve">Suponga una economía cerrada donde </w:t>
      </w:r>
      <w:r>
        <w:rPr>
          <w:rFonts w:asciiTheme="minorHAnsi" w:hAnsiTheme="minorHAnsi" w:cs="Arial"/>
          <w:sz w:val="20"/>
          <w:szCs w:val="20"/>
          <w:shd w:val="clear" w:color="auto" w:fill="FFFFFF"/>
        </w:rPr>
        <w:t>e</w:t>
      </w:r>
      <w:r w:rsidRPr="005B5ECA">
        <w:rPr>
          <w:rFonts w:asciiTheme="minorHAnsi" w:hAnsiTheme="minorHAnsi" w:cs="Arial"/>
          <w:sz w:val="20"/>
          <w:szCs w:val="20"/>
          <w:shd w:val="clear" w:color="auto" w:fill="FFFFFF"/>
        </w:rPr>
        <w:t xml:space="preserve">l Gobierno planea aumentar la alícuota impositiva, pues necesita aumentar la recaudación. Explique el impacto sobre el nivel de renta, la </w:t>
      </w:r>
      <w:r>
        <w:rPr>
          <w:rFonts w:asciiTheme="minorHAnsi" w:hAnsiTheme="minorHAnsi" w:cs="Arial"/>
          <w:sz w:val="20"/>
          <w:szCs w:val="20"/>
          <w:shd w:val="clear" w:color="auto" w:fill="FFFFFF"/>
        </w:rPr>
        <w:t>inversión privada y el ahorro del gobierno</w:t>
      </w:r>
      <w:r w:rsidRPr="005B5ECA">
        <w:rPr>
          <w:rFonts w:asciiTheme="minorHAnsi" w:hAnsiTheme="minorHAnsi" w:cs="Arial"/>
          <w:sz w:val="20"/>
          <w:szCs w:val="20"/>
          <w:shd w:val="clear" w:color="auto" w:fill="FFFFFF"/>
        </w:rPr>
        <w:t>, suponiendo fijos los precios. Grafique</w:t>
      </w:r>
      <w:r>
        <w:rPr>
          <w:rFonts w:asciiTheme="minorHAnsi" w:hAnsiTheme="minorHAnsi" w:cs="Arial"/>
          <w:sz w:val="20"/>
          <w:szCs w:val="20"/>
          <w:shd w:val="clear" w:color="auto" w:fill="FFFFFF"/>
        </w:rPr>
        <w:t>, usando el esquema IS-LM.</w:t>
      </w:r>
    </w:p>
    <w:p w14:paraId="6B2149EB" w14:textId="77777777" w:rsidR="002A0122" w:rsidRPr="00A679AC" w:rsidRDefault="002A0122" w:rsidP="002A0122">
      <w:pPr>
        <w:pStyle w:val="NormalWeb"/>
        <w:spacing w:after="0"/>
        <w:rPr>
          <w:rFonts w:asciiTheme="minorHAnsi" w:hAnsiTheme="minorHAnsi" w:cs="Arial"/>
          <w:b/>
          <w:sz w:val="20"/>
          <w:szCs w:val="20"/>
          <w:shd w:val="clear" w:color="auto" w:fill="FFFFFF"/>
        </w:rPr>
      </w:pPr>
    </w:p>
    <w:p w14:paraId="771DAEA2" w14:textId="77777777" w:rsidR="002A0122" w:rsidRPr="003A3A0A" w:rsidRDefault="002A0122" w:rsidP="002A0122">
      <w:pPr>
        <w:pStyle w:val="NormalWeb"/>
        <w:spacing w:after="0"/>
        <w:rPr>
          <w:rFonts w:asciiTheme="minorHAnsi" w:hAnsiTheme="minorHAnsi" w:cs="Arial"/>
          <w:sz w:val="20"/>
          <w:szCs w:val="20"/>
          <w:shd w:val="clear" w:color="auto" w:fill="FFFFFF"/>
        </w:rPr>
      </w:pPr>
      <w:r>
        <w:rPr>
          <w:rFonts w:asciiTheme="minorHAnsi" w:hAnsiTheme="minorHAnsi" w:cs="Arial"/>
          <w:sz w:val="20"/>
          <w:szCs w:val="20"/>
          <w:shd w:val="clear" w:color="auto" w:fill="FFFFFF"/>
        </w:rPr>
        <w:t xml:space="preserve">b) </w:t>
      </w:r>
      <w:r w:rsidRPr="003A3A0A">
        <w:rPr>
          <w:rFonts w:asciiTheme="minorHAnsi" w:hAnsiTheme="minorHAnsi" w:cs="Arial"/>
          <w:sz w:val="20"/>
          <w:szCs w:val="20"/>
          <w:shd w:val="clear" w:color="auto" w:fill="FFFFFF"/>
        </w:rPr>
        <w:t xml:space="preserve">Si se permite el ajuste de los precios a largo plazo, </w:t>
      </w:r>
      <w:r w:rsidR="00EC45FE">
        <w:rPr>
          <w:rFonts w:asciiTheme="minorHAnsi" w:hAnsiTheme="minorHAnsi" w:cs="Arial"/>
          <w:sz w:val="20"/>
          <w:szCs w:val="20"/>
          <w:shd w:val="clear" w:color="auto" w:fill="FFFFFF"/>
        </w:rPr>
        <w:t>¿</w:t>
      </w:r>
      <w:r w:rsidR="0007390D" w:rsidRPr="003A3A0A">
        <w:rPr>
          <w:rFonts w:asciiTheme="minorHAnsi" w:hAnsiTheme="minorHAnsi" w:cs="Arial"/>
          <w:sz w:val="20"/>
          <w:szCs w:val="20"/>
          <w:shd w:val="clear" w:color="auto" w:fill="FFFFFF"/>
        </w:rPr>
        <w:t>qué</w:t>
      </w:r>
      <w:r w:rsidRPr="003A3A0A">
        <w:rPr>
          <w:rFonts w:asciiTheme="minorHAnsi" w:hAnsiTheme="minorHAnsi" w:cs="Arial"/>
          <w:sz w:val="20"/>
          <w:szCs w:val="20"/>
          <w:shd w:val="clear" w:color="auto" w:fill="FFFFFF"/>
        </w:rPr>
        <w:t xml:space="preserve"> es de esperar que ocurra con los precios? </w:t>
      </w:r>
      <w:r w:rsidR="00EC45FE">
        <w:rPr>
          <w:rFonts w:asciiTheme="minorHAnsi" w:hAnsiTheme="minorHAnsi" w:cs="Arial"/>
          <w:sz w:val="20"/>
          <w:szCs w:val="20"/>
          <w:shd w:val="clear" w:color="auto" w:fill="FFFFFF"/>
        </w:rPr>
        <w:t>¿</w:t>
      </w:r>
      <w:r w:rsidRPr="003A3A0A">
        <w:rPr>
          <w:rFonts w:asciiTheme="minorHAnsi" w:hAnsiTheme="minorHAnsi" w:cs="Arial"/>
          <w:sz w:val="20"/>
          <w:szCs w:val="20"/>
          <w:shd w:val="clear" w:color="auto" w:fill="FFFFFF"/>
        </w:rPr>
        <w:t>P</w:t>
      </w:r>
      <w:r>
        <w:rPr>
          <w:rFonts w:asciiTheme="minorHAnsi" w:hAnsiTheme="minorHAnsi" w:cs="Arial"/>
          <w:sz w:val="20"/>
          <w:szCs w:val="20"/>
          <w:shd w:val="clear" w:color="auto" w:fill="FFFFFF"/>
        </w:rPr>
        <w:t>or qué? ¿</w:t>
      </w:r>
      <w:r w:rsidRPr="003A3A0A">
        <w:rPr>
          <w:rFonts w:asciiTheme="minorHAnsi" w:hAnsiTheme="minorHAnsi" w:cs="Arial"/>
          <w:sz w:val="20"/>
          <w:szCs w:val="20"/>
          <w:shd w:val="clear" w:color="auto" w:fill="FFFFFF"/>
        </w:rPr>
        <w:t>Qué ocurrirá con la producción y la tasa de interés? Grafique</w:t>
      </w:r>
      <w:r>
        <w:rPr>
          <w:rFonts w:asciiTheme="minorHAnsi" w:hAnsiTheme="minorHAnsi" w:cs="Arial"/>
          <w:sz w:val="20"/>
          <w:szCs w:val="20"/>
          <w:shd w:val="clear" w:color="auto" w:fill="FFFFFF"/>
        </w:rPr>
        <w:t>.</w:t>
      </w:r>
    </w:p>
    <w:p w14:paraId="48C17D34" w14:textId="77777777" w:rsidR="002A0122" w:rsidRDefault="002A0122" w:rsidP="002A0122">
      <w:pPr>
        <w:spacing w:after="0" w:line="240" w:lineRule="auto"/>
        <w:rPr>
          <w:rFonts w:cs="Tahoma"/>
          <w:i/>
          <w:sz w:val="20"/>
          <w:szCs w:val="20"/>
        </w:rPr>
      </w:pPr>
    </w:p>
    <w:p w14:paraId="41ED1393" w14:textId="77777777" w:rsidR="002A0122" w:rsidRDefault="002A0122" w:rsidP="002A0122">
      <w:pPr>
        <w:pStyle w:val="Textodecuerpo3"/>
        <w:spacing w:after="0"/>
        <w:rPr>
          <w:rFonts w:asciiTheme="minorHAnsi" w:hAnsiTheme="minorHAnsi"/>
          <w:sz w:val="20"/>
          <w:szCs w:val="20"/>
        </w:rPr>
      </w:pPr>
      <w:r>
        <w:rPr>
          <w:rFonts w:asciiTheme="minorHAnsi" w:hAnsiTheme="minorHAnsi"/>
          <w:sz w:val="20"/>
          <w:szCs w:val="20"/>
        </w:rPr>
        <w:lastRenderedPageBreak/>
        <w:t xml:space="preserve">10. </w:t>
      </w:r>
      <w:r w:rsidRPr="003A3A0A">
        <w:rPr>
          <w:rFonts w:asciiTheme="minorHAnsi" w:hAnsiTheme="minorHAnsi"/>
          <w:sz w:val="20"/>
          <w:szCs w:val="20"/>
        </w:rPr>
        <w:t>a) Explique la relación entre el nivel de precios y la Demanda Agregada, y muestre como se obtiene gráficamente la función de Deman</w:t>
      </w:r>
      <w:r>
        <w:rPr>
          <w:rFonts w:asciiTheme="minorHAnsi" w:hAnsiTheme="minorHAnsi"/>
          <w:sz w:val="20"/>
          <w:szCs w:val="20"/>
        </w:rPr>
        <w:t>da Agregada, Y=f(P).</w:t>
      </w:r>
    </w:p>
    <w:p w14:paraId="3F14C685" w14:textId="77777777" w:rsidR="002A0122" w:rsidRDefault="002A0122" w:rsidP="00B56D0F">
      <w:pPr>
        <w:pStyle w:val="Textodecuerpo3"/>
        <w:numPr>
          <w:ilvl w:val="0"/>
          <w:numId w:val="34"/>
        </w:numPr>
        <w:spacing w:after="0"/>
        <w:rPr>
          <w:rFonts w:asciiTheme="minorHAnsi" w:hAnsiTheme="minorHAnsi"/>
          <w:sz w:val="20"/>
          <w:szCs w:val="20"/>
        </w:rPr>
      </w:pPr>
      <w:r w:rsidRPr="003A3A0A">
        <w:rPr>
          <w:rFonts w:asciiTheme="minorHAnsi" w:hAnsiTheme="minorHAnsi"/>
          <w:sz w:val="20"/>
          <w:szCs w:val="20"/>
        </w:rPr>
        <w:t xml:space="preserve">Explique cuál es la relación entre el nivel de precios y la Oferta Agregada. Tenga en cuenta las diferencias entre clásicos y keynesianos.  </w:t>
      </w:r>
      <w:r>
        <w:rPr>
          <w:rFonts w:asciiTheme="minorHAnsi" w:hAnsiTheme="minorHAnsi"/>
          <w:sz w:val="20"/>
          <w:szCs w:val="20"/>
        </w:rPr>
        <w:t>¿</w:t>
      </w:r>
      <w:r w:rsidRPr="003A3A0A">
        <w:rPr>
          <w:rFonts w:asciiTheme="minorHAnsi" w:hAnsiTheme="minorHAnsi"/>
          <w:sz w:val="20"/>
          <w:szCs w:val="20"/>
        </w:rPr>
        <w:t>Por qué para los clásicos no e</w:t>
      </w:r>
      <w:r w:rsidR="004636C7">
        <w:rPr>
          <w:rFonts w:asciiTheme="minorHAnsi" w:hAnsiTheme="minorHAnsi"/>
          <w:sz w:val="20"/>
          <w:szCs w:val="20"/>
        </w:rPr>
        <w:t>xiste tal relación?</w:t>
      </w:r>
    </w:p>
    <w:p w14:paraId="1B10A72C" w14:textId="77777777" w:rsidR="002A0122" w:rsidRDefault="002A0122" w:rsidP="002A0122">
      <w:pPr>
        <w:spacing w:after="0" w:line="240" w:lineRule="auto"/>
        <w:rPr>
          <w:rFonts w:cs="Tahoma"/>
          <w:i/>
          <w:sz w:val="20"/>
          <w:szCs w:val="20"/>
          <w:lang w:val="es-ES"/>
        </w:rPr>
      </w:pPr>
    </w:p>
    <w:p w14:paraId="68EA0811" w14:textId="77777777" w:rsidR="00A46AB3" w:rsidRDefault="0044547E" w:rsidP="0044547E">
      <w:pPr>
        <w:pStyle w:val="NormalWeb"/>
        <w:rPr>
          <w:rFonts w:ascii="Calibri" w:hAnsi="Calibri"/>
          <w:sz w:val="20"/>
          <w:szCs w:val="20"/>
          <w:lang w:val="es-AR"/>
        </w:rPr>
      </w:pPr>
      <w:r>
        <w:rPr>
          <w:rFonts w:ascii="Calibri" w:hAnsi="Calibri"/>
          <w:sz w:val="20"/>
          <w:szCs w:val="20"/>
        </w:rPr>
        <w:t xml:space="preserve">11. </w:t>
      </w:r>
      <w:r w:rsidR="00A46AB3" w:rsidRPr="00C92698">
        <w:rPr>
          <w:rFonts w:ascii="Calibri" w:hAnsi="Calibri"/>
          <w:sz w:val="20"/>
          <w:szCs w:val="20"/>
          <w:lang w:val="es-AR"/>
        </w:rPr>
        <w:t xml:space="preserve">Compare </w:t>
      </w:r>
      <w:r>
        <w:rPr>
          <w:rFonts w:ascii="Calibri" w:hAnsi="Calibri"/>
          <w:sz w:val="20"/>
          <w:szCs w:val="20"/>
          <w:lang w:val="es-AR"/>
        </w:rPr>
        <w:t>los</w:t>
      </w:r>
      <w:r w:rsidR="00A46AB3" w:rsidRPr="00C92698">
        <w:rPr>
          <w:rFonts w:ascii="Calibri" w:hAnsi="Calibri"/>
          <w:sz w:val="20"/>
          <w:szCs w:val="20"/>
          <w:lang w:val="es-AR"/>
        </w:rPr>
        <w:t xml:space="preserve"> efectos a largo plazo (suponiendo que inicialmente el nivel de producción es el de pleno empleo) de las políticas f</w:t>
      </w:r>
      <w:r>
        <w:rPr>
          <w:rFonts w:ascii="Calibri" w:hAnsi="Calibri"/>
          <w:sz w:val="20"/>
          <w:szCs w:val="20"/>
          <w:lang w:val="es-AR"/>
        </w:rPr>
        <w:t xml:space="preserve">iscales y monetarias expansivas, completando la tabla con los resultados finales previstos. </w:t>
      </w:r>
    </w:p>
    <w:p w14:paraId="75446025" w14:textId="77777777" w:rsidR="00A46AB3" w:rsidRPr="00C92698" w:rsidRDefault="00A46AB3" w:rsidP="00A46AB3">
      <w:pPr>
        <w:pStyle w:val="NormalWeb"/>
        <w:ind w:left="720"/>
        <w:rPr>
          <w:rFonts w:ascii="Calibri" w:hAnsi="Calibri"/>
          <w:sz w:val="20"/>
          <w:szCs w:val="20"/>
          <w:lang w:val="es-AR"/>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2777"/>
        <w:gridCol w:w="2794"/>
      </w:tblGrid>
      <w:tr w:rsidR="00A46AB3" w:rsidRPr="00C92698" w14:paraId="3F073343" w14:textId="77777777" w:rsidTr="0097621B">
        <w:tc>
          <w:tcPr>
            <w:tcW w:w="3560" w:type="dxa"/>
            <w:shd w:val="clear" w:color="auto" w:fill="auto"/>
            <w:vAlign w:val="center"/>
          </w:tcPr>
          <w:p w14:paraId="5B2961D4" w14:textId="77777777" w:rsidR="00A46AB3" w:rsidRPr="00C92698" w:rsidRDefault="00A46AB3" w:rsidP="0097621B">
            <w:pPr>
              <w:pStyle w:val="NormalWeb"/>
              <w:jc w:val="center"/>
              <w:rPr>
                <w:rFonts w:ascii="Calibri" w:hAnsi="Calibri"/>
                <w:b/>
                <w:sz w:val="20"/>
                <w:szCs w:val="20"/>
                <w:lang w:val="es-AR"/>
              </w:rPr>
            </w:pPr>
            <w:r w:rsidRPr="00C92698">
              <w:rPr>
                <w:rFonts w:ascii="Calibri" w:hAnsi="Calibri"/>
                <w:b/>
                <w:sz w:val="20"/>
                <w:szCs w:val="20"/>
                <w:lang w:val="es-AR"/>
              </w:rPr>
              <w:t>Efecto sobre</w:t>
            </w:r>
          </w:p>
        </w:tc>
        <w:tc>
          <w:tcPr>
            <w:tcW w:w="3560" w:type="dxa"/>
            <w:shd w:val="clear" w:color="auto" w:fill="auto"/>
            <w:vAlign w:val="center"/>
          </w:tcPr>
          <w:p w14:paraId="5D9ADB8E" w14:textId="77777777" w:rsidR="00A46AB3" w:rsidRPr="00C92698" w:rsidRDefault="00A46AB3" w:rsidP="0097621B">
            <w:pPr>
              <w:pStyle w:val="NormalWeb"/>
              <w:jc w:val="center"/>
              <w:rPr>
                <w:rFonts w:ascii="Calibri" w:hAnsi="Calibri"/>
                <w:b/>
                <w:sz w:val="20"/>
                <w:szCs w:val="20"/>
                <w:lang w:val="es-AR"/>
              </w:rPr>
            </w:pPr>
            <w:r w:rsidRPr="00C92698">
              <w:rPr>
                <w:rFonts w:ascii="Calibri" w:hAnsi="Calibri"/>
                <w:b/>
                <w:sz w:val="20"/>
                <w:szCs w:val="20"/>
                <w:lang w:val="es-AR"/>
              </w:rPr>
              <w:t>Política Fiscal Expansiva</w:t>
            </w:r>
          </w:p>
        </w:tc>
        <w:tc>
          <w:tcPr>
            <w:tcW w:w="3560" w:type="dxa"/>
            <w:shd w:val="clear" w:color="auto" w:fill="auto"/>
            <w:vAlign w:val="center"/>
          </w:tcPr>
          <w:p w14:paraId="18E5B2C0" w14:textId="77777777" w:rsidR="00A46AB3" w:rsidRPr="00C92698" w:rsidRDefault="00A46AB3" w:rsidP="0097621B">
            <w:pPr>
              <w:pStyle w:val="NormalWeb"/>
              <w:jc w:val="center"/>
              <w:rPr>
                <w:rFonts w:ascii="Calibri" w:hAnsi="Calibri"/>
                <w:b/>
                <w:sz w:val="20"/>
                <w:szCs w:val="20"/>
                <w:lang w:val="es-AR"/>
              </w:rPr>
            </w:pPr>
            <w:r w:rsidRPr="00C92698">
              <w:rPr>
                <w:rFonts w:ascii="Calibri" w:hAnsi="Calibri"/>
                <w:b/>
                <w:sz w:val="20"/>
                <w:szCs w:val="20"/>
                <w:lang w:val="es-AR"/>
              </w:rPr>
              <w:t>Política Monetaria Expansiva</w:t>
            </w:r>
          </w:p>
        </w:tc>
      </w:tr>
      <w:tr w:rsidR="00A46AB3" w:rsidRPr="00C92698" w14:paraId="73087003" w14:textId="77777777" w:rsidTr="0097621B">
        <w:tc>
          <w:tcPr>
            <w:tcW w:w="3560" w:type="dxa"/>
            <w:shd w:val="clear" w:color="auto" w:fill="auto"/>
            <w:vAlign w:val="center"/>
          </w:tcPr>
          <w:p w14:paraId="12465E12" w14:textId="77777777" w:rsidR="00A46AB3" w:rsidRPr="00C92698" w:rsidRDefault="00A46AB3" w:rsidP="0097621B">
            <w:pPr>
              <w:pStyle w:val="NormalWeb"/>
              <w:rPr>
                <w:rFonts w:ascii="Calibri" w:hAnsi="Calibri"/>
                <w:b/>
                <w:sz w:val="20"/>
                <w:szCs w:val="20"/>
                <w:lang w:val="es-AR"/>
              </w:rPr>
            </w:pPr>
            <w:r w:rsidRPr="00C92698">
              <w:rPr>
                <w:rFonts w:ascii="Calibri" w:hAnsi="Calibri"/>
                <w:b/>
                <w:sz w:val="20"/>
                <w:szCs w:val="20"/>
                <w:lang w:val="es-AR"/>
              </w:rPr>
              <w:t>Consumo privado</w:t>
            </w:r>
          </w:p>
        </w:tc>
        <w:tc>
          <w:tcPr>
            <w:tcW w:w="3560" w:type="dxa"/>
            <w:shd w:val="clear" w:color="auto" w:fill="auto"/>
            <w:vAlign w:val="center"/>
          </w:tcPr>
          <w:p w14:paraId="30938C04" w14:textId="77777777" w:rsidR="00A46AB3" w:rsidRPr="00C92698" w:rsidRDefault="00A46AB3" w:rsidP="0097621B">
            <w:pPr>
              <w:pStyle w:val="NormalWeb"/>
              <w:jc w:val="center"/>
              <w:rPr>
                <w:rFonts w:ascii="Calibri" w:hAnsi="Calibri"/>
                <w:b/>
                <w:sz w:val="20"/>
                <w:szCs w:val="20"/>
                <w:lang w:val="es-AR"/>
              </w:rPr>
            </w:pPr>
          </w:p>
        </w:tc>
        <w:tc>
          <w:tcPr>
            <w:tcW w:w="3560" w:type="dxa"/>
            <w:shd w:val="clear" w:color="auto" w:fill="auto"/>
            <w:vAlign w:val="center"/>
          </w:tcPr>
          <w:p w14:paraId="276F4720" w14:textId="77777777" w:rsidR="00A46AB3" w:rsidRPr="00C92698" w:rsidRDefault="00A46AB3" w:rsidP="0097621B">
            <w:pPr>
              <w:pStyle w:val="NormalWeb"/>
              <w:jc w:val="center"/>
              <w:rPr>
                <w:rFonts w:ascii="Calibri" w:hAnsi="Calibri"/>
                <w:b/>
                <w:sz w:val="20"/>
                <w:szCs w:val="20"/>
                <w:lang w:val="es-AR"/>
              </w:rPr>
            </w:pPr>
          </w:p>
        </w:tc>
      </w:tr>
      <w:tr w:rsidR="00A46AB3" w:rsidRPr="00C92698" w14:paraId="3A12F4A3" w14:textId="77777777" w:rsidTr="0097621B">
        <w:tc>
          <w:tcPr>
            <w:tcW w:w="3560" w:type="dxa"/>
            <w:shd w:val="clear" w:color="auto" w:fill="auto"/>
            <w:vAlign w:val="center"/>
          </w:tcPr>
          <w:p w14:paraId="25BE17AE" w14:textId="77777777" w:rsidR="00A46AB3" w:rsidRPr="00C92698" w:rsidRDefault="00A46AB3" w:rsidP="0097621B">
            <w:pPr>
              <w:pStyle w:val="NormalWeb"/>
              <w:rPr>
                <w:rFonts w:ascii="Calibri" w:hAnsi="Calibri"/>
                <w:b/>
                <w:sz w:val="20"/>
                <w:szCs w:val="20"/>
                <w:lang w:val="es-AR"/>
              </w:rPr>
            </w:pPr>
            <w:r w:rsidRPr="00C92698">
              <w:rPr>
                <w:rFonts w:ascii="Calibri" w:hAnsi="Calibri"/>
                <w:b/>
                <w:sz w:val="20"/>
                <w:szCs w:val="20"/>
                <w:lang w:val="es-AR"/>
              </w:rPr>
              <w:t>Ahorro público</w:t>
            </w:r>
          </w:p>
        </w:tc>
        <w:tc>
          <w:tcPr>
            <w:tcW w:w="3560" w:type="dxa"/>
            <w:shd w:val="clear" w:color="auto" w:fill="auto"/>
            <w:vAlign w:val="center"/>
          </w:tcPr>
          <w:p w14:paraId="089F39F8" w14:textId="77777777" w:rsidR="00A46AB3" w:rsidRPr="00C92698" w:rsidRDefault="00A46AB3" w:rsidP="0097621B">
            <w:pPr>
              <w:pStyle w:val="NormalWeb"/>
              <w:jc w:val="center"/>
              <w:rPr>
                <w:rFonts w:ascii="Calibri" w:hAnsi="Calibri"/>
                <w:b/>
                <w:sz w:val="20"/>
                <w:szCs w:val="20"/>
                <w:lang w:val="es-AR"/>
              </w:rPr>
            </w:pPr>
          </w:p>
        </w:tc>
        <w:tc>
          <w:tcPr>
            <w:tcW w:w="3560" w:type="dxa"/>
            <w:shd w:val="clear" w:color="auto" w:fill="auto"/>
            <w:vAlign w:val="center"/>
          </w:tcPr>
          <w:p w14:paraId="5F7F84B5" w14:textId="77777777" w:rsidR="00A46AB3" w:rsidRPr="00C92698" w:rsidRDefault="00A46AB3" w:rsidP="0097621B">
            <w:pPr>
              <w:pStyle w:val="NormalWeb"/>
              <w:jc w:val="center"/>
              <w:rPr>
                <w:rFonts w:ascii="Calibri" w:hAnsi="Calibri"/>
                <w:b/>
                <w:sz w:val="20"/>
                <w:szCs w:val="20"/>
                <w:lang w:val="es-AR"/>
              </w:rPr>
            </w:pPr>
          </w:p>
        </w:tc>
      </w:tr>
      <w:tr w:rsidR="00A46AB3" w:rsidRPr="00C92698" w14:paraId="556F847A" w14:textId="77777777" w:rsidTr="0097621B">
        <w:tc>
          <w:tcPr>
            <w:tcW w:w="3560" w:type="dxa"/>
            <w:shd w:val="clear" w:color="auto" w:fill="auto"/>
            <w:vAlign w:val="center"/>
          </w:tcPr>
          <w:p w14:paraId="043FE5BD" w14:textId="77777777" w:rsidR="00A46AB3" w:rsidRPr="00C92698" w:rsidRDefault="00A46AB3" w:rsidP="0097621B">
            <w:pPr>
              <w:pStyle w:val="NormalWeb"/>
              <w:rPr>
                <w:rFonts w:ascii="Calibri" w:hAnsi="Calibri"/>
                <w:b/>
                <w:sz w:val="20"/>
                <w:szCs w:val="20"/>
                <w:lang w:val="es-AR"/>
              </w:rPr>
            </w:pPr>
            <w:r w:rsidRPr="00C92698">
              <w:rPr>
                <w:rFonts w:ascii="Calibri" w:hAnsi="Calibri"/>
                <w:b/>
                <w:sz w:val="20"/>
                <w:szCs w:val="20"/>
                <w:lang w:val="es-AR"/>
              </w:rPr>
              <w:t>Oferta real de dinero</w:t>
            </w:r>
          </w:p>
        </w:tc>
        <w:tc>
          <w:tcPr>
            <w:tcW w:w="3560" w:type="dxa"/>
            <w:shd w:val="clear" w:color="auto" w:fill="auto"/>
            <w:vAlign w:val="center"/>
          </w:tcPr>
          <w:p w14:paraId="225D32F1" w14:textId="77777777" w:rsidR="00A46AB3" w:rsidRPr="00C92698" w:rsidRDefault="00A46AB3" w:rsidP="0097621B">
            <w:pPr>
              <w:pStyle w:val="NormalWeb"/>
              <w:jc w:val="center"/>
              <w:rPr>
                <w:rFonts w:ascii="Calibri" w:hAnsi="Calibri"/>
                <w:b/>
                <w:sz w:val="20"/>
                <w:szCs w:val="20"/>
                <w:lang w:val="es-AR"/>
              </w:rPr>
            </w:pPr>
          </w:p>
        </w:tc>
        <w:tc>
          <w:tcPr>
            <w:tcW w:w="3560" w:type="dxa"/>
            <w:shd w:val="clear" w:color="auto" w:fill="auto"/>
            <w:vAlign w:val="center"/>
          </w:tcPr>
          <w:p w14:paraId="6C7812A0" w14:textId="77777777" w:rsidR="00A46AB3" w:rsidRPr="00C92698" w:rsidRDefault="00A46AB3" w:rsidP="0097621B">
            <w:pPr>
              <w:pStyle w:val="NormalWeb"/>
              <w:jc w:val="center"/>
              <w:rPr>
                <w:rFonts w:ascii="Calibri" w:hAnsi="Calibri"/>
                <w:b/>
                <w:sz w:val="20"/>
                <w:szCs w:val="20"/>
                <w:lang w:val="es-AR"/>
              </w:rPr>
            </w:pPr>
          </w:p>
        </w:tc>
      </w:tr>
      <w:tr w:rsidR="00A46AB3" w:rsidRPr="00C92698" w14:paraId="63AB224A" w14:textId="77777777" w:rsidTr="0097621B">
        <w:tc>
          <w:tcPr>
            <w:tcW w:w="3560" w:type="dxa"/>
            <w:shd w:val="clear" w:color="auto" w:fill="auto"/>
            <w:vAlign w:val="center"/>
          </w:tcPr>
          <w:p w14:paraId="323A1C01" w14:textId="77777777" w:rsidR="00A46AB3" w:rsidRPr="00C92698" w:rsidRDefault="00A46AB3" w:rsidP="0097621B">
            <w:pPr>
              <w:pStyle w:val="NormalWeb"/>
              <w:rPr>
                <w:rFonts w:ascii="Calibri" w:hAnsi="Calibri"/>
                <w:b/>
                <w:sz w:val="20"/>
                <w:szCs w:val="20"/>
                <w:lang w:val="es-AR"/>
              </w:rPr>
            </w:pPr>
            <w:r w:rsidRPr="00C92698">
              <w:rPr>
                <w:rFonts w:ascii="Calibri" w:hAnsi="Calibri"/>
                <w:b/>
                <w:sz w:val="20"/>
                <w:szCs w:val="20"/>
                <w:lang w:val="es-AR"/>
              </w:rPr>
              <w:t>Inversión</w:t>
            </w:r>
          </w:p>
        </w:tc>
        <w:tc>
          <w:tcPr>
            <w:tcW w:w="3560" w:type="dxa"/>
            <w:shd w:val="clear" w:color="auto" w:fill="auto"/>
            <w:vAlign w:val="center"/>
          </w:tcPr>
          <w:p w14:paraId="7A512A7A" w14:textId="77777777" w:rsidR="00A46AB3" w:rsidRPr="00C92698" w:rsidRDefault="00A46AB3" w:rsidP="0097621B">
            <w:pPr>
              <w:pStyle w:val="NormalWeb"/>
              <w:jc w:val="center"/>
              <w:rPr>
                <w:rFonts w:ascii="Calibri" w:hAnsi="Calibri"/>
                <w:b/>
                <w:sz w:val="20"/>
                <w:szCs w:val="20"/>
                <w:lang w:val="es-AR"/>
              </w:rPr>
            </w:pPr>
          </w:p>
        </w:tc>
        <w:tc>
          <w:tcPr>
            <w:tcW w:w="3560" w:type="dxa"/>
            <w:shd w:val="clear" w:color="auto" w:fill="auto"/>
            <w:vAlign w:val="center"/>
          </w:tcPr>
          <w:p w14:paraId="16D77B8A" w14:textId="77777777" w:rsidR="00A46AB3" w:rsidRPr="00C92698" w:rsidRDefault="00A46AB3" w:rsidP="0097621B">
            <w:pPr>
              <w:pStyle w:val="NormalWeb"/>
              <w:jc w:val="center"/>
              <w:rPr>
                <w:rFonts w:ascii="Calibri" w:hAnsi="Calibri"/>
                <w:b/>
                <w:sz w:val="20"/>
                <w:szCs w:val="20"/>
                <w:lang w:val="es-AR"/>
              </w:rPr>
            </w:pPr>
          </w:p>
        </w:tc>
      </w:tr>
      <w:tr w:rsidR="00A46AB3" w:rsidRPr="00C92698" w14:paraId="70722D23" w14:textId="77777777" w:rsidTr="0097621B">
        <w:tc>
          <w:tcPr>
            <w:tcW w:w="3560" w:type="dxa"/>
            <w:shd w:val="clear" w:color="auto" w:fill="auto"/>
            <w:vAlign w:val="center"/>
          </w:tcPr>
          <w:p w14:paraId="374F63D3" w14:textId="77777777" w:rsidR="00A46AB3" w:rsidRPr="00C92698" w:rsidRDefault="00A46AB3" w:rsidP="0097621B">
            <w:pPr>
              <w:pStyle w:val="NormalWeb"/>
              <w:rPr>
                <w:rFonts w:ascii="Calibri" w:hAnsi="Calibri"/>
                <w:b/>
                <w:sz w:val="20"/>
                <w:szCs w:val="20"/>
                <w:lang w:val="es-AR"/>
              </w:rPr>
            </w:pPr>
            <w:r w:rsidRPr="00C92698">
              <w:rPr>
                <w:rFonts w:ascii="Calibri" w:hAnsi="Calibri"/>
                <w:b/>
                <w:sz w:val="20"/>
                <w:szCs w:val="20"/>
                <w:lang w:val="es-AR"/>
              </w:rPr>
              <w:t>Nivel de precios</w:t>
            </w:r>
          </w:p>
        </w:tc>
        <w:tc>
          <w:tcPr>
            <w:tcW w:w="3560" w:type="dxa"/>
            <w:shd w:val="clear" w:color="auto" w:fill="auto"/>
            <w:vAlign w:val="center"/>
          </w:tcPr>
          <w:p w14:paraId="7BB5618D" w14:textId="77777777" w:rsidR="00A46AB3" w:rsidRPr="00C92698" w:rsidRDefault="00A46AB3" w:rsidP="0097621B">
            <w:pPr>
              <w:pStyle w:val="NormalWeb"/>
              <w:jc w:val="center"/>
              <w:rPr>
                <w:rFonts w:ascii="Calibri" w:hAnsi="Calibri"/>
                <w:b/>
                <w:sz w:val="20"/>
                <w:szCs w:val="20"/>
                <w:lang w:val="es-AR"/>
              </w:rPr>
            </w:pPr>
          </w:p>
        </w:tc>
        <w:tc>
          <w:tcPr>
            <w:tcW w:w="3560" w:type="dxa"/>
            <w:shd w:val="clear" w:color="auto" w:fill="auto"/>
            <w:vAlign w:val="center"/>
          </w:tcPr>
          <w:p w14:paraId="786C5E7F" w14:textId="77777777" w:rsidR="00A46AB3" w:rsidRPr="00C92698" w:rsidRDefault="00A46AB3" w:rsidP="0097621B">
            <w:pPr>
              <w:pStyle w:val="NormalWeb"/>
              <w:jc w:val="center"/>
              <w:rPr>
                <w:rFonts w:ascii="Calibri" w:hAnsi="Calibri"/>
                <w:b/>
                <w:sz w:val="20"/>
                <w:szCs w:val="20"/>
                <w:lang w:val="es-AR"/>
              </w:rPr>
            </w:pPr>
          </w:p>
        </w:tc>
      </w:tr>
    </w:tbl>
    <w:p w14:paraId="673A936B" w14:textId="77777777" w:rsidR="00A46AB3" w:rsidRPr="00C92698" w:rsidRDefault="00A46AB3" w:rsidP="00A46AB3">
      <w:pPr>
        <w:pStyle w:val="NormalWeb"/>
        <w:ind w:left="720"/>
        <w:rPr>
          <w:rFonts w:ascii="Calibri" w:hAnsi="Calibri"/>
          <w:sz w:val="20"/>
          <w:szCs w:val="20"/>
          <w:lang w:val="es-AR"/>
        </w:rPr>
      </w:pPr>
    </w:p>
    <w:p w14:paraId="4D366BE0" w14:textId="77777777" w:rsidR="00A46AB3" w:rsidRPr="009D5F2D" w:rsidRDefault="00A46AB3" w:rsidP="002A0122">
      <w:pPr>
        <w:spacing w:after="0" w:line="240" w:lineRule="auto"/>
        <w:rPr>
          <w:rFonts w:cs="Tahoma"/>
          <w:i/>
          <w:sz w:val="20"/>
          <w:szCs w:val="20"/>
          <w:lang w:val="es-ES"/>
        </w:rPr>
      </w:pPr>
    </w:p>
    <w:p w14:paraId="3BD561D1" w14:textId="77777777" w:rsidR="002A0122" w:rsidRPr="0044547E" w:rsidRDefault="002A0122" w:rsidP="002A0122">
      <w:pPr>
        <w:spacing w:after="0" w:line="240" w:lineRule="auto"/>
        <w:rPr>
          <w:rFonts w:cs="Tahoma"/>
          <w:b/>
          <w:i/>
          <w:sz w:val="20"/>
          <w:szCs w:val="20"/>
        </w:rPr>
      </w:pPr>
      <w:r w:rsidRPr="0044547E">
        <w:rPr>
          <w:rFonts w:cs="Tahoma"/>
          <w:b/>
          <w:i/>
          <w:sz w:val="20"/>
          <w:szCs w:val="20"/>
        </w:rPr>
        <w:t>Verdadero o Falso</w:t>
      </w:r>
    </w:p>
    <w:p w14:paraId="041668EB" w14:textId="77777777" w:rsidR="002A0122" w:rsidRDefault="002A0122" w:rsidP="002A0122">
      <w:pPr>
        <w:spacing w:after="0" w:line="240" w:lineRule="auto"/>
        <w:rPr>
          <w:rFonts w:cs="Tahoma"/>
          <w:i/>
          <w:sz w:val="20"/>
          <w:szCs w:val="20"/>
        </w:rPr>
      </w:pPr>
    </w:p>
    <w:p w14:paraId="6AC3B89D" w14:textId="77777777" w:rsidR="002A0122" w:rsidRPr="00C70683" w:rsidRDefault="002A0122" w:rsidP="00B56D0F">
      <w:pPr>
        <w:pStyle w:val="Prrafodelista"/>
        <w:numPr>
          <w:ilvl w:val="0"/>
          <w:numId w:val="20"/>
        </w:numPr>
        <w:spacing w:after="0" w:line="240" w:lineRule="auto"/>
        <w:rPr>
          <w:rFonts w:cs="Tahoma"/>
          <w:i/>
          <w:sz w:val="20"/>
          <w:szCs w:val="20"/>
        </w:rPr>
      </w:pPr>
      <w:r w:rsidRPr="00AE13DA">
        <w:rPr>
          <w:sz w:val="20"/>
          <w:szCs w:val="20"/>
        </w:rPr>
        <w:t xml:space="preserve">“No existen diferencias al analizar la curva de Phillips de corto y largo plazo”  </w:t>
      </w:r>
    </w:p>
    <w:p w14:paraId="718E568B" w14:textId="77777777" w:rsidR="002A0122" w:rsidRPr="003A3A0A" w:rsidRDefault="002A0122" w:rsidP="002A0122">
      <w:pPr>
        <w:spacing w:after="0" w:line="240" w:lineRule="auto"/>
        <w:rPr>
          <w:rFonts w:cs="Tahoma"/>
          <w:sz w:val="20"/>
          <w:szCs w:val="20"/>
        </w:rPr>
      </w:pPr>
    </w:p>
    <w:p w14:paraId="7C9B07D5" w14:textId="77777777" w:rsidR="002A0122" w:rsidRDefault="002A0122" w:rsidP="00B56D0F">
      <w:pPr>
        <w:pStyle w:val="Textodecuerpo3"/>
        <w:numPr>
          <w:ilvl w:val="0"/>
          <w:numId w:val="20"/>
        </w:numPr>
        <w:spacing w:after="0"/>
        <w:rPr>
          <w:rFonts w:asciiTheme="minorHAnsi" w:hAnsiTheme="minorHAnsi"/>
          <w:sz w:val="20"/>
          <w:szCs w:val="20"/>
        </w:rPr>
      </w:pPr>
      <w:r w:rsidRPr="003A3A0A">
        <w:rPr>
          <w:rFonts w:asciiTheme="minorHAnsi" w:hAnsiTheme="minorHAnsi"/>
          <w:sz w:val="20"/>
          <w:szCs w:val="20"/>
        </w:rPr>
        <w:t xml:space="preserve"> “La curva de Phillips solo tiene en cuenta los costos salariales como determinantes del nivel de precios. Por eso la curva de Phillips no pudo explicar el aumento en los precios junto con un aumento en el desempleo provocados por la crisis del petróleo (que aumentó el precio internacional del barril de petróleo)”</w:t>
      </w:r>
      <w:r>
        <w:rPr>
          <w:rFonts w:asciiTheme="minorHAnsi" w:hAnsiTheme="minorHAnsi"/>
          <w:sz w:val="20"/>
          <w:szCs w:val="20"/>
        </w:rPr>
        <w:t>.</w:t>
      </w:r>
    </w:p>
    <w:p w14:paraId="62886199" w14:textId="77777777" w:rsidR="002A0122" w:rsidRPr="003A3A0A" w:rsidRDefault="002A0122" w:rsidP="002A0122">
      <w:pPr>
        <w:pStyle w:val="Textodecuerpo3"/>
        <w:spacing w:after="0"/>
        <w:ind w:left="390"/>
        <w:rPr>
          <w:rFonts w:asciiTheme="minorHAnsi" w:hAnsiTheme="minorHAnsi"/>
          <w:sz w:val="20"/>
          <w:szCs w:val="20"/>
        </w:rPr>
      </w:pPr>
    </w:p>
    <w:p w14:paraId="25152817" w14:textId="77777777" w:rsidR="002A0122" w:rsidRDefault="002A0122" w:rsidP="00B56D0F">
      <w:pPr>
        <w:pStyle w:val="Subttulo"/>
        <w:numPr>
          <w:ilvl w:val="0"/>
          <w:numId w:val="20"/>
        </w:numPr>
        <w:jc w:val="left"/>
        <w:rPr>
          <w:rFonts w:asciiTheme="minorHAnsi" w:hAnsiTheme="minorHAnsi"/>
          <w:b w:val="0"/>
          <w:bCs w:val="0"/>
          <w:sz w:val="20"/>
          <w:szCs w:val="20"/>
          <w:u w:val="none"/>
        </w:rPr>
      </w:pPr>
      <w:r w:rsidRPr="003A3A0A">
        <w:rPr>
          <w:rFonts w:asciiTheme="minorHAnsi" w:hAnsiTheme="minorHAnsi"/>
          <w:b w:val="0"/>
          <w:bCs w:val="0"/>
          <w:sz w:val="20"/>
          <w:szCs w:val="20"/>
          <w:u w:val="none"/>
        </w:rPr>
        <w:t>Si la tasa de desempleo es más alta que la tasa natural de desempleo, la curva de Phillips predice que los precios bajarán.</w:t>
      </w:r>
    </w:p>
    <w:p w14:paraId="37AFB759" w14:textId="77777777" w:rsidR="002A0122" w:rsidRDefault="002A0122" w:rsidP="002A0122">
      <w:pPr>
        <w:pStyle w:val="Prrafodelista"/>
        <w:spacing w:after="0" w:line="240" w:lineRule="auto"/>
        <w:ind w:left="0"/>
        <w:rPr>
          <w:i/>
          <w:sz w:val="20"/>
          <w:szCs w:val="20"/>
        </w:rPr>
      </w:pPr>
    </w:p>
    <w:p w14:paraId="6B19A5A0" w14:textId="77777777" w:rsidR="0044547E" w:rsidRDefault="0044547E" w:rsidP="002A0122">
      <w:pPr>
        <w:pStyle w:val="Prrafodelista"/>
        <w:spacing w:after="0" w:line="240" w:lineRule="auto"/>
        <w:ind w:left="0"/>
        <w:rPr>
          <w:i/>
          <w:sz w:val="20"/>
          <w:szCs w:val="20"/>
        </w:rPr>
      </w:pPr>
    </w:p>
    <w:p w14:paraId="51F3D23A" w14:textId="77777777" w:rsidR="002A0122" w:rsidRPr="0044547E" w:rsidRDefault="002A0122" w:rsidP="002A0122">
      <w:pPr>
        <w:pStyle w:val="Prrafodelista"/>
        <w:spacing w:after="0" w:line="240" w:lineRule="auto"/>
        <w:ind w:left="0"/>
        <w:rPr>
          <w:b/>
          <w:i/>
          <w:sz w:val="20"/>
          <w:szCs w:val="20"/>
        </w:rPr>
      </w:pPr>
      <w:r w:rsidRPr="0044547E">
        <w:rPr>
          <w:b/>
          <w:i/>
          <w:sz w:val="20"/>
          <w:szCs w:val="20"/>
        </w:rPr>
        <w:t>Elección Múltiple</w:t>
      </w:r>
    </w:p>
    <w:p w14:paraId="11D4D284" w14:textId="77777777" w:rsidR="002A0122" w:rsidRPr="00AE13DA" w:rsidRDefault="002A0122" w:rsidP="002A0122">
      <w:pPr>
        <w:pStyle w:val="Prrafodelista"/>
        <w:spacing w:after="0" w:line="240" w:lineRule="auto"/>
        <w:ind w:left="0"/>
        <w:rPr>
          <w:i/>
          <w:sz w:val="20"/>
          <w:szCs w:val="20"/>
        </w:rPr>
      </w:pPr>
    </w:p>
    <w:p w14:paraId="2C9CC475" w14:textId="77777777" w:rsidR="002A0122" w:rsidRPr="004D3151" w:rsidRDefault="002A0122" w:rsidP="002A0122">
      <w:pPr>
        <w:pStyle w:val="Prrafodelista"/>
        <w:spacing w:after="0" w:line="240" w:lineRule="auto"/>
        <w:ind w:left="0"/>
        <w:rPr>
          <w:sz w:val="20"/>
          <w:szCs w:val="20"/>
        </w:rPr>
      </w:pPr>
      <w:r w:rsidRPr="004D3151">
        <w:rPr>
          <w:sz w:val="20"/>
          <w:szCs w:val="20"/>
        </w:rPr>
        <w:t xml:space="preserve">1. De acuerdo al modelo de Oferta Agregada y Demanda Agregada, en el largo plazo </w:t>
      </w:r>
    </w:p>
    <w:p w14:paraId="15298051" w14:textId="77777777" w:rsidR="002A0122" w:rsidRPr="004D3151" w:rsidRDefault="002A0122" w:rsidP="00B56D0F">
      <w:pPr>
        <w:pStyle w:val="Prrafodelista"/>
        <w:numPr>
          <w:ilvl w:val="0"/>
          <w:numId w:val="21"/>
        </w:numPr>
        <w:spacing w:after="0" w:line="240" w:lineRule="auto"/>
        <w:rPr>
          <w:sz w:val="20"/>
          <w:szCs w:val="20"/>
        </w:rPr>
      </w:pPr>
      <w:r w:rsidRPr="004D3151">
        <w:rPr>
          <w:sz w:val="20"/>
          <w:szCs w:val="20"/>
        </w:rPr>
        <w:t>Una política monetaria expansiva tendrá efectos inflacionarios</w:t>
      </w:r>
    </w:p>
    <w:p w14:paraId="742C65A9" w14:textId="77777777" w:rsidR="002A0122" w:rsidRPr="004D3151" w:rsidRDefault="002A0122" w:rsidP="00B56D0F">
      <w:pPr>
        <w:pStyle w:val="Prrafodelista"/>
        <w:numPr>
          <w:ilvl w:val="0"/>
          <w:numId w:val="21"/>
        </w:numPr>
        <w:spacing w:after="0" w:line="240" w:lineRule="auto"/>
        <w:rPr>
          <w:sz w:val="20"/>
          <w:szCs w:val="20"/>
        </w:rPr>
      </w:pPr>
      <w:r w:rsidRPr="004D3151">
        <w:rPr>
          <w:sz w:val="20"/>
          <w:szCs w:val="20"/>
        </w:rPr>
        <w:t>Una disminución del gasto público producirá una caída en el nivel de ingreso</w:t>
      </w:r>
    </w:p>
    <w:p w14:paraId="6644F41C" w14:textId="77777777" w:rsidR="002A0122" w:rsidRPr="004D3151" w:rsidRDefault="002A0122" w:rsidP="00B56D0F">
      <w:pPr>
        <w:pStyle w:val="Prrafodelista"/>
        <w:numPr>
          <w:ilvl w:val="0"/>
          <w:numId w:val="21"/>
        </w:numPr>
        <w:spacing w:after="0" w:line="240" w:lineRule="auto"/>
        <w:rPr>
          <w:sz w:val="20"/>
          <w:szCs w:val="20"/>
        </w:rPr>
      </w:pPr>
      <w:r w:rsidRPr="004D3151">
        <w:rPr>
          <w:sz w:val="20"/>
          <w:szCs w:val="20"/>
        </w:rPr>
        <w:t>La implementación de un programa de subsidios a las familias producirá un incremento en el producto de equilibrio y en el nivel de precios</w:t>
      </w:r>
    </w:p>
    <w:p w14:paraId="7E55CFC7" w14:textId="77777777" w:rsidR="002A0122" w:rsidRPr="004D3151" w:rsidRDefault="002A0122" w:rsidP="00B56D0F">
      <w:pPr>
        <w:pStyle w:val="Prrafodelista"/>
        <w:numPr>
          <w:ilvl w:val="0"/>
          <w:numId w:val="21"/>
        </w:numPr>
        <w:spacing w:after="0" w:line="240" w:lineRule="auto"/>
        <w:rPr>
          <w:sz w:val="20"/>
          <w:szCs w:val="20"/>
        </w:rPr>
      </w:pPr>
      <w:r w:rsidRPr="004D3151">
        <w:rPr>
          <w:sz w:val="20"/>
          <w:szCs w:val="20"/>
        </w:rPr>
        <w:t>La política fiscal es neutral</w:t>
      </w:r>
    </w:p>
    <w:p w14:paraId="3D10FDEE" w14:textId="77777777" w:rsidR="002A0122" w:rsidRPr="004D3151" w:rsidRDefault="002A0122" w:rsidP="00B56D0F">
      <w:pPr>
        <w:pStyle w:val="Prrafodelista"/>
        <w:numPr>
          <w:ilvl w:val="0"/>
          <w:numId w:val="21"/>
        </w:numPr>
        <w:spacing w:after="0" w:line="240" w:lineRule="auto"/>
        <w:rPr>
          <w:sz w:val="20"/>
          <w:szCs w:val="20"/>
        </w:rPr>
      </w:pPr>
      <w:r w:rsidRPr="004D3151">
        <w:rPr>
          <w:sz w:val="20"/>
          <w:szCs w:val="20"/>
        </w:rPr>
        <w:t>Ninguna de las afirmaciones es correcta</w:t>
      </w:r>
    </w:p>
    <w:p w14:paraId="4FEA5805" w14:textId="77777777" w:rsidR="002A0122" w:rsidRPr="004D3151" w:rsidRDefault="002A0122" w:rsidP="002A0122">
      <w:pPr>
        <w:pStyle w:val="Textodecuerpo3"/>
        <w:spacing w:after="0"/>
        <w:rPr>
          <w:rFonts w:asciiTheme="minorHAnsi" w:hAnsiTheme="minorHAnsi"/>
          <w:sz w:val="20"/>
          <w:szCs w:val="20"/>
          <w:lang w:val="es-PE"/>
        </w:rPr>
      </w:pPr>
    </w:p>
    <w:p w14:paraId="6C3F995F" w14:textId="77777777" w:rsidR="002A0122" w:rsidRPr="004D3151" w:rsidRDefault="002A0122" w:rsidP="002A0122">
      <w:pPr>
        <w:pStyle w:val="Textodecuerpo3"/>
        <w:spacing w:after="0"/>
        <w:rPr>
          <w:rFonts w:asciiTheme="minorHAnsi" w:hAnsiTheme="minorHAnsi"/>
          <w:sz w:val="20"/>
          <w:szCs w:val="20"/>
        </w:rPr>
      </w:pPr>
      <w:r w:rsidRPr="004D3151">
        <w:rPr>
          <w:rFonts w:asciiTheme="minorHAnsi" w:hAnsiTheme="minorHAnsi"/>
          <w:sz w:val="20"/>
          <w:szCs w:val="20"/>
          <w:lang w:val="es-PE"/>
        </w:rPr>
        <w:t xml:space="preserve">2. </w:t>
      </w:r>
      <w:r w:rsidRPr="004D3151">
        <w:rPr>
          <w:rFonts w:asciiTheme="minorHAnsi" w:hAnsiTheme="minorHAnsi"/>
          <w:sz w:val="20"/>
          <w:szCs w:val="20"/>
        </w:rPr>
        <w:t>La curva de Phillips:</w:t>
      </w:r>
    </w:p>
    <w:p w14:paraId="5EEBBE62" w14:textId="77777777" w:rsidR="002A0122" w:rsidRPr="004D3151" w:rsidRDefault="002A0122" w:rsidP="00B56D0F">
      <w:pPr>
        <w:pStyle w:val="Textodecuerpo3"/>
        <w:numPr>
          <w:ilvl w:val="0"/>
          <w:numId w:val="22"/>
        </w:numPr>
        <w:spacing w:after="0"/>
        <w:rPr>
          <w:rFonts w:asciiTheme="minorHAnsi" w:hAnsiTheme="minorHAnsi"/>
          <w:sz w:val="20"/>
          <w:szCs w:val="20"/>
        </w:rPr>
      </w:pPr>
      <w:r w:rsidRPr="004D3151">
        <w:rPr>
          <w:rFonts w:asciiTheme="minorHAnsi" w:hAnsiTheme="minorHAnsi"/>
          <w:sz w:val="20"/>
          <w:szCs w:val="20"/>
        </w:rPr>
        <w:t>En el largo plazo es horizontal.</w:t>
      </w:r>
    </w:p>
    <w:p w14:paraId="14F38C99" w14:textId="77777777" w:rsidR="002A0122" w:rsidRPr="004D3151" w:rsidRDefault="002A0122" w:rsidP="00B56D0F">
      <w:pPr>
        <w:pStyle w:val="Textodecuerpo3"/>
        <w:numPr>
          <w:ilvl w:val="0"/>
          <w:numId w:val="22"/>
        </w:numPr>
        <w:spacing w:after="0"/>
        <w:rPr>
          <w:rFonts w:asciiTheme="minorHAnsi" w:hAnsiTheme="minorHAnsi"/>
          <w:sz w:val="20"/>
          <w:szCs w:val="20"/>
        </w:rPr>
      </w:pPr>
      <w:r w:rsidRPr="004D3151">
        <w:rPr>
          <w:rFonts w:asciiTheme="minorHAnsi" w:hAnsiTheme="minorHAnsi"/>
          <w:sz w:val="20"/>
          <w:szCs w:val="20"/>
        </w:rPr>
        <w:t>Muestra que hay una relación inversa entre la inflación y la brecha de desempleo (u-u*).</w:t>
      </w:r>
    </w:p>
    <w:p w14:paraId="5E6578A3" w14:textId="77777777" w:rsidR="002A0122" w:rsidRPr="004D3151" w:rsidRDefault="002A0122" w:rsidP="00B56D0F">
      <w:pPr>
        <w:pStyle w:val="Textodecuerpo3"/>
        <w:numPr>
          <w:ilvl w:val="0"/>
          <w:numId w:val="22"/>
        </w:numPr>
        <w:spacing w:after="0"/>
        <w:rPr>
          <w:rFonts w:asciiTheme="minorHAnsi" w:hAnsiTheme="minorHAnsi"/>
          <w:sz w:val="20"/>
          <w:szCs w:val="20"/>
        </w:rPr>
      </w:pPr>
      <w:r w:rsidRPr="004D3151">
        <w:rPr>
          <w:rFonts w:asciiTheme="minorHAnsi" w:hAnsiTheme="minorHAnsi"/>
          <w:sz w:val="20"/>
          <w:szCs w:val="20"/>
        </w:rPr>
        <w:t>Se desplaza hacia abajo ante un aumento en la inflación esperada.</w:t>
      </w:r>
    </w:p>
    <w:p w14:paraId="75D1E1C0" w14:textId="77777777" w:rsidR="002A0122" w:rsidRPr="00AE13DA" w:rsidRDefault="002A0122" w:rsidP="00B56D0F">
      <w:pPr>
        <w:pStyle w:val="Textodecuerpo3"/>
        <w:numPr>
          <w:ilvl w:val="0"/>
          <w:numId w:val="22"/>
        </w:numPr>
        <w:spacing w:after="0"/>
        <w:rPr>
          <w:rFonts w:asciiTheme="minorHAnsi" w:hAnsiTheme="minorHAnsi"/>
          <w:sz w:val="20"/>
          <w:szCs w:val="20"/>
        </w:rPr>
      </w:pPr>
      <w:r w:rsidRPr="00AE13DA">
        <w:rPr>
          <w:rFonts w:asciiTheme="minorHAnsi" w:hAnsiTheme="minorHAnsi"/>
          <w:sz w:val="20"/>
          <w:szCs w:val="20"/>
        </w:rPr>
        <w:t>Todas las afirmaciones anteriores son correctas</w:t>
      </w:r>
    </w:p>
    <w:p w14:paraId="0FCE691B" w14:textId="77777777" w:rsidR="002A0122" w:rsidRDefault="002A0122" w:rsidP="002A0122">
      <w:pPr>
        <w:pStyle w:val="Subttulo"/>
        <w:jc w:val="left"/>
        <w:rPr>
          <w:rFonts w:asciiTheme="minorHAnsi" w:hAnsiTheme="minorHAnsi"/>
          <w:b w:val="0"/>
          <w:bCs w:val="0"/>
          <w:sz w:val="20"/>
          <w:szCs w:val="20"/>
          <w:u w:val="none"/>
        </w:rPr>
      </w:pPr>
    </w:p>
    <w:p w14:paraId="7CA2E914" w14:textId="77777777" w:rsidR="00A46AB3" w:rsidRDefault="0044547E" w:rsidP="0044547E">
      <w:pPr>
        <w:pStyle w:val="NormalWeb"/>
        <w:spacing w:after="0"/>
        <w:rPr>
          <w:rFonts w:ascii="Calibri" w:hAnsi="Calibri" w:cs="Calibri"/>
          <w:sz w:val="20"/>
          <w:szCs w:val="20"/>
        </w:rPr>
      </w:pPr>
      <w:r>
        <w:rPr>
          <w:rFonts w:ascii="Calibri" w:hAnsi="Calibri" w:cs="Calibri"/>
          <w:sz w:val="20"/>
          <w:szCs w:val="20"/>
        </w:rPr>
        <w:t xml:space="preserve">3. </w:t>
      </w:r>
      <w:r w:rsidR="00A46AB3">
        <w:rPr>
          <w:rFonts w:ascii="Calibri" w:hAnsi="Calibri" w:cs="Calibri"/>
          <w:sz w:val="20"/>
          <w:szCs w:val="20"/>
        </w:rPr>
        <w:t>Si el nivel de precios sube,</w:t>
      </w:r>
    </w:p>
    <w:p w14:paraId="10D48DEB" w14:textId="77777777" w:rsidR="00A46AB3" w:rsidRDefault="00A46AB3" w:rsidP="00B56D0F">
      <w:pPr>
        <w:pStyle w:val="NormalWeb"/>
        <w:numPr>
          <w:ilvl w:val="0"/>
          <w:numId w:val="38"/>
        </w:numPr>
        <w:spacing w:after="0"/>
        <w:rPr>
          <w:rFonts w:ascii="Calibri" w:hAnsi="Calibri" w:cs="Calibri"/>
          <w:sz w:val="20"/>
          <w:szCs w:val="20"/>
        </w:rPr>
      </w:pPr>
      <w:r>
        <w:rPr>
          <w:rFonts w:ascii="Calibri" w:hAnsi="Calibri" w:cs="Calibri"/>
          <w:sz w:val="20"/>
          <w:szCs w:val="20"/>
        </w:rPr>
        <w:lastRenderedPageBreak/>
        <w:t>Entonces cae el consumo, y por ende cae la Demanda Agregada y cae la producción de equilibrio simultáneo.</w:t>
      </w:r>
    </w:p>
    <w:p w14:paraId="45552858" w14:textId="77777777" w:rsidR="00A46AB3" w:rsidRDefault="00A46AB3" w:rsidP="00B56D0F">
      <w:pPr>
        <w:pStyle w:val="NormalWeb"/>
        <w:numPr>
          <w:ilvl w:val="0"/>
          <w:numId w:val="38"/>
        </w:numPr>
        <w:spacing w:after="0"/>
        <w:rPr>
          <w:rFonts w:ascii="Calibri" w:hAnsi="Calibri" w:cs="Calibri"/>
          <w:sz w:val="20"/>
          <w:szCs w:val="20"/>
        </w:rPr>
      </w:pPr>
      <w:r>
        <w:rPr>
          <w:rFonts w:ascii="Calibri" w:hAnsi="Calibri" w:cs="Calibri"/>
          <w:sz w:val="20"/>
          <w:szCs w:val="20"/>
        </w:rPr>
        <w:t>Aumenta el consumo, aumentando la Demanda Agregada y la producción.</w:t>
      </w:r>
    </w:p>
    <w:p w14:paraId="6EF985BE" w14:textId="77777777" w:rsidR="00A46AB3" w:rsidRDefault="00A46AB3" w:rsidP="00B56D0F">
      <w:pPr>
        <w:pStyle w:val="NormalWeb"/>
        <w:numPr>
          <w:ilvl w:val="0"/>
          <w:numId w:val="38"/>
        </w:numPr>
        <w:spacing w:after="0"/>
        <w:rPr>
          <w:rFonts w:ascii="Calibri" w:hAnsi="Calibri" w:cs="Calibri"/>
          <w:sz w:val="20"/>
          <w:szCs w:val="20"/>
        </w:rPr>
      </w:pPr>
      <w:r>
        <w:rPr>
          <w:rFonts w:ascii="Calibri" w:hAnsi="Calibri" w:cs="Calibri"/>
          <w:sz w:val="20"/>
          <w:szCs w:val="20"/>
        </w:rPr>
        <w:t>La tasa de interés finalmente aumenta, afectando negativamente a la Demanda Agregada y a la producción.</w:t>
      </w:r>
    </w:p>
    <w:p w14:paraId="758CB8B1" w14:textId="77777777" w:rsidR="00A46AB3" w:rsidRDefault="00A46AB3" w:rsidP="00B56D0F">
      <w:pPr>
        <w:pStyle w:val="NormalWeb"/>
        <w:numPr>
          <w:ilvl w:val="0"/>
          <w:numId w:val="38"/>
        </w:numPr>
        <w:spacing w:after="0"/>
        <w:rPr>
          <w:rFonts w:ascii="Calibri" w:hAnsi="Calibri" w:cs="Calibri"/>
          <w:sz w:val="20"/>
          <w:szCs w:val="20"/>
        </w:rPr>
      </w:pPr>
      <w:r>
        <w:rPr>
          <w:rFonts w:ascii="Calibri" w:hAnsi="Calibri" w:cs="Calibri"/>
          <w:sz w:val="20"/>
          <w:szCs w:val="20"/>
        </w:rPr>
        <w:t>Depende de si estamos en pleno empleo o no.</w:t>
      </w:r>
    </w:p>
    <w:p w14:paraId="32964315" w14:textId="77777777" w:rsidR="00A46AB3" w:rsidRDefault="00A46AB3" w:rsidP="00B56D0F">
      <w:pPr>
        <w:pStyle w:val="NormalWeb"/>
        <w:numPr>
          <w:ilvl w:val="0"/>
          <w:numId w:val="38"/>
        </w:numPr>
        <w:spacing w:after="0"/>
        <w:rPr>
          <w:rFonts w:ascii="Calibri" w:hAnsi="Calibri" w:cs="Calibri"/>
          <w:sz w:val="20"/>
          <w:szCs w:val="20"/>
        </w:rPr>
      </w:pPr>
      <w:r>
        <w:rPr>
          <w:rFonts w:ascii="Calibri" w:hAnsi="Calibri" w:cs="Calibri"/>
          <w:sz w:val="20"/>
          <w:szCs w:val="20"/>
        </w:rPr>
        <w:t>Ninguna de las opciones anteriores es correcta.</w:t>
      </w:r>
    </w:p>
    <w:p w14:paraId="49983BF1" w14:textId="77777777" w:rsidR="00A46AB3" w:rsidRDefault="00A46AB3" w:rsidP="00A46AB3">
      <w:pPr>
        <w:pStyle w:val="NormalWeb"/>
        <w:spacing w:after="0"/>
        <w:rPr>
          <w:rFonts w:ascii="Calibri" w:hAnsi="Calibri" w:cs="Calibri"/>
          <w:sz w:val="20"/>
          <w:szCs w:val="20"/>
        </w:rPr>
      </w:pPr>
    </w:p>
    <w:p w14:paraId="7040790B" w14:textId="77777777" w:rsidR="00A46AB3" w:rsidRDefault="0044547E" w:rsidP="0044547E">
      <w:pPr>
        <w:pStyle w:val="NormalWeb"/>
        <w:spacing w:after="0"/>
        <w:rPr>
          <w:rFonts w:ascii="Calibri" w:hAnsi="Calibri" w:cs="Calibri"/>
          <w:sz w:val="20"/>
          <w:szCs w:val="20"/>
        </w:rPr>
      </w:pPr>
      <w:r>
        <w:rPr>
          <w:rFonts w:ascii="Calibri" w:hAnsi="Calibri" w:cs="Calibri"/>
          <w:sz w:val="20"/>
          <w:szCs w:val="20"/>
        </w:rPr>
        <w:t xml:space="preserve">4. </w:t>
      </w:r>
      <w:r w:rsidR="00A46AB3">
        <w:rPr>
          <w:rFonts w:ascii="Calibri" w:hAnsi="Calibri" w:cs="Calibri"/>
          <w:sz w:val="20"/>
          <w:szCs w:val="20"/>
        </w:rPr>
        <w:t>Para los clásicos,</w:t>
      </w:r>
    </w:p>
    <w:p w14:paraId="74709BCC" w14:textId="77777777" w:rsidR="00A46AB3" w:rsidRDefault="00A46AB3" w:rsidP="00B56D0F">
      <w:pPr>
        <w:pStyle w:val="NormalWeb"/>
        <w:numPr>
          <w:ilvl w:val="0"/>
          <w:numId w:val="39"/>
        </w:numPr>
        <w:spacing w:after="0"/>
        <w:rPr>
          <w:rFonts w:ascii="Calibri" w:hAnsi="Calibri" w:cs="Calibri"/>
          <w:sz w:val="20"/>
          <w:szCs w:val="20"/>
        </w:rPr>
      </w:pPr>
      <w:r>
        <w:rPr>
          <w:rFonts w:ascii="Calibri" w:hAnsi="Calibri" w:cs="Calibri"/>
          <w:sz w:val="20"/>
          <w:szCs w:val="20"/>
        </w:rPr>
        <w:t xml:space="preserve">Los precios y salarios </w:t>
      </w:r>
      <w:r w:rsidR="00EC45FE">
        <w:rPr>
          <w:rFonts w:ascii="Calibri" w:hAnsi="Calibri" w:cs="Calibri"/>
          <w:sz w:val="20"/>
          <w:szCs w:val="20"/>
        </w:rPr>
        <w:t>no varían</w:t>
      </w:r>
      <w:r>
        <w:rPr>
          <w:rFonts w:ascii="Calibri" w:hAnsi="Calibri" w:cs="Calibri"/>
          <w:sz w:val="20"/>
          <w:szCs w:val="20"/>
        </w:rPr>
        <w:t>.</w:t>
      </w:r>
    </w:p>
    <w:p w14:paraId="1F15C43E" w14:textId="77777777" w:rsidR="00A46AB3" w:rsidRDefault="00A46AB3" w:rsidP="00B56D0F">
      <w:pPr>
        <w:pStyle w:val="NormalWeb"/>
        <w:numPr>
          <w:ilvl w:val="0"/>
          <w:numId w:val="39"/>
        </w:numPr>
        <w:spacing w:after="0"/>
        <w:rPr>
          <w:rFonts w:ascii="Calibri" w:hAnsi="Calibri" w:cs="Calibri"/>
          <w:sz w:val="20"/>
          <w:szCs w:val="20"/>
        </w:rPr>
      </w:pPr>
      <w:r>
        <w:rPr>
          <w:rFonts w:ascii="Calibri" w:hAnsi="Calibri" w:cs="Calibri"/>
          <w:sz w:val="20"/>
          <w:szCs w:val="20"/>
        </w:rPr>
        <w:t>El desempleo es un problema que se soluciona solo con políticas económicas.</w:t>
      </w:r>
    </w:p>
    <w:p w14:paraId="21163DFD" w14:textId="77777777" w:rsidR="00A46AB3" w:rsidRDefault="00A46AB3" w:rsidP="00B56D0F">
      <w:pPr>
        <w:pStyle w:val="NormalWeb"/>
        <w:numPr>
          <w:ilvl w:val="0"/>
          <w:numId w:val="39"/>
        </w:numPr>
        <w:spacing w:after="0"/>
        <w:rPr>
          <w:rFonts w:ascii="Calibri" w:hAnsi="Calibri" w:cs="Calibri"/>
          <w:sz w:val="20"/>
          <w:szCs w:val="20"/>
        </w:rPr>
      </w:pPr>
      <w:r>
        <w:rPr>
          <w:rFonts w:ascii="Calibri" w:hAnsi="Calibri" w:cs="Calibri"/>
          <w:sz w:val="20"/>
          <w:szCs w:val="20"/>
        </w:rPr>
        <w:t>El pleno empleo es solo una situación teórica</w:t>
      </w:r>
      <w:r w:rsidR="00EC45FE">
        <w:rPr>
          <w:rFonts w:ascii="Calibri" w:hAnsi="Calibri" w:cs="Calibri"/>
          <w:sz w:val="20"/>
          <w:szCs w:val="20"/>
        </w:rPr>
        <w:t xml:space="preserve"> que no ocurre en la realidad</w:t>
      </w:r>
      <w:r>
        <w:rPr>
          <w:rFonts w:ascii="Calibri" w:hAnsi="Calibri" w:cs="Calibri"/>
          <w:sz w:val="20"/>
          <w:szCs w:val="20"/>
        </w:rPr>
        <w:t>.</w:t>
      </w:r>
    </w:p>
    <w:p w14:paraId="6D54E6FA" w14:textId="77777777" w:rsidR="00A46AB3" w:rsidRDefault="00A46AB3" w:rsidP="00B56D0F">
      <w:pPr>
        <w:pStyle w:val="NormalWeb"/>
        <w:numPr>
          <w:ilvl w:val="0"/>
          <w:numId w:val="39"/>
        </w:numPr>
        <w:spacing w:after="0"/>
        <w:rPr>
          <w:rFonts w:ascii="Calibri" w:hAnsi="Calibri" w:cs="Calibri"/>
          <w:sz w:val="20"/>
          <w:szCs w:val="20"/>
        </w:rPr>
      </w:pPr>
      <w:r>
        <w:rPr>
          <w:rFonts w:ascii="Calibri" w:hAnsi="Calibri" w:cs="Calibri"/>
          <w:sz w:val="20"/>
          <w:szCs w:val="20"/>
        </w:rPr>
        <w:t>Los excesos de Demanda Agregada llevan a un aumento en el nivel de precios.</w:t>
      </w:r>
    </w:p>
    <w:p w14:paraId="6D2DFD61" w14:textId="77777777" w:rsidR="00A46AB3" w:rsidRDefault="00A46AB3" w:rsidP="00B56D0F">
      <w:pPr>
        <w:pStyle w:val="NormalWeb"/>
        <w:numPr>
          <w:ilvl w:val="0"/>
          <w:numId w:val="39"/>
        </w:numPr>
        <w:spacing w:after="0"/>
        <w:rPr>
          <w:rFonts w:ascii="Calibri" w:hAnsi="Calibri" w:cs="Calibri"/>
          <w:sz w:val="20"/>
          <w:szCs w:val="20"/>
        </w:rPr>
      </w:pPr>
      <w:r>
        <w:rPr>
          <w:rFonts w:ascii="Calibri" w:hAnsi="Calibri" w:cs="Calibri"/>
          <w:sz w:val="20"/>
          <w:szCs w:val="20"/>
        </w:rPr>
        <w:t>La inflación a largo plazo se soluciona automáticamente.</w:t>
      </w:r>
    </w:p>
    <w:p w14:paraId="185E561F" w14:textId="77777777" w:rsidR="00A46AB3" w:rsidRDefault="00A46AB3" w:rsidP="00A46AB3">
      <w:pPr>
        <w:pStyle w:val="NormalWeb"/>
        <w:spacing w:after="0"/>
        <w:ind w:left="1440"/>
        <w:rPr>
          <w:rFonts w:ascii="Calibri" w:hAnsi="Calibri" w:cs="Calibri"/>
          <w:sz w:val="20"/>
          <w:szCs w:val="20"/>
        </w:rPr>
      </w:pPr>
    </w:p>
    <w:p w14:paraId="761A9BAE" w14:textId="77777777" w:rsidR="00A46AB3" w:rsidRDefault="0044547E" w:rsidP="0044547E">
      <w:pPr>
        <w:pStyle w:val="NormalWeb"/>
        <w:spacing w:after="0"/>
        <w:rPr>
          <w:rFonts w:ascii="Calibri" w:hAnsi="Calibri" w:cs="Calibri"/>
          <w:sz w:val="20"/>
          <w:szCs w:val="20"/>
        </w:rPr>
      </w:pPr>
      <w:r>
        <w:rPr>
          <w:rFonts w:ascii="Calibri" w:hAnsi="Calibri" w:cs="Calibri"/>
          <w:sz w:val="20"/>
          <w:szCs w:val="20"/>
        </w:rPr>
        <w:t xml:space="preserve">5. </w:t>
      </w:r>
      <w:r w:rsidR="00A46AB3">
        <w:rPr>
          <w:rFonts w:ascii="Calibri" w:hAnsi="Calibri" w:cs="Calibri"/>
          <w:sz w:val="20"/>
          <w:szCs w:val="20"/>
        </w:rPr>
        <w:t>A largo plazo el dinero es neutral porque:</w:t>
      </w:r>
    </w:p>
    <w:p w14:paraId="75D359CB" w14:textId="77777777" w:rsidR="00A46AB3" w:rsidRDefault="00A46AB3" w:rsidP="00B56D0F">
      <w:pPr>
        <w:pStyle w:val="NormalWeb"/>
        <w:numPr>
          <w:ilvl w:val="0"/>
          <w:numId w:val="40"/>
        </w:numPr>
        <w:spacing w:after="0"/>
        <w:rPr>
          <w:rFonts w:ascii="Calibri" w:hAnsi="Calibri" w:cs="Calibri"/>
          <w:sz w:val="20"/>
          <w:szCs w:val="20"/>
        </w:rPr>
      </w:pPr>
      <w:r>
        <w:rPr>
          <w:rFonts w:ascii="Calibri" w:hAnsi="Calibri" w:cs="Calibri"/>
          <w:sz w:val="20"/>
          <w:szCs w:val="20"/>
        </w:rPr>
        <w:t xml:space="preserve">No afecta a </w:t>
      </w:r>
      <w:r w:rsidR="005C4DA7">
        <w:rPr>
          <w:rFonts w:ascii="Calibri" w:hAnsi="Calibri" w:cs="Calibri"/>
          <w:sz w:val="20"/>
          <w:szCs w:val="20"/>
        </w:rPr>
        <w:t>los</w:t>
      </w:r>
      <w:r w:rsidR="00EC45FE">
        <w:rPr>
          <w:rFonts w:ascii="Calibri" w:hAnsi="Calibri" w:cs="Calibri"/>
          <w:sz w:val="20"/>
          <w:szCs w:val="20"/>
        </w:rPr>
        <w:t xml:space="preserve"> precios</w:t>
      </w:r>
    </w:p>
    <w:p w14:paraId="4828BD0D" w14:textId="77777777" w:rsidR="00A46AB3" w:rsidRDefault="00EC45FE" w:rsidP="00B56D0F">
      <w:pPr>
        <w:pStyle w:val="NormalWeb"/>
        <w:numPr>
          <w:ilvl w:val="0"/>
          <w:numId w:val="40"/>
        </w:numPr>
        <w:spacing w:after="0"/>
        <w:rPr>
          <w:rFonts w:ascii="Calibri" w:hAnsi="Calibri" w:cs="Calibri"/>
          <w:sz w:val="20"/>
          <w:szCs w:val="20"/>
        </w:rPr>
      </w:pPr>
      <w:r>
        <w:rPr>
          <w:rFonts w:ascii="Calibri" w:hAnsi="Calibri" w:cs="Calibri"/>
          <w:sz w:val="20"/>
          <w:szCs w:val="20"/>
        </w:rPr>
        <w:t xml:space="preserve">Solo </w:t>
      </w:r>
      <w:r w:rsidR="00A46AB3">
        <w:rPr>
          <w:rFonts w:ascii="Calibri" w:hAnsi="Calibri" w:cs="Calibri"/>
          <w:sz w:val="20"/>
          <w:szCs w:val="20"/>
        </w:rPr>
        <w:t>afecta a la tasa de interés</w:t>
      </w:r>
    </w:p>
    <w:p w14:paraId="5DE982BF" w14:textId="77777777" w:rsidR="00A46AB3" w:rsidRDefault="00A46AB3" w:rsidP="00B56D0F">
      <w:pPr>
        <w:pStyle w:val="NormalWeb"/>
        <w:numPr>
          <w:ilvl w:val="0"/>
          <w:numId w:val="40"/>
        </w:numPr>
        <w:spacing w:after="0"/>
        <w:rPr>
          <w:rFonts w:ascii="Calibri" w:hAnsi="Calibri" w:cs="Calibri"/>
          <w:sz w:val="20"/>
          <w:szCs w:val="20"/>
        </w:rPr>
      </w:pPr>
      <w:r>
        <w:rPr>
          <w:rFonts w:ascii="Calibri" w:hAnsi="Calibri" w:cs="Calibri"/>
          <w:sz w:val="20"/>
          <w:szCs w:val="20"/>
        </w:rPr>
        <w:t>No afecta a variables reales</w:t>
      </w:r>
    </w:p>
    <w:p w14:paraId="6249D039" w14:textId="77777777" w:rsidR="00A46AB3" w:rsidRDefault="00A46AB3" w:rsidP="00B56D0F">
      <w:pPr>
        <w:pStyle w:val="NormalWeb"/>
        <w:numPr>
          <w:ilvl w:val="0"/>
          <w:numId w:val="40"/>
        </w:numPr>
        <w:spacing w:after="0"/>
        <w:rPr>
          <w:rFonts w:ascii="Calibri" w:hAnsi="Calibri" w:cs="Calibri"/>
          <w:sz w:val="20"/>
          <w:szCs w:val="20"/>
        </w:rPr>
      </w:pPr>
      <w:r>
        <w:rPr>
          <w:rFonts w:ascii="Calibri" w:hAnsi="Calibri" w:cs="Calibri"/>
          <w:sz w:val="20"/>
          <w:szCs w:val="20"/>
        </w:rPr>
        <w:t>Todas las opciones anteriores son correctas.</w:t>
      </w:r>
    </w:p>
    <w:p w14:paraId="44C5F7B1" w14:textId="77777777" w:rsidR="00A46AB3" w:rsidRDefault="00A46AB3" w:rsidP="00B56D0F">
      <w:pPr>
        <w:pStyle w:val="NormalWeb"/>
        <w:numPr>
          <w:ilvl w:val="0"/>
          <w:numId w:val="40"/>
        </w:numPr>
        <w:spacing w:after="0"/>
        <w:rPr>
          <w:rFonts w:ascii="Calibri" w:hAnsi="Calibri" w:cs="Calibri"/>
          <w:sz w:val="20"/>
          <w:szCs w:val="20"/>
        </w:rPr>
      </w:pPr>
      <w:r>
        <w:rPr>
          <w:rFonts w:ascii="Calibri" w:hAnsi="Calibri" w:cs="Calibri"/>
          <w:sz w:val="20"/>
          <w:szCs w:val="20"/>
        </w:rPr>
        <w:t>Ninguna de las opciones anteriores es correcta.</w:t>
      </w:r>
    </w:p>
    <w:p w14:paraId="79BC2B19" w14:textId="77777777" w:rsidR="00A46AB3" w:rsidRDefault="00A46AB3" w:rsidP="0044547E">
      <w:pPr>
        <w:pStyle w:val="NormalWeb"/>
        <w:spacing w:after="0"/>
        <w:ind w:left="720"/>
        <w:rPr>
          <w:rFonts w:ascii="Calibri" w:hAnsi="Calibri" w:cs="Calibri"/>
          <w:sz w:val="20"/>
          <w:szCs w:val="20"/>
        </w:rPr>
      </w:pPr>
    </w:p>
    <w:p w14:paraId="42CE4A34" w14:textId="77777777" w:rsidR="00A46AB3" w:rsidRDefault="0044547E" w:rsidP="0044547E">
      <w:pPr>
        <w:pStyle w:val="NormalWeb"/>
        <w:spacing w:after="0"/>
        <w:rPr>
          <w:rFonts w:ascii="Calibri" w:hAnsi="Calibri" w:cs="Calibri"/>
          <w:sz w:val="20"/>
          <w:szCs w:val="20"/>
        </w:rPr>
      </w:pPr>
      <w:r>
        <w:rPr>
          <w:rFonts w:ascii="Calibri" w:hAnsi="Calibri" w:cs="Calibri"/>
          <w:sz w:val="20"/>
          <w:szCs w:val="20"/>
        </w:rPr>
        <w:t xml:space="preserve">6. </w:t>
      </w:r>
      <w:r w:rsidR="00A46AB3">
        <w:rPr>
          <w:rFonts w:ascii="Calibri" w:hAnsi="Calibri" w:cs="Calibri"/>
          <w:sz w:val="20"/>
          <w:szCs w:val="20"/>
        </w:rPr>
        <w:t>Una política fiscal contractiva a largo plazo:</w:t>
      </w:r>
    </w:p>
    <w:p w14:paraId="7F018AEC" w14:textId="77777777" w:rsidR="00A46AB3" w:rsidRDefault="00A46AB3" w:rsidP="00B56D0F">
      <w:pPr>
        <w:pStyle w:val="NormalWeb"/>
        <w:numPr>
          <w:ilvl w:val="0"/>
          <w:numId w:val="41"/>
        </w:numPr>
        <w:spacing w:after="0"/>
        <w:rPr>
          <w:rFonts w:ascii="Calibri" w:hAnsi="Calibri" w:cs="Calibri"/>
          <w:sz w:val="20"/>
          <w:szCs w:val="20"/>
        </w:rPr>
      </w:pPr>
      <w:r>
        <w:rPr>
          <w:rFonts w:ascii="Calibri" w:hAnsi="Calibri" w:cs="Calibri"/>
          <w:sz w:val="20"/>
          <w:szCs w:val="20"/>
        </w:rPr>
        <w:t>Aumenta el desempleo</w:t>
      </w:r>
    </w:p>
    <w:p w14:paraId="793B7E5C" w14:textId="77777777" w:rsidR="00A46AB3" w:rsidRDefault="00A46AB3" w:rsidP="00B56D0F">
      <w:pPr>
        <w:pStyle w:val="NormalWeb"/>
        <w:numPr>
          <w:ilvl w:val="0"/>
          <w:numId w:val="41"/>
        </w:numPr>
        <w:spacing w:after="0"/>
        <w:rPr>
          <w:rFonts w:ascii="Calibri" w:hAnsi="Calibri" w:cs="Calibri"/>
          <w:sz w:val="20"/>
          <w:szCs w:val="20"/>
        </w:rPr>
      </w:pPr>
      <w:r>
        <w:rPr>
          <w:rFonts w:ascii="Calibri" w:hAnsi="Calibri" w:cs="Calibri"/>
          <w:sz w:val="20"/>
          <w:szCs w:val="20"/>
        </w:rPr>
        <w:t>Reduce la tasa de interés</w:t>
      </w:r>
    </w:p>
    <w:p w14:paraId="7A6B8EB9" w14:textId="77777777" w:rsidR="00A46AB3" w:rsidRDefault="00A46AB3" w:rsidP="00B56D0F">
      <w:pPr>
        <w:pStyle w:val="NormalWeb"/>
        <w:numPr>
          <w:ilvl w:val="0"/>
          <w:numId w:val="41"/>
        </w:numPr>
        <w:spacing w:after="0"/>
        <w:rPr>
          <w:rFonts w:ascii="Calibri" w:hAnsi="Calibri" w:cs="Calibri"/>
          <w:sz w:val="20"/>
          <w:szCs w:val="20"/>
        </w:rPr>
      </w:pPr>
      <w:r>
        <w:rPr>
          <w:rFonts w:ascii="Calibri" w:hAnsi="Calibri" w:cs="Calibri"/>
          <w:sz w:val="20"/>
          <w:szCs w:val="20"/>
        </w:rPr>
        <w:t>Es neutral</w:t>
      </w:r>
    </w:p>
    <w:p w14:paraId="0B4F406D" w14:textId="77777777" w:rsidR="00A46AB3" w:rsidRDefault="00A46AB3" w:rsidP="00B56D0F">
      <w:pPr>
        <w:pStyle w:val="NormalWeb"/>
        <w:numPr>
          <w:ilvl w:val="0"/>
          <w:numId w:val="41"/>
        </w:numPr>
        <w:spacing w:after="0"/>
        <w:rPr>
          <w:rFonts w:ascii="Calibri" w:hAnsi="Calibri" w:cs="Calibri"/>
          <w:sz w:val="20"/>
          <w:szCs w:val="20"/>
        </w:rPr>
      </w:pPr>
      <w:r>
        <w:rPr>
          <w:rFonts w:ascii="Calibri" w:hAnsi="Calibri" w:cs="Calibri"/>
          <w:sz w:val="20"/>
          <w:szCs w:val="20"/>
        </w:rPr>
        <w:t>Reduce la Inversión</w:t>
      </w:r>
    </w:p>
    <w:p w14:paraId="7A675AC1" w14:textId="77777777" w:rsidR="00A46AB3" w:rsidRDefault="00A46AB3" w:rsidP="00B56D0F">
      <w:pPr>
        <w:pStyle w:val="NormalWeb"/>
        <w:numPr>
          <w:ilvl w:val="0"/>
          <w:numId w:val="41"/>
        </w:numPr>
        <w:spacing w:after="0"/>
        <w:rPr>
          <w:rFonts w:ascii="Calibri" w:hAnsi="Calibri" w:cs="Calibri"/>
          <w:sz w:val="20"/>
          <w:szCs w:val="20"/>
        </w:rPr>
      </w:pPr>
      <w:r>
        <w:rPr>
          <w:rFonts w:ascii="Calibri" w:hAnsi="Calibri" w:cs="Calibri"/>
          <w:sz w:val="20"/>
          <w:szCs w:val="20"/>
        </w:rPr>
        <w:t>Es inflacionaria.</w:t>
      </w:r>
    </w:p>
    <w:p w14:paraId="6A11910D" w14:textId="77777777" w:rsidR="00A46AB3" w:rsidRDefault="00A46AB3" w:rsidP="00A46AB3">
      <w:pPr>
        <w:pStyle w:val="NormalWeb"/>
        <w:spacing w:after="0"/>
        <w:rPr>
          <w:rFonts w:ascii="Calibri" w:hAnsi="Calibri" w:cs="Calibri"/>
          <w:sz w:val="20"/>
          <w:szCs w:val="20"/>
        </w:rPr>
      </w:pPr>
    </w:p>
    <w:p w14:paraId="3EF69223" w14:textId="77777777" w:rsidR="00A46AB3" w:rsidRDefault="00A46AB3" w:rsidP="00705569">
      <w:pPr>
        <w:pStyle w:val="NormalWeb"/>
        <w:spacing w:after="0"/>
        <w:rPr>
          <w:rFonts w:ascii="Calibri" w:hAnsi="Calibri" w:cs="Calibri"/>
          <w:sz w:val="20"/>
          <w:szCs w:val="20"/>
        </w:rPr>
      </w:pPr>
    </w:p>
    <w:p w14:paraId="14513092" w14:textId="77777777" w:rsidR="002A0122" w:rsidRDefault="002A0122" w:rsidP="00705569">
      <w:pPr>
        <w:pStyle w:val="Textodecuerpo3"/>
        <w:spacing w:after="0"/>
      </w:pPr>
      <w:r w:rsidRPr="00E635DA">
        <w:rPr>
          <w:rFonts w:asciiTheme="minorHAnsi" w:hAnsiTheme="minorHAnsi"/>
          <w:b/>
          <w:i/>
          <w:sz w:val="20"/>
          <w:szCs w:val="20"/>
        </w:rPr>
        <w:t>Análisis de caso</w:t>
      </w:r>
    </w:p>
    <w:p w14:paraId="09C0FB14" w14:textId="77777777" w:rsidR="00AB1E04" w:rsidRPr="003A3A0A" w:rsidRDefault="00AB1E04" w:rsidP="002A0122">
      <w:pPr>
        <w:tabs>
          <w:tab w:val="num" w:pos="1068"/>
          <w:tab w:val="num" w:pos="1440"/>
        </w:tabs>
        <w:spacing w:after="0" w:line="240" w:lineRule="auto"/>
        <w:rPr>
          <w:sz w:val="20"/>
          <w:szCs w:val="20"/>
        </w:rPr>
      </w:pPr>
    </w:p>
    <w:p w14:paraId="4B6CDDEB" w14:textId="77777777" w:rsidR="000E0DBA" w:rsidRDefault="00E635DA" w:rsidP="00E635DA">
      <w:pPr>
        <w:pStyle w:val="NormalWeb"/>
        <w:spacing w:after="0"/>
        <w:rPr>
          <w:rFonts w:ascii="Calibri" w:hAnsi="Calibri" w:cs="Calibri"/>
          <w:sz w:val="20"/>
          <w:szCs w:val="20"/>
        </w:rPr>
      </w:pPr>
      <w:r>
        <w:rPr>
          <w:rFonts w:ascii="Calibri" w:hAnsi="Calibri" w:cs="Calibri"/>
          <w:b/>
          <w:sz w:val="20"/>
          <w:szCs w:val="20"/>
        </w:rPr>
        <w:t xml:space="preserve"> </w:t>
      </w:r>
      <w:r w:rsidR="000E0DBA">
        <w:rPr>
          <w:rFonts w:ascii="Calibri" w:hAnsi="Calibri" w:cs="Calibri"/>
          <w:sz w:val="20"/>
          <w:szCs w:val="20"/>
        </w:rPr>
        <w:t xml:space="preserve">A continuación se transcriben algunos párrafos del artículo </w:t>
      </w:r>
      <w:r w:rsidR="000E0DBA" w:rsidRPr="00E635DA">
        <w:rPr>
          <w:rFonts w:ascii="Calibri" w:hAnsi="Calibri" w:cs="Calibri"/>
          <w:b/>
          <w:i/>
          <w:sz w:val="20"/>
          <w:szCs w:val="20"/>
        </w:rPr>
        <w:t>“El Gobierno ya toma más fondos de los bancos que en diciembre de 2001”,</w:t>
      </w:r>
      <w:r w:rsidR="000E0DBA">
        <w:rPr>
          <w:rFonts w:ascii="Calibri" w:hAnsi="Calibri" w:cs="Calibri"/>
          <w:sz w:val="20"/>
          <w:szCs w:val="20"/>
        </w:rPr>
        <w:t xml:space="preserve"> escrito por Javier Blanco y publicado en el diario La Nación del 21/09/2015.</w:t>
      </w:r>
    </w:p>
    <w:p w14:paraId="2A8A6E4B" w14:textId="77777777" w:rsidR="000E0DBA" w:rsidRDefault="000E0DBA" w:rsidP="000E0DBA">
      <w:pPr>
        <w:pStyle w:val="NormalWeb"/>
        <w:spacing w:after="0"/>
        <w:ind w:left="360"/>
        <w:rPr>
          <w:rFonts w:ascii="Calibri" w:hAnsi="Calibri" w:cs="Calibri"/>
          <w:sz w:val="20"/>
          <w:szCs w:val="20"/>
        </w:rPr>
      </w:pPr>
    </w:p>
    <w:p w14:paraId="1BB5F8A2" w14:textId="77777777" w:rsidR="000E0DBA" w:rsidRDefault="000E0DBA" w:rsidP="00E635DA">
      <w:pPr>
        <w:pStyle w:val="NormalWeb"/>
        <w:shd w:val="clear" w:color="auto" w:fill="F2F2F2" w:themeFill="background1" w:themeFillShade="F2"/>
        <w:spacing w:after="0"/>
        <w:ind w:left="709"/>
        <w:rPr>
          <w:rFonts w:ascii="Calibri" w:hAnsi="Calibri" w:cs="Calibri"/>
          <w:i/>
          <w:sz w:val="20"/>
          <w:szCs w:val="20"/>
        </w:rPr>
      </w:pPr>
      <w:r>
        <w:rPr>
          <w:rFonts w:ascii="Calibri" w:hAnsi="Calibri" w:cs="Calibri"/>
          <w:i/>
          <w:sz w:val="20"/>
          <w:szCs w:val="20"/>
        </w:rPr>
        <w:t>“</w:t>
      </w:r>
      <w:r w:rsidRPr="001C2D78">
        <w:rPr>
          <w:rFonts w:ascii="Calibri" w:hAnsi="Calibri" w:cs="Calibri"/>
          <w:i/>
          <w:sz w:val="20"/>
          <w:szCs w:val="20"/>
        </w:rPr>
        <w:t>El Gobierno ya toma del sistema bancario local más dinero que el que demandaba en diciembre de 2001, cuando una prolongada recesión fatigaba al extremo a la economía y la convertibilidad estaba a punto de estallar.</w:t>
      </w:r>
    </w:p>
    <w:p w14:paraId="2F1019F9" w14:textId="77777777" w:rsidR="000E0DBA" w:rsidRPr="001C2D78" w:rsidRDefault="000E0DBA" w:rsidP="00E635DA">
      <w:pPr>
        <w:pStyle w:val="NormalWeb"/>
        <w:shd w:val="clear" w:color="auto" w:fill="F2F2F2" w:themeFill="background1" w:themeFillShade="F2"/>
        <w:spacing w:after="0"/>
        <w:ind w:left="709" w:firstLine="708"/>
        <w:rPr>
          <w:rFonts w:ascii="Calibri" w:hAnsi="Calibri" w:cs="Calibri"/>
          <w:i/>
          <w:sz w:val="20"/>
          <w:szCs w:val="20"/>
        </w:rPr>
      </w:pPr>
    </w:p>
    <w:p w14:paraId="17C12500" w14:textId="77777777" w:rsidR="000E0DBA" w:rsidRPr="001C2D78" w:rsidRDefault="000E0DBA" w:rsidP="00E635DA">
      <w:pPr>
        <w:pStyle w:val="NormalWeb"/>
        <w:shd w:val="clear" w:color="auto" w:fill="F2F2F2" w:themeFill="background1" w:themeFillShade="F2"/>
        <w:spacing w:after="0"/>
        <w:ind w:left="709"/>
        <w:rPr>
          <w:rFonts w:ascii="Calibri" w:hAnsi="Calibri" w:cs="Calibri"/>
          <w:i/>
          <w:sz w:val="20"/>
          <w:szCs w:val="20"/>
        </w:rPr>
      </w:pPr>
      <w:r w:rsidRPr="001C2D78">
        <w:rPr>
          <w:rFonts w:ascii="Calibri" w:hAnsi="Calibri" w:cs="Calibri"/>
          <w:i/>
          <w:sz w:val="20"/>
          <w:szCs w:val="20"/>
        </w:rPr>
        <w:t>Según los últimos números oficiales disponibles, a junio pasado, el Estado recibe en sus distintas arcas una cifra equivalente al 29% del activo total de los bancos, es decir, cuatro puntos por encima del 25% de asistencia financiera que requería por aquel entonces (ver infografía). Y va en franco aumento.</w:t>
      </w:r>
    </w:p>
    <w:p w14:paraId="67B525AC" w14:textId="77777777" w:rsidR="000E0DBA" w:rsidRPr="001C2D78" w:rsidRDefault="000E0DBA" w:rsidP="00E635DA">
      <w:pPr>
        <w:pStyle w:val="NormalWeb"/>
        <w:shd w:val="clear" w:color="auto" w:fill="F2F2F2" w:themeFill="background1" w:themeFillShade="F2"/>
        <w:spacing w:after="0"/>
        <w:ind w:left="709"/>
        <w:rPr>
          <w:rFonts w:ascii="Calibri" w:hAnsi="Calibri" w:cs="Calibri"/>
          <w:i/>
          <w:sz w:val="20"/>
          <w:szCs w:val="20"/>
        </w:rPr>
      </w:pPr>
    </w:p>
    <w:p w14:paraId="2B732BED" w14:textId="77777777" w:rsidR="000E0DBA" w:rsidRPr="001C2D78" w:rsidRDefault="000E0DBA" w:rsidP="00E635DA">
      <w:pPr>
        <w:pStyle w:val="NormalWeb"/>
        <w:shd w:val="clear" w:color="auto" w:fill="F2F2F2" w:themeFill="background1" w:themeFillShade="F2"/>
        <w:spacing w:after="0"/>
        <w:ind w:left="709"/>
        <w:rPr>
          <w:rFonts w:ascii="Calibri" w:hAnsi="Calibri" w:cs="Calibri"/>
          <w:i/>
          <w:sz w:val="20"/>
          <w:szCs w:val="20"/>
        </w:rPr>
      </w:pPr>
      <w:r w:rsidRPr="001C2D78">
        <w:rPr>
          <w:rFonts w:ascii="Calibri" w:hAnsi="Calibri" w:cs="Calibri"/>
          <w:i/>
          <w:sz w:val="20"/>
          <w:szCs w:val="20"/>
        </w:rPr>
        <w:t>Son datos que no hacen más que dejar a la vista las cada vez más evidentes similitudes existentes entre los dos últimos fines de ciclo: al estancamiento, el creciente déficit fiscal y el atraso cambiario ahora se suma este efecto, que es consecuencia del festival de deuda en que el Gobierno incurrió en los últimos meses, con los bancos como principales destinatarios de los distintos tipos de bonos que emite.</w:t>
      </w:r>
    </w:p>
    <w:p w14:paraId="7C68E0E9" w14:textId="77777777" w:rsidR="000E0DBA" w:rsidRPr="001C2D78" w:rsidRDefault="000E0DBA" w:rsidP="00E635DA">
      <w:pPr>
        <w:pStyle w:val="NormalWeb"/>
        <w:shd w:val="clear" w:color="auto" w:fill="F2F2F2" w:themeFill="background1" w:themeFillShade="F2"/>
        <w:spacing w:after="0"/>
        <w:ind w:left="709"/>
        <w:rPr>
          <w:rFonts w:ascii="Calibri" w:hAnsi="Calibri" w:cs="Calibri"/>
          <w:i/>
          <w:sz w:val="20"/>
          <w:szCs w:val="20"/>
        </w:rPr>
      </w:pPr>
    </w:p>
    <w:p w14:paraId="5E89453A" w14:textId="77777777" w:rsidR="000E0DBA" w:rsidRDefault="000E0DBA" w:rsidP="00E635DA">
      <w:pPr>
        <w:pStyle w:val="NormalWeb"/>
        <w:shd w:val="clear" w:color="auto" w:fill="F2F2F2" w:themeFill="background1" w:themeFillShade="F2"/>
        <w:spacing w:after="0"/>
        <w:ind w:left="709"/>
        <w:rPr>
          <w:rFonts w:ascii="Calibri" w:hAnsi="Calibri" w:cs="Calibri"/>
          <w:i/>
          <w:sz w:val="20"/>
          <w:szCs w:val="20"/>
        </w:rPr>
      </w:pPr>
      <w:r w:rsidRPr="001C2D78">
        <w:rPr>
          <w:rFonts w:ascii="Calibri" w:hAnsi="Calibri" w:cs="Calibri"/>
          <w:i/>
          <w:sz w:val="20"/>
          <w:szCs w:val="20"/>
        </w:rPr>
        <w:t xml:space="preserve">Así, pese a las regulaciones impuestas en los últimos años que obligan a los bancos a convertir en crédito subsidiado al sector privado el 7,5% de los depósitos captados entre los ahorristas (para alentar la inversión productiva), "en el corto plazo el denominado efecto </w:t>
      </w:r>
      <w:proofErr w:type="spellStart"/>
      <w:r w:rsidRPr="001C2D78">
        <w:rPr>
          <w:rFonts w:ascii="Calibri" w:hAnsi="Calibri" w:cs="Calibri"/>
          <w:i/>
          <w:sz w:val="20"/>
          <w:szCs w:val="20"/>
        </w:rPr>
        <w:t>crowding</w:t>
      </w:r>
      <w:proofErr w:type="spellEnd"/>
      <w:r w:rsidRPr="001C2D78">
        <w:rPr>
          <w:rFonts w:ascii="Calibri" w:hAnsi="Calibri" w:cs="Calibri"/>
          <w:i/>
          <w:sz w:val="20"/>
          <w:szCs w:val="20"/>
        </w:rPr>
        <w:t xml:space="preserve"> </w:t>
      </w:r>
      <w:proofErr w:type="spellStart"/>
      <w:r w:rsidRPr="001C2D78">
        <w:rPr>
          <w:rFonts w:ascii="Calibri" w:hAnsi="Calibri" w:cs="Calibri"/>
          <w:i/>
          <w:sz w:val="20"/>
          <w:szCs w:val="20"/>
        </w:rPr>
        <w:t>out</w:t>
      </w:r>
      <w:proofErr w:type="spellEnd"/>
      <w:r w:rsidRPr="001C2D78">
        <w:rPr>
          <w:rFonts w:ascii="Calibri" w:hAnsi="Calibri" w:cs="Calibri"/>
          <w:i/>
          <w:sz w:val="20"/>
          <w:szCs w:val="20"/>
        </w:rPr>
        <w:t xml:space="preserve"> del sector </w:t>
      </w:r>
      <w:r w:rsidRPr="001C2D78">
        <w:rPr>
          <w:rFonts w:ascii="Calibri" w:hAnsi="Calibri" w:cs="Calibri"/>
          <w:i/>
          <w:sz w:val="20"/>
          <w:szCs w:val="20"/>
        </w:rPr>
        <w:lastRenderedPageBreak/>
        <w:t>público se está acelerando", advierte el consultor Javier Martínez Larrea, de CML&amp;A, una firma especializada en estudios bancarios y financieros</w:t>
      </w:r>
      <w:r>
        <w:rPr>
          <w:rFonts w:ascii="Calibri" w:hAnsi="Calibri" w:cs="Calibri"/>
          <w:i/>
          <w:sz w:val="20"/>
          <w:szCs w:val="20"/>
        </w:rPr>
        <w:t>…”</w:t>
      </w:r>
    </w:p>
    <w:p w14:paraId="5331A234" w14:textId="77777777" w:rsidR="000E0DBA" w:rsidRDefault="000E0DBA" w:rsidP="000E0DBA">
      <w:pPr>
        <w:pStyle w:val="NormalWeb"/>
        <w:spacing w:after="0"/>
        <w:ind w:left="709"/>
        <w:rPr>
          <w:rFonts w:ascii="Calibri" w:hAnsi="Calibri" w:cs="Calibri"/>
          <w:i/>
          <w:sz w:val="20"/>
          <w:szCs w:val="20"/>
        </w:rPr>
      </w:pPr>
    </w:p>
    <w:p w14:paraId="32288074" w14:textId="77777777" w:rsidR="000E0DBA" w:rsidRDefault="000E0DBA" w:rsidP="000E0DBA">
      <w:pPr>
        <w:pStyle w:val="NormalWeb"/>
        <w:spacing w:after="0"/>
        <w:ind w:left="360"/>
        <w:rPr>
          <w:rFonts w:ascii="Calibri" w:hAnsi="Calibri" w:cs="Calibri"/>
          <w:sz w:val="20"/>
          <w:szCs w:val="20"/>
        </w:rPr>
      </w:pPr>
      <w:r>
        <w:rPr>
          <w:rFonts w:ascii="Calibri" w:hAnsi="Calibri" w:cs="Calibri"/>
          <w:sz w:val="20"/>
          <w:szCs w:val="20"/>
        </w:rPr>
        <w:t>Responda las siguientes preguntas:</w:t>
      </w:r>
    </w:p>
    <w:p w14:paraId="56D4BAA1" w14:textId="77777777" w:rsidR="000E0DBA" w:rsidRPr="005A4ECF" w:rsidRDefault="000E0DBA" w:rsidP="00B56D0F">
      <w:pPr>
        <w:pStyle w:val="NormalWeb"/>
        <w:numPr>
          <w:ilvl w:val="0"/>
          <w:numId w:val="36"/>
        </w:numPr>
        <w:spacing w:after="0"/>
        <w:rPr>
          <w:rFonts w:ascii="Calibri" w:hAnsi="Calibri" w:cs="Calibri"/>
          <w:sz w:val="20"/>
          <w:szCs w:val="20"/>
        </w:rPr>
      </w:pPr>
      <w:r w:rsidRPr="005A4ECF">
        <w:rPr>
          <w:rFonts w:ascii="Calibri" w:hAnsi="Calibri" w:cs="Calibri"/>
          <w:sz w:val="20"/>
          <w:szCs w:val="20"/>
        </w:rPr>
        <w:t xml:space="preserve">¿Qué es el efecto </w:t>
      </w:r>
      <w:proofErr w:type="spellStart"/>
      <w:r w:rsidRPr="005A4ECF">
        <w:rPr>
          <w:rFonts w:ascii="Calibri" w:hAnsi="Calibri" w:cs="Calibri"/>
          <w:sz w:val="20"/>
          <w:szCs w:val="20"/>
        </w:rPr>
        <w:t>crowding-out</w:t>
      </w:r>
      <w:proofErr w:type="spellEnd"/>
      <w:r w:rsidRPr="005A4ECF">
        <w:rPr>
          <w:rFonts w:ascii="Calibri" w:hAnsi="Calibri" w:cs="Calibri"/>
          <w:sz w:val="20"/>
          <w:szCs w:val="20"/>
        </w:rPr>
        <w:t xml:space="preserve"> al que se refiere el artículo? ¿Por qué se da este efecto en este caso? Explique paso a paso</w:t>
      </w:r>
      <w:r>
        <w:rPr>
          <w:rFonts w:ascii="Calibri" w:hAnsi="Calibri" w:cs="Calibri"/>
          <w:sz w:val="20"/>
          <w:szCs w:val="20"/>
        </w:rPr>
        <w:t xml:space="preserve"> la secuencia de ajuste al equilibrio simultáneo de un aumento en el gasto del gobierno a corto plazo.</w:t>
      </w:r>
      <w:r w:rsidRPr="005A4ECF">
        <w:rPr>
          <w:rFonts w:ascii="Calibri" w:hAnsi="Calibri" w:cs="Calibri"/>
          <w:sz w:val="20"/>
          <w:szCs w:val="20"/>
        </w:rPr>
        <w:t xml:space="preserve"> Acompañe su explicación con </w:t>
      </w:r>
      <w:r>
        <w:rPr>
          <w:rFonts w:ascii="Calibri" w:hAnsi="Calibri" w:cs="Calibri"/>
          <w:sz w:val="20"/>
          <w:szCs w:val="20"/>
        </w:rPr>
        <w:t xml:space="preserve">el </w:t>
      </w:r>
      <w:r w:rsidRPr="005A4ECF">
        <w:rPr>
          <w:rFonts w:ascii="Calibri" w:hAnsi="Calibri" w:cs="Calibri"/>
          <w:sz w:val="20"/>
          <w:szCs w:val="20"/>
        </w:rPr>
        <w:t xml:space="preserve"> gráfico </w:t>
      </w:r>
      <w:r>
        <w:rPr>
          <w:rFonts w:ascii="Calibri" w:hAnsi="Calibri" w:cs="Calibri"/>
          <w:sz w:val="20"/>
          <w:szCs w:val="20"/>
        </w:rPr>
        <w:t xml:space="preserve">correspondiente y marque en el gráfico el efecto </w:t>
      </w:r>
      <w:proofErr w:type="spellStart"/>
      <w:r>
        <w:rPr>
          <w:rFonts w:ascii="Calibri" w:hAnsi="Calibri" w:cs="Calibri"/>
          <w:sz w:val="20"/>
          <w:szCs w:val="20"/>
        </w:rPr>
        <w:t>crowding-out</w:t>
      </w:r>
      <w:proofErr w:type="spellEnd"/>
      <w:r w:rsidRPr="005A4ECF">
        <w:rPr>
          <w:rFonts w:ascii="Calibri" w:hAnsi="Calibri" w:cs="Calibri"/>
          <w:sz w:val="20"/>
          <w:szCs w:val="20"/>
        </w:rPr>
        <w:t xml:space="preserve">. </w:t>
      </w:r>
    </w:p>
    <w:p w14:paraId="3A08A02F" w14:textId="77777777" w:rsidR="000E0DBA" w:rsidRDefault="000E0DBA" w:rsidP="00B56D0F">
      <w:pPr>
        <w:pStyle w:val="NormalWeb"/>
        <w:numPr>
          <w:ilvl w:val="0"/>
          <w:numId w:val="36"/>
        </w:numPr>
        <w:spacing w:after="0"/>
        <w:rPr>
          <w:rFonts w:ascii="Calibri" w:hAnsi="Calibri" w:cs="Calibri"/>
          <w:sz w:val="20"/>
          <w:szCs w:val="20"/>
        </w:rPr>
      </w:pPr>
      <w:r>
        <w:rPr>
          <w:rFonts w:ascii="Calibri" w:hAnsi="Calibri" w:cs="Calibri"/>
          <w:sz w:val="20"/>
          <w:szCs w:val="20"/>
        </w:rPr>
        <w:t xml:space="preserve">A largo plazo, se sostiene este efecto </w:t>
      </w:r>
      <w:proofErr w:type="spellStart"/>
      <w:r>
        <w:rPr>
          <w:rFonts w:ascii="Calibri" w:hAnsi="Calibri" w:cs="Calibri"/>
          <w:sz w:val="20"/>
          <w:szCs w:val="20"/>
        </w:rPr>
        <w:t>crowding-out</w:t>
      </w:r>
      <w:proofErr w:type="spellEnd"/>
      <w:r>
        <w:rPr>
          <w:rFonts w:ascii="Calibri" w:hAnsi="Calibri" w:cs="Calibri"/>
          <w:sz w:val="20"/>
          <w:szCs w:val="20"/>
        </w:rPr>
        <w:t>? Suponga para responder que la economía está en su nivel de producción de pleno empleo.</w:t>
      </w:r>
      <w:r w:rsidRPr="00CC38F5">
        <w:rPr>
          <w:rFonts w:ascii="Calibri" w:hAnsi="Calibri" w:cs="Calibri"/>
          <w:sz w:val="20"/>
          <w:szCs w:val="20"/>
        </w:rPr>
        <w:t xml:space="preserve"> </w:t>
      </w:r>
    </w:p>
    <w:p w14:paraId="77F601EA" w14:textId="77777777" w:rsidR="00664E95" w:rsidRPr="003A3A0A" w:rsidRDefault="00664E95" w:rsidP="00664E95">
      <w:pPr>
        <w:pStyle w:val="Textodecuerpo3"/>
        <w:spacing w:after="0"/>
        <w:rPr>
          <w:rFonts w:asciiTheme="minorHAnsi" w:hAnsiTheme="minorHAnsi"/>
          <w:sz w:val="20"/>
          <w:szCs w:val="20"/>
          <w:lang w:val="es-AR"/>
        </w:rPr>
      </w:pPr>
    </w:p>
    <w:p w14:paraId="33B45BDB" w14:textId="77777777" w:rsidR="00664E95" w:rsidRPr="003A3A0A" w:rsidRDefault="00664E95" w:rsidP="00664E95">
      <w:pPr>
        <w:pStyle w:val="Textodecuerpo3"/>
        <w:spacing w:after="0"/>
        <w:rPr>
          <w:rFonts w:asciiTheme="minorHAnsi" w:hAnsiTheme="minorHAnsi"/>
          <w:sz w:val="20"/>
          <w:szCs w:val="20"/>
        </w:rPr>
      </w:pPr>
    </w:p>
    <w:p w14:paraId="29349F20" w14:textId="77777777" w:rsidR="00AB1E04" w:rsidRDefault="00AB1E04">
      <w:pPr>
        <w:rPr>
          <w:lang w:val="es-ES"/>
        </w:rPr>
      </w:pPr>
      <w:r>
        <w:rPr>
          <w:lang w:val="es-ES"/>
        </w:rPr>
        <w:br w:type="page"/>
      </w:r>
    </w:p>
    <w:p w14:paraId="62C95BCD" w14:textId="77777777" w:rsidR="00664E95" w:rsidRPr="008F17A0" w:rsidRDefault="00664E95" w:rsidP="005479A5">
      <w:pPr>
        <w:pStyle w:val="Textodecuerpo3"/>
        <w:pBdr>
          <w:top w:val="single" w:sz="4" w:space="1" w:color="auto"/>
          <w:left w:val="single" w:sz="4" w:space="4" w:color="auto"/>
          <w:bottom w:val="single" w:sz="4" w:space="1" w:color="auto"/>
          <w:right w:val="single" w:sz="4" w:space="4" w:color="auto"/>
        </w:pBdr>
        <w:shd w:val="clear" w:color="auto" w:fill="C4BC96" w:themeFill="background2" w:themeFillShade="BF"/>
        <w:spacing w:after="0"/>
        <w:outlineLvl w:val="0"/>
        <w:rPr>
          <w:rFonts w:asciiTheme="minorHAnsi" w:hAnsiTheme="minorHAnsi"/>
          <w:b/>
          <w:sz w:val="28"/>
          <w:szCs w:val="20"/>
        </w:rPr>
      </w:pPr>
      <w:r w:rsidRPr="008F17A0">
        <w:rPr>
          <w:rFonts w:asciiTheme="minorHAnsi" w:hAnsiTheme="minorHAnsi"/>
          <w:b/>
          <w:sz w:val="28"/>
          <w:szCs w:val="20"/>
        </w:rPr>
        <w:lastRenderedPageBreak/>
        <w:t xml:space="preserve">Unidad 7 – Equilibrio en una economía abierta. Modelo </w:t>
      </w:r>
      <w:proofErr w:type="spellStart"/>
      <w:r w:rsidRPr="008F17A0">
        <w:rPr>
          <w:rFonts w:asciiTheme="minorHAnsi" w:hAnsiTheme="minorHAnsi"/>
          <w:b/>
          <w:sz w:val="28"/>
          <w:szCs w:val="20"/>
        </w:rPr>
        <w:t>Mundell</w:t>
      </w:r>
      <w:proofErr w:type="spellEnd"/>
      <w:r w:rsidRPr="008F17A0">
        <w:rPr>
          <w:rFonts w:asciiTheme="minorHAnsi" w:hAnsiTheme="minorHAnsi"/>
          <w:b/>
          <w:sz w:val="28"/>
          <w:szCs w:val="20"/>
        </w:rPr>
        <w:t>-Fleming</w:t>
      </w:r>
    </w:p>
    <w:p w14:paraId="61D3A4C2" w14:textId="77777777" w:rsidR="00664E95" w:rsidRPr="003A3A0A" w:rsidRDefault="00664E95" w:rsidP="00664E95">
      <w:pPr>
        <w:pStyle w:val="Textodecuerpo3"/>
        <w:spacing w:after="0"/>
        <w:rPr>
          <w:rFonts w:asciiTheme="minorHAnsi" w:hAnsiTheme="minorHAnsi"/>
          <w:sz w:val="20"/>
          <w:szCs w:val="20"/>
        </w:rPr>
      </w:pPr>
    </w:p>
    <w:p w14:paraId="0F6485CA" w14:textId="77777777" w:rsidR="002D1221" w:rsidRPr="003A3A0A" w:rsidRDefault="002D1221" w:rsidP="002D1221">
      <w:pPr>
        <w:spacing w:after="0" w:line="240" w:lineRule="auto"/>
        <w:rPr>
          <w:sz w:val="20"/>
          <w:szCs w:val="20"/>
        </w:rPr>
      </w:pPr>
      <w:r>
        <w:rPr>
          <w:sz w:val="20"/>
          <w:szCs w:val="20"/>
        </w:rPr>
        <w:t xml:space="preserve">1. </w:t>
      </w:r>
      <w:r w:rsidRPr="003A3A0A">
        <w:rPr>
          <w:sz w:val="20"/>
          <w:szCs w:val="20"/>
        </w:rPr>
        <w:t xml:space="preserve">Suponga una economía abierta, con una elevada tasa de inflación y un tipo de cambio nominal estable y controlado por el Banco Central. </w:t>
      </w:r>
      <w:r>
        <w:rPr>
          <w:sz w:val="20"/>
          <w:szCs w:val="20"/>
        </w:rPr>
        <w:t>Entonces,</w:t>
      </w:r>
    </w:p>
    <w:p w14:paraId="1E6D4BA9" w14:textId="77777777" w:rsidR="002D1221" w:rsidRDefault="002D1221" w:rsidP="00B56D0F">
      <w:pPr>
        <w:pStyle w:val="Prrafodelista"/>
        <w:numPr>
          <w:ilvl w:val="0"/>
          <w:numId w:val="23"/>
        </w:numPr>
        <w:spacing w:after="0" w:line="240" w:lineRule="auto"/>
        <w:rPr>
          <w:sz w:val="20"/>
          <w:szCs w:val="20"/>
        </w:rPr>
      </w:pPr>
      <w:r w:rsidRPr="00E77817">
        <w:rPr>
          <w:sz w:val="20"/>
          <w:szCs w:val="20"/>
        </w:rPr>
        <w:t>“La moneda local se ha apreciado</w:t>
      </w:r>
      <w:r w:rsidR="00EC45FE">
        <w:rPr>
          <w:sz w:val="20"/>
          <w:szCs w:val="20"/>
        </w:rPr>
        <w:t xml:space="preserve"> en</w:t>
      </w:r>
      <w:r w:rsidRPr="00E77817">
        <w:rPr>
          <w:sz w:val="20"/>
          <w:szCs w:val="20"/>
        </w:rPr>
        <w:t xml:space="preserve"> términos reales”. </w:t>
      </w:r>
      <w:r>
        <w:rPr>
          <w:sz w:val="20"/>
          <w:szCs w:val="20"/>
        </w:rPr>
        <w:t>¿</w:t>
      </w:r>
      <w:r w:rsidRPr="00E77817">
        <w:rPr>
          <w:sz w:val="20"/>
          <w:szCs w:val="20"/>
        </w:rPr>
        <w:t>Verdadero o Falso? Justifique</w:t>
      </w:r>
      <w:r>
        <w:rPr>
          <w:sz w:val="20"/>
          <w:szCs w:val="20"/>
        </w:rPr>
        <w:t>.</w:t>
      </w:r>
    </w:p>
    <w:p w14:paraId="61FC4B7D" w14:textId="77777777" w:rsidR="002D1221" w:rsidRPr="00E77817" w:rsidRDefault="002D1221" w:rsidP="00B56D0F">
      <w:pPr>
        <w:pStyle w:val="Prrafodelista"/>
        <w:numPr>
          <w:ilvl w:val="0"/>
          <w:numId w:val="23"/>
        </w:numPr>
        <w:spacing w:after="0" w:line="240" w:lineRule="auto"/>
        <w:rPr>
          <w:sz w:val="20"/>
          <w:szCs w:val="20"/>
        </w:rPr>
      </w:pPr>
      <w:r w:rsidRPr="00E77817">
        <w:rPr>
          <w:sz w:val="20"/>
          <w:szCs w:val="20"/>
        </w:rPr>
        <w:t xml:space="preserve">“La situación planteada tiene consecuencias positivas sobre la Balanza Comercial”. </w:t>
      </w:r>
      <w:r>
        <w:rPr>
          <w:sz w:val="20"/>
          <w:szCs w:val="20"/>
        </w:rPr>
        <w:t>¿</w:t>
      </w:r>
      <w:r w:rsidRPr="00E77817">
        <w:rPr>
          <w:sz w:val="20"/>
          <w:szCs w:val="20"/>
        </w:rPr>
        <w:t>Verdadero o Falso</w:t>
      </w:r>
      <w:r>
        <w:rPr>
          <w:sz w:val="20"/>
          <w:szCs w:val="20"/>
        </w:rPr>
        <w:t>?</w:t>
      </w:r>
      <w:r w:rsidRPr="00E77817">
        <w:rPr>
          <w:sz w:val="20"/>
          <w:szCs w:val="20"/>
        </w:rPr>
        <w:t xml:space="preserve"> Justifique</w:t>
      </w:r>
      <w:r>
        <w:rPr>
          <w:sz w:val="20"/>
          <w:szCs w:val="20"/>
        </w:rPr>
        <w:t>.</w:t>
      </w:r>
    </w:p>
    <w:p w14:paraId="26E8E3FC" w14:textId="77777777" w:rsidR="002D1221" w:rsidRDefault="002D1221" w:rsidP="002D1221">
      <w:pPr>
        <w:pStyle w:val="Subttulo"/>
        <w:ind w:left="1080"/>
        <w:jc w:val="left"/>
        <w:rPr>
          <w:rFonts w:asciiTheme="minorHAnsi" w:hAnsiTheme="minorHAnsi"/>
          <w:b w:val="0"/>
          <w:sz w:val="20"/>
          <w:szCs w:val="20"/>
          <w:u w:val="none"/>
          <w:lang w:val="es-ES"/>
        </w:rPr>
      </w:pPr>
    </w:p>
    <w:p w14:paraId="4F7F11C3" w14:textId="77777777" w:rsidR="002D1221" w:rsidRPr="00306304" w:rsidRDefault="002D1221" w:rsidP="002D1221">
      <w:pPr>
        <w:pStyle w:val="Subttulo"/>
        <w:jc w:val="left"/>
        <w:rPr>
          <w:rFonts w:asciiTheme="minorHAnsi" w:hAnsiTheme="minorHAnsi" w:cs="Times New Roman"/>
          <w:b w:val="0"/>
          <w:bCs w:val="0"/>
          <w:sz w:val="20"/>
          <w:szCs w:val="20"/>
          <w:u w:val="none"/>
          <w:lang w:val="es-ES"/>
        </w:rPr>
      </w:pPr>
      <w:r>
        <w:rPr>
          <w:rFonts w:asciiTheme="minorHAnsi" w:hAnsiTheme="minorHAnsi"/>
          <w:b w:val="0"/>
          <w:sz w:val="20"/>
          <w:szCs w:val="20"/>
          <w:u w:val="none"/>
          <w:lang w:val="es-ES"/>
        </w:rPr>
        <w:t>2. Explique paso a paso como se dará el ajuste en una economía abierta con movilidad perfecta de capitales y tipo de cambio flexible, si i&lt;i*.</w:t>
      </w:r>
    </w:p>
    <w:p w14:paraId="58D95029" w14:textId="77777777" w:rsidR="002D1221" w:rsidRDefault="002D1221" w:rsidP="002D1221">
      <w:pPr>
        <w:spacing w:after="0" w:line="240" w:lineRule="auto"/>
        <w:rPr>
          <w:sz w:val="20"/>
          <w:szCs w:val="20"/>
          <w:lang w:val="es-ES"/>
        </w:rPr>
      </w:pPr>
    </w:p>
    <w:p w14:paraId="23E52B6F" w14:textId="77777777" w:rsidR="002D1221" w:rsidRDefault="002D1221" w:rsidP="002D1221">
      <w:pPr>
        <w:pStyle w:val="Subttulo"/>
        <w:jc w:val="left"/>
        <w:rPr>
          <w:rFonts w:asciiTheme="minorHAnsi" w:hAnsiTheme="minorHAnsi"/>
          <w:b w:val="0"/>
          <w:sz w:val="20"/>
          <w:szCs w:val="20"/>
          <w:u w:val="none"/>
          <w:lang w:val="es-ES"/>
        </w:rPr>
      </w:pPr>
      <w:r>
        <w:rPr>
          <w:rFonts w:asciiTheme="minorHAnsi" w:hAnsiTheme="minorHAnsi" w:cs="Times New Roman"/>
          <w:b w:val="0"/>
          <w:bCs w:val="0"/>
          <w:sz w:val="20"/>
          <w:szCs w:val="20"/>
          <w:u w:val="none"/>
          <w:lang w:val="es-ES"/>
        </w:rPr>
        <w:t xml:space="preserve">3. </w:t>
      </w:r>
      <w:r w:rsidRPr="003A3A0A">
        <w:rPr>
          <w:rFonts w:asciiTheme="minorHAnsi" w:hAnsiTheme="minorHAnsi" w:cs="Times New Roman"/>
          <w:b w:val="0"/>
          <w:bCs w:val="0"/>
          <w:sz w:val="20"/>
          <w:szCs w:val="20"/>
          <w:u w:val="none"/>
          <w:lang w:val="es-ES"/>
        </w:rPr>
        <w:t xml:space="preserve">Según el modelo de </w:t>
      </w:r>
      <w:proofErr w:type="spellStart"/>
      <w:r w:rsidRPr="003A3A0A">
        <w:rPr>
          <w:rFonts w:asciiTheme="minorHAnsi" w:hAnsiTheme="minorHAnsi" w:cs="Times New Roman"/>
          <w:b w:val="0"/>
          <w:bCs w:val="0"/>
          <w:sz w:val="20"/>
          <w:szCs w:val="20"/>
          <w:u w:val="none"/>
          <w:lang w:val="es-ES"/>
        </w:rPr>
        <w:t>Mundell</w:t>
      </w:r>
      <w:proofErr w:type="spellEnd"/>
      <w:r w:rsidRPr="003A3A0A">
        <w:rPr>
          <w:rFonts w:asciiTheme="minorHAnsi" w:hAnsiTheme="minorHAnsi" w:cs="Times New Roman"/>
          <w:b w:val="0"/>
          <w:bCs w:val="0"/>
          <w:sz w:val="20"/>
          <w:szCs w:val="20"/>
          <w:u w:val="none"/>
          <w:lang w:val="es-ES"/>
        </w:rPr>
        <w:t>-Fleming, cuando el tipo de cambio es fijo y el capital es perfectamente móvil, tiene más éxito la política fiscal o la monetaria para aumentar la producción? Explique y grafique su respuesta, teniendo en cuenta tanto el equilibrio interno, como el externo, en cada uno de los casos (el de la política eficaz y el de la política ineficaz con tipo de cambio fijo).</w:t>
      </w:r>
    </w:p>
    <w:p w14:paraId="29C00270" w14:textId="77777777" w:rsidR="002D1221" w:rsidRPr="00A20E79" w:rsidRDefault="002D1221" w:rsidP="002D1221">
      <w:pPr>
        <w:spacing w:after="0" w:line="240" w:lineRule="auto"/>
        <w:rPr>
          <w:sz w:val="20"/>
          <w:szCs w:val="20"/>
          <w:lang w:val="es-ES"/>
        </w:rPr>
      </w:pPr>
    </w:p>
    <w:p w14:paraId="462A569B" w14:textId="77777777" w:rsidR="002D1221" w:rsidRPr="003A3A0A" w:rsidRDefault="002D1221" w:rsidP="002D1221">
      <w:pPr>
        <w:spacing w:after="0" w:line="240" w:lineRule="auto"/>
        <w:rPr>
          <w:sz w:val="20"/>
          <w:szCs w:val="20"/>
        </w:rPr>
      </w:pPr>
      <w:r>
        <w:rPr>
          <w:sz w:val="20"/>
          <w:szCs w:val="20"/>
        </w:rPr>
        <w:t>4</w:t>
      </w:r>
      <w:r w:rsidRPr="003A3A0A">
        <w:rPr>
          <w:sz w:val="20"/>
          <w:szCs w:val="20"/>
        </w:rPr>
        <w:t>. Suponga una economía abierta con un régimen de tipo de cambio fijo y creíble (la tasa esperada de devaluación es cero), hay perfecta movilidad internacional del capital, los precios están fijos y existe equilibrio en el mercado de bienes, de dinero y e</w:t>
      </w:r>
      <w:r>
        <w:rPr>
          <w:sz w:val="20"/>
          <w:szCs w:val="20"/>
        </w:rPr>
        <w:t>n la balanza de pagos.</w:t>
      </w:r>
    </w:p>
    <w:p w14:paraId="614962EE" w14:textId="77777777" w:rsidR="002D1221" w:rsidRPr="00E77817" w:rsidRDefault="002D1221" w:rsidP="00B56D0F">
      <w:pPr>
        <w:pStyle w:val="Prrafodelista"/>
        <w:numPr>
          <w:ilvl w:val="0"/>
          <w:numId w:val="24"/>
        </w:numPr>
        <w:spacing w:after="0" w:line="240" w:lineRule="auto"/>
        <w:rPr>
          <w:sz w:val="20"/>
          <w:szCs w:val="20"/>
        </w:rPr>
      </w:pPr>
      <w:r w:rsidRPr="00E77817">
        <w:rPr>
          <w:sz w:val="20"/>
          <w:szCs w:val="20"/>
        </w:rPr>
        <w:t>¿Qué condición debe cumplir la tasa de interés para mantener la balanza de pagos en equilibrio?</w:t>
      </w:r>
    </w:p>
    <w:p w14:paraId="57653082" w14:textId="77777777" w:rsidR="002D1221" w:rsidRPr="00E77817" w:rsidRDefault="002D1221" w:rsidP="00B56D0F">
      <w:pPr>
        <w:pStyle w:val="Prrafodelista"/>
        <w:numPr>
          <w:ilvl w:val="0"/>
          <w:numId w:val="24"/>
        </w:numPr>
        <w:spacing w:after="0" w:line="240" w:lineRule="auto"/>
        <w:rPr>
          <w:sz w:val="20"/>
          <w:szCs w:val="20"/>
        </w:rPr>
      </w:pPr>
      <w:r w:rsidRPr="00E77817">
        <w:rPr>
          <w:sz w:val="20"/>
          <w:szCs w:val="20"/>
        </w:rPr>
        <w:t xml:space="preserve">Desarrolle gráficamente y explique brevemente </w:t>
      </w:r>
      <w:r>
        <w:rPr>
          <w:sz w:val="20"/>
          <w:szCs w:val="20"/>
        </w:rPr>
        <w:t xml:space="preserve">los efectos de </w:t>
      </w:r>
      <w:r w:rsidRPr="00E77817">
        <w:rPr>
          <w:sz w:val="20"/>
          <w:szCs w:val="20"/>
        </w:rPr>
        <w:t>una contracción del gasto público.</w:t>
      </w:r>
    </w:p>
    <w:p w14:paraId="6002C237" w14:textId="77777777" w:rsidR="002D1221" w:rsidRPr="00E77817" w:rsidRDefault="002D1221" w:rsidP="00B56D0F">
      <w:pPr>
        <w:pStyle w:val="Prrafodelista"/>
        <w:numPr>
          <w:ilvl w:val="0"/>
          <w:numId w:val="24"/>
        </w:numPr>
        <w:spacing w:after="0" w:line="240" w:lineRule="auto"/>
        <w:rPr>
          <w:sz w:val="20"/>
          <w:szCs w:val="20"/>
        </w:rPr>
      </w:pPr>
      <w:r w:rsidRPr="00E77817">
        <w:rPr>
          <w:sz w:val="20"/>
          <w:szCs w:val="20"/>
        </w:rPr>
        <w:t>Determine cuáles fueron los efectos finales en la renta, la tasa de interés y las exportaciones netas.</w:t>
      </w:r>
    </w:p>
    <w:p w14:paraId="64E1B3C3" w14:textId="77777777" w:rsidR="002D1221" w:rsidRPr="003A3A0A" w:rsidRDefault="002D1221" w:rsidP="002D1221">
      <w:pPr>
        <w:pStyle w:val="Textodecuerpo3"/>
        <w:spacing w:after="0"/>
        <w:rPr>
          <w:rFonts w:asciiTheme="minorHAnsi" w:hAnsiTheme="minorHAnsi"/>
          <w:sz w:val="20"/>
          <w:szCs w:val="20"/>
          <w:lang w:val="es-PE"/>
        </w:rPr>
      </w:pPr>
    </w:p>
    <w:p w14:paraId="41BA1C60" w14:textId="77777777" w:rsidR="002D1221" w:rsidRDefault="002D1221" w:rsidP="002D1221">
      <w:pPr>
        <w:pStyle w:val="Textodecuerpo3"/>
        <w:spacing w:after="0"/>
        <w:rPr>
          <w:rFonts w:asciiTheme="minorHAnsi" w:hAnsiTheme="minorHAnsi"/>
          <w:sz w:val="20"/>
          <w:szCs w:val="20"/>
        </w:rPr>
      </w:pPr>
      <w:r>
        <w:rPr>
          <w:rFonts w:asciiTheme="minorHAnsi" w:hAnsiTheme="minorHAnsi"/>
          <w:sz w:val="20"/>
          <w:szCs w:val="20"/>
        </w:rPr>
        <w:t xml:space="preserve">5. </w:t>
      </w:r>
      <w:r w:rsidRPr="003A3A0A">
        <w:rPr>
          <w:rFonts w:asciiTheme="minorHAnsi" w:hAnsiTheme="minorHAnsi"/>
          <w:sz w:val="20"/>
          <w:szCs w:val="20"/>
        </w:rPr>
        <w:t xml:space="preserve">Suponga que se espera que Estados Unidos aproveche la baja en el petróleo para subir las tasas de interés. Por el peso que tienen los bonos del Tesoro de EEUU en los mercados financieros, esto repercutirá elevando la tasa de interés foránea de referencia (i*). Si </w:t>
      </w:r>
      <w:r w:rsidR="00EC45FE">
        <w:rPr>
          <w:rFonts w:asciiTheme="minorHAnsi" w:hAnsiTheme="minorHAnsi"/>
          <w:sz w:val="20"/>
          <w:szCs w:val="20"/>
        </w:rPr>
        <w:t xml:space="preserve">en la economía local </w:t>
      </w:r>
      <w:r w:rsidRPr="003A3A0A">
        <w:rPr>
          <w:rFonts w:asciiTheme="minorHAnsi" w:hAnsiTheme="minorHAnsi"/>
          <w:sz w:val="20"/>
          <w:szCs w:val="20"/>
        </w:rPr>
        <w:t xml:space="preserve">el tipo de cambio es </w:t>
      </w:r>
      <w:r w:rsidR="00EC45FE" w:rsidRPr="003A3A0A">
        <w:rPr>
          <w:rFonts w:asciiTheme="minorHAnsi" w:hAnsiTheme="minorHAnsi"/>
          <w:sz w:val="20"/>
          <w:szCs w:val="20"/>
        </w:rPr>
        <w:t>f</w:t>
      </w:r>
      <w:r w:rsidR="00EC45FE">
        <w:rPr>
          <w:rFonts w:asciiTheme="minorHAnsi" w:hAnsiTheme="minorHAnsi"/>
          <w:sz w:val="20"/>
          <w:szCs w:val="20"/>
        </w:rPr>
        <w:t>lexible</w:t>
      </w:r>
      <w:r w:rsidRPr="003A3A0A">
        <w:rPr>
          <w:rFonts w:asciiTheme="minorHAnsi" w:hAnsiTheme="minorHAnsi"/>
          <w:sz w:val="20"/>
          <w:szCs w:val="20"/>
        </w:rPr>
        <w:t xml:space="preserve">, </w:t>
      </w:r>
      <w:r>
        <w:rPr>
          <w:rFonts w:asciiTheme="minorHAnsi" w:hAnsiTheme="minorHAnsi"/>
          <w:sz w:val="20"/>
          <w:szCs w:val="20"/>
        </w:rPr>
        <w:t>¿</w:t>
      </w:r>
      <w:r w:rsidR="00EC45FE">
        <w:rPr>
          <w:rFonts w:asciiTheme="minorHAnsi" w:hAnsiTheme="minorHAnsi"/>
          <w:sz w:val="20"/>
          <w:szCs w:val="20"/>
        </w:rPr>
        <w:t>qué ocurrirá con el nivel de actividad</w:t>
      </w:r>
      <w:r w:rsidRPr="003A3A0A">
        <w:rPr>
          <w:rFonts w:asciiTheme="minorHAnsi" w:hAnsiTheme="minorHAnsi"/>
          <w:sz w:val="20"/>
          <w:szCs w:val="20"/>
        </w:rPr>
        <w:t xml:space="preserve">? </w:t>
      </w:r>
      <w:r>
        <w:rPr>
          <w:rFonts w:asciiTheme="minorHAnsi" w:hAnsiTheme="minorHAnsi"/>
          <w:sz w:val="20"/>
          <w:szCs w:val="20"/>
        </w:rPr>
        <w:t>¿</w:t>
      </w:r>
      <w:r w:rsidRPr="003A3A0A">
        <w:rPr>
          <w:rFonts w:asciiTheme="minorHAnsi" w:hAnsiTheme="minorHAnsi"/>
          <w:sz w:val="20"/>
          <w:szCs w:val="20"/>
        </w:rPr>
        <w:t xml:space="preserve">Y si es </w:t>
      </w:r>
      <w:r w:rsidR="00EC45FE" w:rsidRPr="003A3A0A">
        <w:rPr>
          <w:rFonts w:asciiTheme="minorHAnsi" w:hAnsiTheme="minorHAnsi"/>
          <w:sz w:val="20"/>
          <w:szCs w:val="20"/>
        </w:rPr>
        <w:t>f</w:t>
      </w:r>
      <w:r w:rsidR="00EC45FE">
        <w:rPr>
          <w:rFonts w:asciiTheme="minorHAnsi" w:hAnsiTheme="minorHAnsi"/>
          <w:sz w:val="20"/>
          <w:szCs w:val="20"/>
        </w:rPr>
        <w:t>ijo</w:t>
      </w:r>
      <w:r w:rsidRPr="003A3A0A">
        <w:rPr>
          <w:rFonts w:asciiTheme="minorHAnsi" w:hAnsiTheme="minorHAnsi"/>
          <w:sz w:val="20"/>
          <w:szCs w:val="20"/>
        </w:rPr>
        <w:t xml:space="preserve">? Use el modelo </w:t>
      </w:r>
      <w:proofErr w:type="spellStart"/>
      <w:r w:rsidRPr="003A3A0A">
        <w:rPr>
          <w:rFonts w:asciiTheme="minorHAnsi" w:hAnsiTheme="minorHAnsi"/>
          <w:sz w:val="20"/>
          <w:szCs w:val="20"/>
        </w:rPr>
        <w:t>Mundell</w:t>
      </w:r>
      <w:proofErr w:type="spellEnd"/>
      <w:r w:rsidRPr="003A3A0A">
        <w:rPr>
          <w:rFonts w:asciiTheme="minorHAnsi" w:hAnsiTheme="minorHAnsi"/>
          <w:sz w:val="20"/>
          <w:szCs w:val="20"/>
        </w:rPr>
        <w:t xml:space="preserve">- Fleming para responder. Explicite paso a paso su razonamiento y acompañe </w:t>
      </w:r>
      <w:r>
        <w:rPr>
          <w:rFonts w:asciiTheme="minorHAnsi" w:hAnsiTheme="minorHAnsi"/>
          <w:sz w:val="20"/>
          <w:szCs w:val="20"/>
        </w:rPr>
        <w:t>su explicación con gráfico</w:t>
      </w:r>
      <w:r w:rsidR="00EC45FE">
        <w:rPr>
          <w:rFonts w:asciiTheme="minorHAnsi" w:hAnsiTheme="minorHAnsi"/>
          <w:sz w:val="20"/>
          <w:szCs w:val="20"/>
        </w:rPr>
        <w:t>s</w:t>
      </w:r>
      <w:r>
        <w:rPr>
          <w:rFonts w:asciiTheme="minorHAnsi" w:hAnsiTheme="minorHAnsi"/>
          <w:sz w:val="20"/>
          <w:szCs w:val="20"/>
        </w:rPr>
        <w:t>.</w:t>
      </w:r>
    </w:p>
    <w:p w14:paraId="1BDF753B" w14:textId="77777777" w:rsidR="002D1221" w:rsidRPr="003A3A0A" w:rsidRDefault="002D1221" w:rsidP="002D1221">
      <w:pPr>
        <w:pStyle w:val="Textodecuerpo3"/>
        <w:spacing w:after="0"/>
        <w:rPr>
          <w:rFonts w:asciiTheme="minorHAnsi" w:hAnsiTheme="minorHAnsi"/>
          <w:sz w:val="20"/>
          <w:szCs w:val="20"/>
        </w:rPr>
      </w:pPr>
    </w:p>
    <w:p w14:paraId="66A1108E" w14:textId="77777777" w:rsidR="002D1221" w:rsidRPr="003A3A0A" w:rsidRDefault="002D1221" w:rsidP="002D1221">
      <w:pPr>
        <w:pStyle w:val="Subttulo"/>
        <w:jc w:val="left"/>
        <w:rPr>
          <w:rFonts w:asciiTheme="minorHAnsi" w:hAnsiTheme="minorHAnsi"/>
          <w:b w:val="0"/>
          <w:bCs w:val="0"/>
          <w:sz w:val="20"/>
          <w:szCs w:val="20"/>
          <w:u w:val="none"/>
        </w:rPr>
      </w:pPr>
      <w:r>
        <w:rPr>
          <w:rFonts w:asciiTheme="minorHAnsi" w:hAnsiTheme="minorHAnsi"/>
          <w:b w:val="0"/>
          <w:bCs w:val="0"/>
          <w:sz w:val="20"/>
          <w:szCs w:val="20"/>
          <w:u w:val="none"/>
        </w:rPr>
        <w:t xml:space="preserve">6. </w:t>
      </w:r>
      <w:r w:rsidRPr="003A3A0A">
        <w:rPr>
          <w:rFonts w:asciiTheme="minorHAnsi" w:hAnsiTheme="minorHAnsi"/>
          <w:b w:val="0"/>
          <w:bCs w:val="0"/>
          <w:sz w:val="20"/>
          <w:szCs w:val="20"/>
          <w:u w:val="none"/>
        </w:rPr>
        <w:t xml:space="preserve">Un país se encuentra atravesando una situación de desempleo que requiere que sus autoridades económicas definan qué instrumentos de política económica deben utilizarse para tratar de salir de la misma a la brevedad posible. Si consideramos que ese país tiene un sistema de tipo de cambio fijo y enfrenta una movilidad perfecta de capitales, teniendo presentes las conclusiones del modelo de </w:t>
      </w:r>
      <w:proofErr w:type="spellStart"/>
      <w:r w:rsidRPr="003A3A0A">
        <w:rPr>
          <w:rFonts w:asciiTheme="minorHAnsi" w:hAnsiTheme="minorHAnsi"/>
          <w:b w:val="0"/>
          <w:bCs w:val="0"/>
          <w:sz w:val="20"/>
          <w:szCs w:val="20"/>
          <w:u w:val="none"/>
        </w:rPr>
        <w:t>Mundell</w:t>
      </w:r>
      <w:proofErr w:type="spellEnd"/>
      <w:r w:rsidRPr="003A3A0A">
        <w:rPr>
          <w:rFonts w:asciiTheme="minorHAnsi" w:hAnsiTheme="minorHAnsi"/>
          <w:b w:val="0"/>
          <w:bCs w:val="0"/>
          <w:sz w:val="20"/>
          <w:szCs w:val="20"/>
          <w:u w:val="none"/>
        </w:rPr>
        <w:t>-Fleming, ¿a qué instrumentos de política económica deben recurrir para alcanzar el objetivo propuesto? Explique detalladamente, analítica y gráficamente, teniendo en cuenta tanto el equilibrio interno, como el externo, en cada uno de los casos.</w:t>
      </w:r>
      <w:r>
        <w:rPr>
          <w:rFonts w:asciiTheme="minorHAnsi" w:hAnsiTheme="minorHAnsi"/>
          <w:b w:val="0"/>
          <w:bCs w:val="0"/>
          <w:sz w:val="20"/>
          <w:szCs w:val="20"/>
          <w:u w:val="none"/>
        </w:rPr>
        <w:t xml:space="preserve"> </w:t>
      </w:r>
    </w:p>
    <w:p w14:paraId="4C04F34C" w14:textId="77777777" w:rsidR="002D1221" w:rsidRPr="003A3A0A" w:rsidRDefault="002D1221" w:rsidP="002D1221">
      <w:pPr>
        <w:pStyle w:val="Subttulo"/>
        <w:jc w:val="left"/>
        <w:rPr>
          <w:rFonts w:asciiTheme="minorHAnsi" w:hAnsiTheme="minorHAnsi"/>
          <w:b w:val="0"/>
          <w:bCs w:val="0"/>
          <w:sz w:val="20"/>
          <w:szCs w:val="20"/>
          <w:u w:val="none"/>
        </w:rPr>
      </w:pPr>
    </w:p>
    <w:p w14:paraId="74F69109" w14:textId="77777777" w:rsidR="002D1221" w:rsidRDefault="002D1221" w:rsidP="002D1221">
      <w:pPr>
        <w:pStyle w:val="Textodecuerpo3"/>
        <w:spacing w:after="0"/>
        <w:rPr>
          <w:rFonts w:asciiTheme="minorHAnsi" w:hAnsiTheme="minorHAnsi"/>
          <w:sz w:val="20"/>
          <w:szCs w:val="20"/>
        </w:rPr>
      </w:pPr>
      <w:r>
        <w:rPr>
          <w:rFonts w:asciiTheme="minorHAnsi" w:hAnsiTheme="minorHAnsi"/>
          <w:sz w:val="20"/>
          <w:szCs w:val="20"/>
        </w:rPr>
        <w:t xml:space="preserve">7. </w:t>
      </w:r>
      <w:r w:rsidRPr="003A3A0A">
        <w:rPr>
          <w:rFonts w:asciiTheme="minorHAnsi" w:hAnsiTheme="minorHAnsi"/>
          <w:sz w:val="20"/>
          <w:szCs w:val="20"/>
        </w:rPr>
        <w:t xml:space="preserve">Suponga que se espera que el mundo experimente un importante crecimiento, y por lo tanto, mayores niveles de ingreso, es decir, aumenta el nivel de ingreso foráneo (Y*). ¿Con qué régimen cambiario este hecho  tendría un impacto positivo en nuestro país? Use el modelo </w:t>
      </w:r>
      <w:proofErr w:type="spellStart"/>
      <w:r w:rsidRPr="003A3A0A">
        <w:rPr>
          <w:rFonts w:asciiTheme="minorHAnsi" w:hAnsiTheme="minorHAnsi"/>
          <w:sz w:val="20"/>
          <w:szCs w:val="20"/>
        </w:rPr>
        <w:t>Mundell</w:t>
      </w:r>
      <w:proofErr w:type="spellEnd"/>
      <w:r w:rsidRPr="003A3A0A">
        <w:rPr>
          <w:rFonts w:asciiTheme="minorHAnsi" w:hAnsiTheme="minorHAnsi"/>
          <w:sz w:val="20"/>
          <w:szCs w:val="20"/>
        </w:rPr>
        <w:t xml:space="preserve">- Fleming para responder. Explicite paso a paso su razonamiento </w:t>
      </w:r>
      <w:r w:rsidR="00EC45FE">
        <w:rPr>
          <w:rFonts w:asciiTheme="minorHAnsi" w:hAnsiTheme="minorHAnsi"/>
          <w:sz w:val="20"/>
          <w:szCs w:val="20"/>
        </w:rPr>
        <w:t xml:space="preserve">tanto en el caso de régimen de tipo de cambio fijo como flexible, por separado, </w:t>
      </w:r>
      <w:r w:rsidRPr="003A3A0A">
        <w:rPr>
          <w:rFonts w:asciiTheme="minorHAnsi" w:hAnsiTheme="minorHAnsi"/>
          <w:sz w:val="20"/>
          <w:szCs w:val="20"/>
        </w:rPr>
        <w:t xml:space="preserve">y acompañe </w:t>
      </w:r>
      <w:r>
        <w:rPr>
          <w:rFonts w:asciiTheme="minorHAnsi" w:hAnsiTheme="minorHAnsi"/>
          <w:sz w:val="20"/>
          <w:szCs w:val="20"/>
        </w:rPr>
        <w:t>su explicación con gráfico</w:t>
      </w:r>
      <w:r w:rsidR="00EC45FE">
        <w:rPr>
          <w:rFonts w:asciiTheme="minorHAnsi" w:hAnsiTheme="minorHAnsi"/>
          <w:sz w:val="20"/>
          <w:szCs w:val="20"/>
        </w:rPr>
        <w:t>s</w:t>
      </w:r>
      <w:r>
        <w:rPr>
          <w:rFonts w:asciiTheme="minorHAnsi" w:hAnsiTheme="minorHAnsi"/>
          <w:sz w:val="20"/>
          <w:szCs w:val="20"/>
        </w:rPr>
        <w:t>.</w:t>
      </w:r>
    </w:p>
    <w:p w14:paraId="3226EBB9" w14:textId="77777777" w:rsidR="002D1221" w:rsidRPr="003A3A0A" w:rsidRDefault="002D1221" w:rsidP="002D1221">
      <w:pPr>
        <w:pStyle w:val="Textodecuerpo3"/>
        <w:spacing w:after="0"/>
        <w:rPr>
          <w:rFonts w:asciiTheme="minorHAnsi" w:hAnsiTheme="minorHAnsi"/>
          <w:sz w:val="20"/>
          <w:szCs w:val="20"/>
        </w:rPr>
      </w:pPr>
    </w:p>
    <w:p w14:paraId="1A2DEFF3" w14:textId="77777777" w:rsidR="002D1221" w:rsidRPr="003A3A0A" w:rsidRDefault="002D1221" w:rsidP="002D1221">
      <w:pPr>
        <w:pStyle w:val="Textodecuerpo3"/>
        <w:spacing w:after="0"/>
        <w:rPr>
          <w:rFonts w:asciiTheme="minorHAnsi" w:hAnsiTheme="minorHAnsi"/>
          <w:sz w:val="20"/>
          <w:szCs w:val="20"/>
        </w:rPr>
      </w:pPr>
      <w:r>
        <w:rPr>
          <w:rFonts w:asciiTheme="minorHAnsi" w:hAnsiTheme="minorHAnsi"/>
          <w:sz w:val="20"/>
          <w:szCs w:val="20"/>
        </w:rPr>
        <w:t xml:space="preserve">8. </w:t>
      </w:r>
      <w:r w:rsidRPr="003A3A0A">
        <w:rPr>
          <w:rFonts w:asciiTheme="minorHAnsi" w:hAnsiTheme="minorHAnsi"/>
          <w:sz w:val="20"/>
          <w:szCs w:val="20"/>
        </w:rPr>
        <w:t>Suponga que Brasil</w:t>
      </w:r>
      <w:r w:rsidR="00EC45FE">
        <w:rPr>
          <w:rFonts w:asciiTheme="minorHAnsi" w:hAnsiTheme="minorHAnsi"/>
          <w:sz w:val="20"/>
          <w:szCs w:val="20"/>
        </w:rPr>
        <w:t>, que es el principal socio comercial de la economía local, y</w:t>
      </w:r>
      <w:r w:rsidRPr="003A3A0A">
        <w:rPr>
          <w:rFonts w:asciiTheme="minorHAnsi" w:hAnsiTheme="minorHAnsi"/>
          <w:sz w:val="20"/>
          <w:szCs w:val="20"/>
        </w:rPr>
        <w:t xml:space="preserve"> tiene un régimen de tipo de cambio fijo</w:t>
      </w:r>
      <w:r w:rsidR="00EC45FE">
        <w:rPr>
          <w:rFonts w:asciiTheme="minorHAnsi" w:hAnsiTheme="minorHAnsi"/>
          <w:sz w:val="20"/>
          <w:szCs w:val="20"/>
        </w:rPr>
        <w:t>,</w:t>
      </w:r>
      <w:r w:rsidRPr="003A3A0A">
        <w:rPr>
          <w:rFonts w:asciiTheme="minorHAnsi" w:hAnsiTheme="minorHAnsi"/>
          <w:sz w:val="20"/>
          <w:szCs w:val="20"/>
        </w:rPr>
        <w:t xml:space="preserve"> está analizando un aumento importante en su nivel de gasto público para 2015. ¿</w:t>
      </w:r>
      <w:r w:rsidR="00EC45FE">
        <w:rPr>
          <w:rFonts w:asciiTheme="minorHAnsi" w:hAnsiTheme="minorHAnsi"/>
          <w:sz w:val="20"/>
          <w:szCs w:val="20"/>
        </w:rPr>
        <w:t>qué</w:t>
      </w:r>
      <w:r w:rsidRPr="003A3A0A">
        <w:rPr>
          <w:rFonts w:asciiTheme="minorHAnsi" w:hAnsiTheme="minorHAnsi"/>
          <w:sz w:val="20"/>
          <w:szCs w:val="20"/>
        </w:rPr>
        <w:t xml:space="preserve"> impacto </w:t>
      </w:r>
      <w:r w:rsidR="00EC45FE">
        <w:rPr>
          <w:rFonts w:asciiTheme="minorHAnsi" w:hAnsiTheme="minorHAnsi"/>
          <w:sz w:val="20"/>
          <w:szCs w:val="20"/>
        </w:rPr>
        <w:t>tendrá en el nivel de producción</w:t>
      </w:r>
      <w:r w:rsidR="00EC45FE" w:rsidRPr="003A3A0A">
        <w:rPr>
          <w:rFonts w:asciiTheme="minorHAnsi" w:hAnsiTheme="minorHAnsi"/>
          <w:sz w:val="20"/>
          <w:szCs w:val="20"/>
        </w:rPr>
        <w:t xml:space="preserve"> </w:t>
      </w:r>
      <w:r w:rsidR="00EC45FE">
        <w:rPr>
          <w:rFonts w:asciiTheme="minorHAnsi" w:hAnsiTheme="minorHAnsi"/>
          <w:sz w:val="20"/>
          <w:szCs w:val="20"/>
        </w:rPr>
        <w:t>de</w:t>
      </w:r>
      <w:r w:rsidR="00EC45FE" w:rsidRPr="003A3A0A">
        <w:rPr>
          <w:rFonts w:asciiTheme="minorHAnsi" w:hAnsiTheme="minorHAnsi"/>
          <w:sz w:val="20"/>
          <w:szCs w:val="20"/>
        </w:rPr>
        <w:t xml:space="preserve"> </w:t>
      </w:r>
      <w:r w:rsidRPr="003A3A0A">
        <w:rPr>
          <w:rFonts w:asciiTheme="minorHAnsi" w:hAnsiTheme="minorHAnsi"/>
          <w:sz w:val="20"/>
          <w:szCs w:val="20"/>
        </w:rPr>
        <w:t>nuestro país</w:t>
      </w:r>
      <w:r w:rsidR="00EC45FE">
        <w:rPr>
          <w:rFonts w:asciiTheme="minorHAnsi" w:hAnsiTheme="minorHAnsi"/>
          <w:sz w:val="20"/>
          <w:szCs w:val="20"/>
        </w:rPr>
        <w:t xml:space="preserve"> si el régimen de tipo de cambio es fijo también en la economía local</w:t>
      </w:r>
      <w:r w:rsidRPr="003A3A0A">
        <w:rPr>
          <w:rFonts w:asciiTheme="minorHAnsi" w:hAnsiTheme="minorHAnsi"/>
          <w:sz w:val="20"/>
          <w:szCs w:val="20"/>
        </w:rPr>
        <w:t xml:space="preserve">? Use el modelo </w:t>
      </w:r>
      <w:proofErr w:type="spellStart"/>
      <w:r w:rsidRPr="003A3A0A">
        <w:rPr>
          <w:rFonts w:asciiTheme="minorHAnsi" w:hAnsiTheme="minorHAnsi"/>
          <w:sz w:val="20"/>
          <w:szCs w:val="20"/>
        </w:rPr>
        <w:t>Mundell</w:t>
      </w:r>
      <w:proofErr w:type="spellEnd"/>
      <w:r w:rsidRPr="003A3A0A">
        <w:rPr>
          <w:rFonts w:asciiTheme="minorHAnsi" w:hAnsiTheme="minorHAnsi"/>
          <w:sz w:val="20"/>
          <w:szCs w:val="20"/>
        </w:rPr>
        <w:t xml:space="preserve">- Fleming para responder. Explicite paso a paso su razonamiento y acompañe </w:t>
      </w:r>
      <w:r>
        <w:rPr>
          <w:rFonts w:asciiTheme="minorHAnsi" w:hAnsiTheme="minorHAnsi"/>
          <w:sz w:val="20"/>
          <w:szCs w:val="20"/>
        </w:rPr>
        <w:t>su explicación con un gráfico.</w:t>
      </w:r>
    </w:p>
    <w:p w14:paraId="6F5B0BA6" w14:textId="77777777" w:rsidR="002D1221" w:rsidRDefault="002D1221" w:rsidP="002D1221">
      <w:pPr>
        <w:pStyle w:val="Textodecuerpo3"/>
        <w:spacing w:after="0"/>
        <w:rPr>
          <w:rFonts w:asciiTheme="minorHAnsi" w:hAnsiTheme="minorHAnsi"/>
          <w:color w:val="FF0000"/>
          <w:sz w:val="20"/>
          <w:szCs w:val="20"/>
        </w:rPr>
      </w:pPr>
    </w:p>
    <w:p w14:paraId="12DADF5C" w14:textId="77777777" w:rsidR="002D1221" w:rsidRPr="00C16F07" w:rsidRDefault="002D1221" w:rsidP="002D1221">
      <w:pPr>
        <w:autoSpaceDE w:val="0"/>
        <w:autoSpaceDN w:val="0"/>
        <w:adjustRightInd w:val="0"/>
        <w:spacing w:after="0" w:line="240" w:lineRule="auto"/>
        <w:jc w:val="both"/>
        <w:rPr>
          <w:rFonts w:ascii="Calibri" w:hAnsi="Calibri" w:cs="Calibri"/>
          <w:color w:val="000000"/>
          <w:sz w:val="20"/>
        </w:rPr>
      </w:pPr>
      <w:r>
        <w:rPr>
          <w:rFonts w:ascii="Calibri" w:hAnsi="Calibri" w:cs="Calibri"/>
          <w:color w:val="000000"/>
          <w:sz w:val="20"/>
        </w:rPr>
        <w:t xml:space="preserve">9. </w:t>
      </w:r>
      <w:r w:rsidRPr="00C16F07">
        <w:rPr>
          <w:rFonts w:ascii="Calibri" w:hAnsi="Calibri" w:cs="Calibri"/>
          <w:color w:val="000000"/>
          <w:sz w:val="20"/>
        </w:rPr>
        <w:t xml:space="preserve">Describa cuál será el efecto en términos del nivel de producción, tasa de interés, saldo del balance comercial y el resultado fiscal (suponiendo que existen impuestos proporcionales), para un país con tipo de </w:t>
      </w:r>
      <w:r w:rsidRPr="00C16F07">
        <w:rPr>
          <w:rFonts w:ascii="Calibri" w:hAnsi="Calibri" w:cs="Calibri"/>
          <w:color w:val="000000"/>
          <w:sz w:val="20"/>
        </w:rPr>
        <w:lastRenderedPageBreak/>
        <w:t xml:space="preserve">cambio </w:t>
      </w:r>
      <w:r w:rsidR="00D75B0F" w:rsidRPr="00C16F07">
        <w:rPr>
          <w:rFonts w:ascii="Calibri" w:hAnsi="Calibri" w:cs="Calibri"/>
          <w:color w:val="000000"/>
          <w:sz w:val="20"/>
        </w:rPr>
        <w:t>f</w:t>
      </w:r>
      <w:r w:rsidR="00D75B0F">
        <w:rPr>
          <w:rFonts w:ascii="Calibri" w:hAnsi="Calibri" w:cs="Calibri"/>
          <w:color w:val="000000"/>
          <w:sz w:val="20"/>
        </w:rPr>
        <w:t>lexible</w:t>
      </w:r>
      <w:r w:rsidR="00D75B0F" w:rsidRPr="00C16F07">
        <w:rPr>
          <w:rFonts w:ascii="Calibri" w:hAnsi="Calibri" w:cs="Calibri"/>
          <w:color w:val="000000"/>
          <w:sz w:val="20"/>
        </w:rPr>
        <w:t xml:space="preserve"> </w:t>
      </w:r>
      <w:r w:rsidRPr="00C16F07">
        <w:rPr>
          <w:rFonts w:ascii="Calibri" w:hAnsi="Calibri" w:cs="Calibri"/>
          <w:color w:val="000000"/>
          <w:sz w:val="20"/>
        </w:rPr>
        <w:t xml:space="preserve">si su principal socio comercial adopta una política de reducción de encajes bancarios, suponiendo que este se encuentra en un régimen de tipo de cambio flexible. </w:t>
      </w:r>
    </w:p>
    <w:p w14:paraId="71B7903B" w14:textId="77777777" w:rsidR="002D1221" w:rsidRPr="00705569" w:rsidRDefault="002D1221" w:rsidP="002D1221">
      <w:pPr>
        <w:pStyle w:val="Textodecuerpo3"/>
        <w:spacing w:after="0"/>
        <w:rPr>
          <w:rFonts w:asciiTheme="minorHAnsi" w:hAnsiTheme="minorHAnsi"/>
          <w:color w:val="FF0000"/>
          <w:sz w:val="20"/>
          <w:szCs w:val="20"/>
          <w:lang w:val="es-AR"/>
        </w:rPr>
      </w:pPr>
    </w:p>
    <w:p w14:paraId="2A251009" w14:textId="77777777" w:rsidR="002D1221" w:rsidRDefault="002D1221" w:rsidP="002D1221">
      <w:pPr>
        <w:pStyle w:val="Prrafodelista"/>
        <w:spacing w:after="0" w:line="240" w:lineRule="auto"/>
        <w:ind w:left="0"/>
        <w:rPr>
          <w:sz w:val="20"/>
          <w:szCs w:val="20"/>
          <w:lang w:val="es-ES"/>
        </w:rPr>
      </w:pPr>
    </w:p>
    <w:p w14:paraId="6AE4F29F" w14:textId="77777777" w:rsidR="002D1221" w:rsidRPr="003A3A0A" w:rsidRDefault="002D1221" w:rsidP="002D1221">
      <w:pPr>
        <w:pStyle w:val="Prrafodelista"/>
        <w:spacing w:after="0" w:line="240" w:lineRule="auto"/>
        <w:ind w:left="0"/>
        <w:rPr>
          <w:sz w:val="20"/>
          <w:szCs w:val="20"/>
          <w:lang w:val="es-ES"/>
        </w:rPr>
      </w:pPr>
    </w:p>
    <w:p w14:paraId="6C3CB74B" w14:textId="77777777" w:rsidR="002D1221" w:rsidRPr="00CF3A09" w:rsidRDefault="002D1221" w:rsidP="002D1221">
      <w:pPr>
        <w:spacing w:after="0" w:line="240" w:lineRule="auto"/>
        <w:ind w:left="360"/>
        <w:rPr>
          <w:b/>
          <w:i/>
          <w:sz w:val="20"/>
          <w:szCs w:val="20"/>
        </w:rPr>
      </w:pPr>
      <w:r w:rsidRPr="00CF3A09">
        <w:rPr>
          <w:b/>
          <w:i/>
          <w:sz w:val="20"/>
          <w:szCs w:val="20"/>
        </w:rPr>
        <w:t>Verdadero o Falso</w:t>
      </w:r>
    </w:p>
    <w:p w14:paraId="7050AA0F" w14:textId="77777777" w:rsidR="002D1221" w:rsidRPr="00483BFA" w:rsidRDefault="002D1221" w:rsidP="002D1221">
      <w:pPr>
        <w:spacing w:after="0" w:line="240" w:lineRule="auto"/>
        <w:ind w:left="360"/>
        <w:rPr>
          <w:i/>
          <w:sz w:val="20"/>
          <w:szCs w:val="20"/>
        </w:rPr>
      </w:pPr>
    </w:p>
    <w:p w14:paraId="6198FE5A" w14:textId="77777777" w:rsidR="002D1221" w:rsidRPr="00483BFA" w:rsidRDefault="002D1221" w:rsidP="00B56D0F">
      <w:pPr>
        <w:pStyle w:val="Prrafodelista"/>
        <w:numPr>
          <w:ilvl w:val="0"/>
          <w:numId w:val="26"/>
        </w:numPr>
        <w:autoSpaceDE w:val="0"/>
        <w:autoSpaceDN w:val="0"/>
        <w:adjustRightInd w:val="0"/>
        <w:spacing w:after="0" w:line="240" w:lineRule="auto"/>
        <w:ind w:left="1068"/>
        <w:jc w:val="both"/>
        <w:rPr>
          <w:rFonts w:ascii="Calibri" w:hAnsi="Calibri" w:cs="Calibri"/>
          <w:color w:val="000000"/>
          <w:sz w:val="20"/>
        </w:rPr>
      </w:pPr>
      <w:r w:rsidRPr="00483BFA">
        <w:rPr>
          <w:rFonts w:ascii="Calibri" w:hAnsi="Calibri" w:cs="Calibri"/>
          <w:color w:val="000000"/>
          <w:sz w:val="20"/>
        </w:rPr>
        <w:t xml:space="preserve">En una situación en la que rige una paridad cambiaria fija, cualquier desequilibrio en el Balance de Pagos se verá corregido por medio de ajustes en el mercado de bienes y servicios. </w:t>
      </w:r>
    </w:p>
    <w:p w14:paraId="4562BB1B" w14:textId="77777777" w:rsidR="002D1221" w:rsidRPr="00483BFA" w:rsidRDefault="002D1221" w:rsidP="002D1221">
      <w:pPr>
        <w:pStyle w:val="Prrafodelista"/>
        <w:autoSpaceDE w:val="0"/>
        <w:autoSpaceDN w:val="0"/>
        <w:adjustRightInd w:val="0"/>
        <w:spacing w:after="0" w:line="240" w:lineRule="auto"/>
        <w:ind w:left="1068"/>
        <w:jc w:val="both"/>
        <w:rPr>
          <w:rFonts w:ascii="Calibri" w:hAnsi="Calibri" w:cs="Calibri"/>
          <w:color w:val="000000"/>
          <w:sz w:val="20"/>
        </w:rPr>
      </w:pPr>
    </w:p>
    <w:p w14:paraId="77B0D0AC" w14:textId="77777777" w:rsidR="002D1221" w:rsidRPr="00483BFA" w:rsidRDefault="002D1221" w:rsidP="00B56D0F">
      <w:pPr>
        <w:pStyle w:val="Prrafodelista"/>
        <w:numPr>
          <w:ilvl w:val="0"/>
          <w:numId w:val="26"/>
        </w:numPr>
        <w:autoSpaceDE w:val="0"/>
        <w:autoSpaceDN w:val="0"/>
        <w:adjustRightInd w:val="0"/>
        <w:spacing w:after="0" w:line="240" w:lineRule="auto"/>
        <w:ind w:left="1068"/>
        <w:jc w:val="both"/>
        <w:rPr>
          <w:rFonts w:ascii="Calibri" w:hAnsi="Calibri" w:cs="Calibri"/>
          <w:color w:val="000000"/>
          <w:sz w:val="20"/>
        </w:rPr>
      </w:pPr>
      <w:r w:rsidRPr="00483BFA">
        <w:rPr>
          <w:rFonts w:ascii="Calibri" w:hAnsi="Calibri" w:cs="Calibri"/>
          <w:color w:val="000000"/>
          <w:sz w:val="20"/>
        </w:rPr>
        <w:t xml:space="preserve">En una situación en la cual la autoridad monetaria ha decidido permitir que el tipo de cambio se mueva libremente, cualquier desequilibrio en el Balance de Pagos se verá corregido por medio de ajustes en el mercado de bienes y servicios, dado que es en este mercado donde repercuten directamente las variaciones de las reservas internacionales. </w:t>
      </w:r>
    </w:p>
    <w:p w14:paraId="55425CD4" w14:textId="77777777" w:rsidR="002D1221" w:rsidRPr="00483BFA" w:rsidRDefault="002D1221" w:rsidP="002D1221">
      <w:pPr>
        <w:pStyle w:val="Default"/>
        <w:spacing w:after="120"/>
        <w:jc w:val="both"/>
        <w:rPr>
          <w:sz w:val="20"/>
          <w:szCs w:val="22"/>
        </w:rPr>
      </w:pPr>
    </w:p>
    <w:p w14:paraId="6DF02514" w14:textId="77777777" w:rsidR="002D1221" w:rsidRPr="00483BFA" w:rsidRDefault="002D1221" w:rsidP="002D1221">
      <w:pPr>
        <w:spacing w:after="0" w:line="240" w:lineRule="auto"/>
        <w:rPr>
          <w:i/>
          <w:sz w:val="20"/>
          <w:szCs w:val="20"/>
        </w:rPr>
      </w:pPr>
    </w:p>
    <w:p w14:paraId="30CB57F8" w14:textId="77777777" w:rsidR="002D1221" w:rsidRDefault="002D1221" w:rsidP="002D1221">
      <w:pPr>
        <w:spacing w:after="0" w:line="240" w:lineRule="auto"/>
        <w:rPr>
          <w:i/>
          <w:sz w:val="20"/>
          <w:szCs w:val="20"/>
        </w:rPr>
      </w:pPr>
    </w:p>
    <w:p w14:paraId="03FA878F" w14:textId="77777777" w:rsidR="002D1221" w:rsidRPr="00CF3A09" w:rsidRDefault="002D1221" w:rsidP="002D1221">
      <w:pPr>
        <w:spacing w:after="0" w:line="240" w:lineRule="auto"/>
        <w:rPr>
          <w:b/>
          <w:i/>
          <w:sz w:val="20"/>
          <w:szCs w:val="20"/>
        </w:rPr>
      </w:pPr>
      <w:r w:rsidRPr="00CF3A09">
        <w:rPr>
          <w:b/>
          <w:i/>
          <w:sz w:val="20"/>
          <w:szCs w:val="20"/>
        </w:rPr>
        <w:t>Elección Múltiple</w:t>
      </w:r>
    </w:p>
    <w:p w14:paraId="3D2F30D9" w14:textId="77777777" w:rsidR="002D1221" w:rsidRPr="00ED6B14" w:rsidRDefault="002D1221" w:rsidP="002D1221">
      <w:pPr>
        <w:spacing w:after="0" w:line="240" w:lineRule="auto"/>
        <w:rPr>
          <w:i/>
          <w:sz w:val="20"/>
          <w:szCs w:val="20"/>
        </w:rPr>
      </w:pPr>
    </w:p>
    <w:p w14:paraId="5671BBA3" w14:textId="77777777" w:rsidR="002D1221" w:rsidRPr="00ED6B14" w:rsidRDefault="002D1221" w:rsidP="002D1221">
      <w:pPr>
        <w:spacing w:after="0" w:line="240" w:lineRule="auto"/>
        <w:rPr>
          <w:sz w:val="20"/>
          <w:szCs w:val="20"/>
        </w:rPr>
      </w:pPr>
      <w:r>
        <w:rPr>
          <w:sz w:val="20"/>
          <w:szCs w:val="20"/>
        </w:rPr>
        <w:t xml:space="preserve">1. </w:t>
      </w:r>
      <w:r w:rsidRPr="00ED6B14">
        <w:rPr>
          <w:sz w:val="20"/>
          <w:szCs w:val="20"/>
        </w:rPr>
        <w:t>En el marco del modelo IS-LM de economía abierta, con libre movilidad de capitales y bajo un régimen de tipo de cambio flexible, una venta de títulos públicos por parte del Banco Central provocará:</w:t>
      </w:r>
    </w:p>
    <w:p w14:paraId="64384F01" w14:textId="77777777" w:rsidR="002D1221" w:rsidRDefault="002D1221" w:rsidP="00B56D0F">
      <w:pPr>
        <w:pStyle w:val="Prrafodelista"/>
        <w:numPr>
          <w:ilvl w:val="0"/>
          <w:numId w:val="25"/>
        </w:numPr>
        <w:spacing w:after="0" w:line="240" w:lineRule="auto"/>
        <w:rPr>
          <w:sz w:val="20"/>
          <w:szCs w:val="20"/>
        </w:rPr>
      </w:pPr>
      <w:r>
        <w:rPr>
          <w:sz w:val="20"/>
          <w:szCs w:val="20"/>
        </w:rPr>
        <w:t>Un aumento en las exportaciones</w:t>
      </w:r>
    </w:p>
    <w:p w14:paraId="5F3BBDB1" w14:textId="77777777" w:rsidR="002D1221" w:rsidRDefault="002D1221" w:rsidP="00B56D0F">
      <w:pPr>
        <w:pStyle w:val="Prrafodelista"/>
        <w:numPr>
          <w:ilvl w:val="0"/>
          <w:numId w:val="25"/>
        </w:numPr>
        <w:spacing w:after="0" w:line="240" w:lineRule="auto"/>
        <w:rPr>
          <w:sz w:val="20"/>
          <w:szCs w:val="20"/>
        </w:rPr>
      </w:pPr>
      <w:r w:rsidRPr="00ED6B14">
        <w:rPr>
          <w:sz w:val="20"/>
          <w:szCs w:val="20"/>
        </w:rPr>
        <w:t>Una suba en el nivel de producción</w:t>
      </w:r>
    </w:p>
    <w:p w14:paraId="11E91176" w14:textId="77777777" w:rsidR="002D1221" w:rsidRDefault="002D1221" w:rsidP="00B56D0F">
      <w:pPr>
        <w:pStyle w:val="Prrafodelista"/>
        <w:numPr>
          <w:ilvl w:val="0"/>
          <w:numId w:val="25"/>
        </w:numPr>
        <w:spacing w:after="0" w:line="240" w:lineRule="auto"/>
        <w:rPr>
          <w:sz w:val="20"/>
          <w:szCs w:val="20"/>
        </w:rPr>
      </w:pPr>
      <w:r w:rsidRPr="00ED6B14">
        <w:rPr>
          <w:sz w:val="20"/>
          <w:szCs w:val="20"/>
        </w:rPr>
        <w:t>Una caída transitoria en la tasa de interés local que luego vuelve a igualarse a la tasa de interés internacional</w:t>
      </w:r>
    </w:p>
    <w:p w14:paraId="354F8D65" w14:textId="77777777" w:rsidR="002D1221" w:rsidRDefault="002D1221" w:rsidP="00B56D0F">
      <w:pPr>
        <w:pStyle w:val="Prrafodelista"/>
        <w:numPr>
          <w:ilvl w:val="0"/>
          <w:numId w:val="25"/>
        </w:numPr>
        <w:spacing w:after="0" w:line="240" w:lineRule="auto"/>
        <w:rPr>
          <w:sz w:val="20"/>
          <w:szCs w:val="20"/>
        </w:rPr>
      </w:pPr>
      <w:r w:rsidRPr="00ED6B14">
        <w:rPr>
          <w:sz w:val="20"/>
          <w:szCs w:val="20"/>
        </w:rPr>
        <w:t>Una apreciación de la moneda local</w:t>
      </w:r>
    </w:p>
    <w:p w14:paraId="47F03801" w14:textId="77777777" w:rsidR="002D1221" w:rsidRDefault="002D1221" w:rsidP="00B56D0F">
      <w:pPr>
        <w:pStyle w:val="Prrafodelista"/>
        <w:numPr>
          <w:ilvl w:val="0"/>
          <w:numId w:val="25"/>
        </w:numPr>
        <w:spacing w:after="0" w:line="240" w:lineRule="auto"/>
        <w:rPr>
          <w:sz w:val="20"/>
          <w:szCs w:val="20"/>
        </w:rPr>
      </w:pPr>
      <w:r w:rsidRPr="00ED6B14">
        <w:rPr>
          <w:sz w:val="20"/>
          <w:szCs w:val="20"/>
        </w:rPr>
        <w:t>Todas las anteriores son correctas</w:t>
      </w:r>
    </w:p>
    <w:p w14:paraId="65A14FCF" w14:textId="77777777" w:rsidR="002D1221" w:rsidRDefault="002D1221" w:rsidP="002D1221">
      <w:pPr>
        <w:spacing w:after="0" w:line="240" w:lineRule="auto"/>
        <w:rPr>
          <w:sz w:val="20"/>
          <w:szCs w:val="20"/>
        </w:rPr>
      </w:pPr>
    </w:p>
    <w:p w14:paraId="787FA30B" w14:textId="77777777" w:rsidR="002D1221" w:rsidRDefault="002D1221" w:rsidP="002D1221">
      <w:pPr>
        <w:spacing w:after="0" w:line="240" w:lineRule="auto"/>
        <w:rPr>
          <w:sz w:val="20"/>
          <w:szCs w:val="20"/>
        </w:rPr>
      </w:pPr>
    </w:p>
    <w:p w14:paraId="539EDDF2" w14:textId="77777777" w:rsidR="000D7379" w:rsidRDefault="000D7379">
      <w:r>
        <w:br w:type="page"/>
      </w:r>
    </w:p>
    <w:p w14:paraId="10B57DFC" w14:textId="77777777" w:rsidR="000D7379" w:rsidRPr="008F17A0" w:rsidRDefault="000D7379" w:rsidP="000D7379">
      <w:pPr>
        <w:pStyle w:val="Textodecuerpo3"/>
        <w:pBdr>
          <w:top w:val="single" w:sz="4" w:space="1" w:color="auto"/>
          <w:left w:val="single" w:sz="4" w:space="4" w:color="auto"/>
          <w:bottom w:val="single" w:sz="4" w:space="1" w:color="auto"/>
          <w:right w:val="single" w:sz="4" w:space="4" w:color="auto"/>
        </w:pBdr>
        <w:shd w:val="clear" w:color="auto" w:fill="C4BC96" w:themeFill="background2" w:themeFillShade="BF"/>
        <w:spacing w:after="0"/>
        <w:outlineLvl w:val="0"/>
        <w:rPr>
          <w:rFonts w:asciiTheme="minorHAnsi" w:hAnsiTheme="minorHAnsi"/>
          <w:b/>
          <w:sz w:val="28"/>
          <w:szCs w:val="20"/>
        </w:rPr>
      </w:pPr>
      <w:r>
        <w:rPr>
          <w:rFonts w:asciiTheme="minorHAnsi" w:hAnsiTheme="minorHAnsi"/>
          <w:b/>
          <w:sz w:val="28"/>
          <w:szCs w:val="20"/>
        </w:rPr>
        <w:lastRenderedPageBreak/>
        <w:t>Preguntas de repaso – Segundo Parcial</w:t>
      </w:r>
    </w:p>
    <w:p w14:paraId="1DAEE3B2" w14:textId="77777777" w:rsidR="000D7379" w:rsidRDefault="000D7379" w:rsidP="000D7379">
      <w:pPr>
        <w:pStyle w:val="NormalWeb"/>
        <w:pBdr>
          <w:top w:val="single" w:sz="4" w:space="1" w:color="auto"/>
          <w:left w:val="single" w:sz="4" w:space="4" w:color="auto"/>
          <w:bottom w:val="single" w:sz="4" w:space="1" w:color="auto"/>
          <w:right w:val="single" w:sz="4" w:space="4" w:color="auto"/>
        </w:pBdr>
        <w:spacing w:after="0"/>
        <w:jc w:val="both"/>
        <w:rPr>
          <w:rFonts w:ascii="Calibri" w:hAnsi="Calibri" w:cs="Arial"/>
          <w:sz w:val="20"/>
          <w:szCs w:val="20"/>
          <w:shd w:val="clear" w:color="auto" w:fill="FFFFFF"/>
        </w:rPr>
      </w:pPr>
      <w:r>
        <w:rPr>
          <w:rFonts w:ascii="Calibri" w:hAnsi="Calibri" w:cs="Arial"/>
          <w:sz w:val="20"/>
          <w:szCs w:val="20"/>
          <w:shd w:val="clear" w:color="auto" w:fill="FFFFFF"/>
        </w:rPr>
        <w:t xml:space="preserve">ADVERTENCIA!!! Estos problemas son simplemente una pequeña  muestra de preguntas que </w:t>
      </w:r>
      <w:r w:rsidR="00FA51BE">
        <w:rPr>
          <w:rFonts w:ascii="Calibri" w:hAnsi="Calibri" w:cs="Arial"/>
          <w:sz w:val="20"/>
          <w:szCs w:val="20"/>
          <w:shd w:val="clear" w:color="auto" w:fill="FFFFFF"/>
        </w:rPr>
        <w:t>se tomaron en exámenes anteriores</w:t>
      </w:r>
      <w:r>
        <w:rPr>
          <w:rFonts w:ascii="Calibri" w:hAnsi="Calibri" w:cs="Arial"/>
          <w:sz w:val="20"/>
          <w:szCs w:val="20"/>
          <w:shd w:val="clear" w:color="auto" w:fill="FFFFFF"/>
        </w:rPr>
        <w:t xml:space="preserve">. </w:t>
      </w:r>
      <w:r w:rsidR="00FA51BE">
        <w:rPr>
          <w:rFonts w:ascii="Calibri" w:hAnsi="Calibri" w:cs="Arial"/>
          <w:sz w:val="20"/>
          <w:szCs w:val="20"/>
          <w:shd w:val="clear" w:color="auto" w:fill="FFFFFF"/>
        </w:rPr>
        <w:t>Esto n</w:t>
      </w:r>
      <w:r>
        <w:rPr>
          <w:rFonts w:ascii="Calibri" w:hAnsi="Calibri" w:cs="Arial"/>
          <w:sz w:val="20"/>
          <w:szCs w:val="20"/>
          <w:shd w:val="clear" w:color="auto" w:fill="FFFFFF"/>
        </w:rPr>
        <w:t>o impl</w:t>
      </w:r>
      <w:r w:rsidR="00FA51BE">
        <w:rPr>
          <w:rFonts w:ascii="Calibri" w:hAnsi="Calibri" w:cs="Arial"/>
          <w:sz w:val="20"/>
          <w:szCs w:val="20"/>
          <w:shd w:val="clear" w:color="auto" w:fill="FFFFFF"/>
        </w:rPr>
        <w:t>ica</w:t>
      </w:r>
      <w:r>
        <w:rPr>
          <w:rFonts w:ascii="Calibri" w:hAnsi="Calibri" w:cs="Arial"/>
          <w:sz w:val="20"/>
          <w:szCs w:val="20"/>
          <w:shd w:val="clear" w:color="auto" w:fill="FFFFFF"/>
        </w:rPr>
        <w:t xml:space="preserve"> que las preguntas de los </w:t>
      </w:r>
      <w:r w:rsidR="00FA51BE">
        <w:rPr>
          <w:rFonts w:ascii="Calibri" w:hAnsi="Calibri" w:cs="Arial"/>
          <w:sz w:val="20"/>
          <w:szCs w:val="20"/>
          <w:shd w:val="clear" w:color="auto" w:fill="FFFFFF"/>
        </w:rPr>
        <w:t xml:space="preserve">futuros </w:t>
      </w:r>
      <w:r>
        <w:rPr>
          <w:rFonts w:ascii="Calibri" w:hAnsi="Calibri" w:cs="Arial"/>
          <w:sz w:val="20"/>
          <w:szCs w:val="20"/>
          <w:shd w:val="clear" w:color="auto" w:fill="FFFFFF"/>
        </w:rPr>
        <w:t xml:space="preserve">exámenes sean </w:t>
      </w:r>
      <w:r w:rsidR="00D134E2">
        <w:rPr>
          <w:rFonts w:ascii="Calibri" w:hAnsi="Calibri" w:cs="Arial"/>
          <w:sz w:val="20"/>
          <w:szCs w:val="20"/>
          <w:shd w:val="clear" w:color="auto" w:fill="FFFFFF"/>
        </w:rPr>
        <w:t>iguales o parecidas</w:t>
      </w:r>
      <w:r>
        <w:rPr>
          <w:rFonts w:ascii="Calibri" w:hAnsi="Calibri" w:cs="Arial"/>
          <w:sz w:val="20"/>
          <w:szCs w:val="20"/>
          <w:shd w:val="clear" w:color="auto" w:fill="FFFFFF"/>
        </w:rPr>
        <w:t>.</w:t>
      </w:r>
      <w:r w:rsidR="00FA51BE">
        <w:rPr>
          <w:rFonts w:ascii="Calibri" w:hAnsi="Calibri" w:cs="Arial"/>
          <w:sz w:val="20"/>
          <w:szCs w:val="20"/>
          <w:shd w:val="clear" w:color="auto" w:fill="FFFFFF"/>
        </w:rPr>
        <w:t xml:space="preserve"> Esto no es un simulacro!!!</w:t>
      </w:r>
    </w:p>
    <w:p w14:paraId="5961F183" w14:textId="77777777" w:rsidR="000D7379" w:rsidRDefault="000D7379"/>
    <w:p w14:paraId="1D7B243B" w14:textId="77777777" w:rsidR="000D7379" w:rsidRDefault="00216B68">
      <w:pPr>
        <w:pStyle w:val="NormalWeb"/>
        <w:spacing w:after="0"/>
        <w:jc w:val="both"/>
        <w:rPr>
          <w:rFonts w:ascii="Calibri" w:hAnsi="Calibri" w:cs="Arial"/>
          <w:sz w:val="20"/>
          <w:szCs w:val="20"/>
          <w:shd w:val="clear" w:color="auto" w:fill="FFFFFF"/>
        </w:rPr>
      </w:pPr>
      <w:r>
        <w:rPr>
          <w:rFonts w:ascii="Calibri" w:hAnsi="Calibri" w:cs="Arial"/>
          <w:sz w:val="20"/>
          <w:szCs w:val="20"/>
          <w:shd w:val="clear" w:color="auto" w:fill="FFFFFF"/>
          <w:lang w:val="es-AR"/>
        </w:rPr>
        <w:t xml:space="preserve">1.  </w:t>
      </w:r>
      <w:r w:rsidR="000D7379">
        <w:rPr>
          <w:rFonts w:ascii="Calibri" w:hAnsi="Calibri" w:cs="Arial"/>
          <w:sz w:val="20"/>
          <w:szCs w:val="20"/>
          <w:shd w:val="clear" w:color="auto" w:fill="FFFFFF"/>
        </w:rPr>
        <w:t>Explique que es la “trampa de liquidez” y qué consecuencias tiene sobre la eficacia de las políticas fiscales y monetarias que una economía se encuentre en una situación como la mencionada.</w:t>
      </w:r>
    </w:p>
    <w:p w14:paraId="1829A5A8" w14:textId="77777777" w:rsidR="000D7379" w:rsidRDefault="000D7379" w:rsidP="000D7379">
      <w:pPr>
        <w:pStyle w:val="NormalWeb"/>
        <w:spacing w:after="0"/>
        <w:jc w:val="both"/>
        <w:rPr>
          <w:rFonts w:ascii="Calibri" w:hAnsi="Calibri" w:cs="Arial"/>
          <w:sz w:val="20"/>
          <w:szCs w:val="20"/>
          <w:shd w:val="clear" w:color="auto" w:fill="FFFFFF"/>
        </w:rPr>
      </w:pPr>
    </w:p>
    <w:p w14:paraId="10C4D6AE" w14:textId="77777777" w:rsidR="000D7379" w:rsidRDefault="000D7379" w:rsidP="000D7379">
      <w:pPr>
        <w:pStyle w:val="NormalWeb"/>
        <w:spacing w:after="0"/>
        <w:jc w:val="both"/>
        <w:rPr>
          <w:rFonts w:ascii="Calibri" w:hAnsi="Calibri" w:cs="Arial"/>
          <w:sz w:val="20"/>
          <w:szCs w:val="20"/>
          <w:shd w:val="clear" w:color="auto" w:fill="FFFFFF"/>
        </w:rPr>
      </w:pPr>
      <w:r>
        <w:rPr>
          <w:rFonts w:ascii="Calibri" w:hAnsi="Calibri" w:cs="Arial"/>
          <w:sz w:val="20"/>
          <w:szCs w:val="20"/>
          <w:shd w:val="clear" w:color="auto" w:fill="FFFFFF"/>
        </w:rPr>
        <w:t xml:space="preserve">2. </w:t>
      </w:r>
      <w:r w:rsidR="00216B68">
        <w:rPr>
          <w:rFonts w:ascii="Calibri" w:hAnsi="Calibri" w:cs="Arial"/>
          <w:sz w:val="20"/>
          <w:szCs w:val="20"/>
          <w:shd w:val="clear" w:color="auto" w:fill="FFFFFF"/>
        </w:rPr>
        <w:t xml:space="preserve"> </w:t>
      </w:r>
      <w:r>
        <w:rPr>
          <w:rFonts w:ascii="Calibri" w:hAnsi="Calibri" w:cs="Arial"/>
          <w:sz w:val="20"/>
          <w:szCs w:val="20"/>
          <w:shd w:val="clear" w:color="auto" w:fill="FFFFFF"/>
        </w:rPr>
        <w:t>Suponga una economía cerrada de la que se estiman las siguientes ecuaciones de comportamiento:</w:t>
      </w:r>
    </w:p>
    <w:p w14:paraId="6A6C90F9" w14:textId="77777777" w:rsidR="000D7379" w:rsidRDefault="000D7379" w:rsidP="000D7379">
      <w:pPr>
        <w:pStyle w:val="NormalWeb"/>
        <w:spacing w:after="0"/>
        <w:jc w:val="both"/>
        <w:rPr>
          <w:rFonts w:ascii="Calibri" w:hAnsi="Calibri" w:cs="Arial"/>
          <w:sz w:val="20"/>
          <w:szCs w:val="20"/>
          <w:shd w:val="clear" w:color="auto" w:fill="FFFFFF"/>
          <w:lang w:val="en-US"/>
        </w:rPr>
      </w:pPr>
      <w:r>
        <w:rPr>
          <w:rFonts w:ascii="Calibri" w:hAnsi="Calibri" w:cs="Arial"/>
          <w:sz w:val="20"/>
          <w:szCs w:val="20"/>
          <w:shd w:val="clear" w:color="auto" w:fill="FFFFFF"/>
          <w:lang w:val="en-US"/>
        </w:rPr>
        <w:t>C=100 + 0,8Yd</w:t>
      </w:r>
      <w:r>
        <w:rPr>
          <w:rFonts w:ascii="Calibri" w:hAnsi="Calibri" w:cs="Arial"/>
          <w:sz w:val="20"/>
          <w:szCs w:val="20"/>
          <w:shd w:val="clear" w:color="auto" w:fill="FFFFFF"/>
          <w:lang w:val="en-US"/>
        </w:rPr>
        <w:tab/>
      </w:r>
      <w:r>
        <w:rPr>
          <w:rFonts w:ascii="Calibri" w:hAnsi="Calibri" w:cs="Arial"/>
          <w:sz w:val="20"/>
          <w:szCs w:val="20"/>
          <w:shd w:val="clear" w:color="auto" w:fill="FFFFFF"/>
          <w:lang w:val="en-US"/>
        </w:rPr>
        <w:tab/>
        <w:t>I = 200 – 50i</w:t>
      </w:r>
      <w:r>
        <w:rPr>
          <w:rFonts w:ascii="Calibri" w:hAnsi="Calibri" w:cs="Arial"/>
          <w:sz w:val="20"/>
          <w:szCs w:val="20"/>
          <w:shd w:val="clear" w:color="auto" w:fill="FFFFFF"/>
          <w:lang w:val="en-US"/>
        </w:rPr>
        <w:tab/>
      </w:r>
      <w:r>
        <w:rPr>
          <w:rFonts w:ascii="Calibri" w:hAnsi="Calibri" w:cs="Arial"/>
          <w:sz w:val="20"/>
          <w:szCs w:val="20"/>
          <w:shd w:val="clear" w:color="auto" w:fill="FFFFFF"/>
          <w:lang w:val="en-US"/>
        </w:rPr>
        <w:tab/>
        <w:t>G=400</w:t>
      </w:r>
      <w:r>
        <w:rPr>
          <w:rFonts w:ascii="Calibri" w:hAnsi="Calibri" w:cs="Arial"/>
          <w:sz w:val="20"/>
          <w:szCs w:val="20"/>
          <w:shd w:val="clear" w:color="auto" w:fill="FFFFFF"/>
          <w:lang w:val="en-US"/>
        </w:rPr>
        <w:tab/>
      </w:r>
      <w:r>
        <w:rPr>
          <w:rFonts w:ascii="Calibri" w:hAnsi="Calibri" w:cs="Arial"/>
          <w:sz w:val="20"/>
          <w:szCs w:val="20"/>
          <w:shd w:val="clear" w:color="auto" w:fill="FFFFFF"/>
          <w:lang w:val="en-US"/>
        </w:rPr>
        <w:tab/>
        <w:t xml:space="preserve">TR = 200 </w:t>
      </w:r>
      <w:r>
        <w:rPr>
          <w:rFonts w:ascii="Calibri" w:hAnsi="Calibri" w:cs="Arial"/>
          <w:sz w:val="20"/>
          <w:szCs w:val="20"/>
          <w:shd w:val="clear" w:color="auto" w:fill="FFFFFF"/>
          <w:lang w:val="en-US"/>
        </w:rPr>
        <w:tab/>
        <w:t>T = 300 + 0,2Y</w:t>
      </w:r>
    </w:p>
    <w:p w14:paraId="62029066" w14:textId="77777777" w:rsidR="000D7379" w:rsidRPr="00705569" w:rsidRDefault="000D7379" w:rsidP="000D7379">
      <w:pPr>
        <w:pStyle w:val="NormalWeb"/>
        <w:spacing w:after="0"/>
        <w:jc w:val="both"/>
        <w:rPr>
          <w:rFonts w:ascii="Calibri" w:hAnsi="Calibri" w:cs="Arial"/>
          <w:sz w:val="20"/>
          <w:szCs w:val="20"/>
          <w:shd w:val="clear" w:color="auto" w:fill="FFFFFF"/>
          <w:lang w:val="en-US"/>
        </w:rPr>
      </w:pPr>
      <w:r w:rsidRPr="00705569">
        <w:rPr>
          <w:rFonts w:ascii="Calibri" w:hAnsi="Calibri" w:cs="Arial"/>
          <w:sz w:val="20"/>
          <w:szCs w:val="20"/>
          <w:shd w:val="clear" w:color="auto" w:fill="FFFFFF"/>
          <w:lang w:val="en-US"/>
        </w:rPr>
        <w:t xml:space="preserve">L = 0,5Y – 100 </w:t>
      </w:r>
      <w:proofErr w:type="spellStart"/>
      <w:r w:rsidRPr="00705569">
        <w:rPr>
          <w:rFonts w:ascii="Calibri" w:hAnsi="Calibri" w:cs="Arial"/>
          <w:sz w:val="20"/>
          <w:szCs w:val="20"/>
          <w:shd w:val="clear" w:color="auto" w:fill="FFFFFF"/>
          <w:lang w:val="en-US"/>
        </w:rPr>
        <w:t>i</w:t>
      </w:r>
      <w:proofErr w:type="spellEnd"/>
      <w:r w:rsidRPr="00705569">
        <w:rPr>
          <w:rFonts w:ascii="Calibri" w:hAnsi="Calibri" w:cs="Arial"/>
          <w:sz w:val="20"/>
          <w:szCs w:val="20"/>
          <w:shd w:val="clear" w:color="auto" w:fill="FFFFFF"/>
          <w:lang w:val="en-US"/>
        </w:rPr>
        <w:tab/>
      </w:r>
      <w:r w:rsidRPr="00705569">
        <w:rPr>
          <w:rFonts w:ascii="Calibri" w:hAnsi="Calibri" w:cs="Arial"/>
          <w:sz w:val="20"/>
          <w:szCs w:val="20"/>
          <w:shd w:val="clear" w:color="auto" w:fill="FFFFFF"/>
          <w:lang w:val="en-US"/>
        </w:rPr>
        <w:tab/>
        <w:t>M = 500</w:t>
      </w:r>
      <w:r w:rsidRPr="00705569">
        <w:rPr>
          <w:rFonts w:ascii="Calibri" w:hAnsi="Calibri" w:cs="Arial"/>
          <w:sz w:val="20"/>
          <w:szCs w:val="20"/>
          <w:shd w:val="clear" w:color="auto" w:fill="FFFFFF"/>
          <w:lang w:val="en-US"/>
        </w:rPr>
        <w:tab/>
      </w:r>
      <w:r w:rsidRPr="00705569">
        <w:rPr>
          <w:rFonts w:ascii="Calibri" w:hAnsi="Calibri" w:cs="Arial"/>
          <w:sz w:val="20"/>
          <w:szCs w:val="20"/>
          <w:shd w:val="clear" w:color="auto" w:fill="FFFFFF"/>
          <w:lang w:val="en-US"/>
        </w:rPr>
        <w:tab/>
      </w:r>
      <w:r w:rsidRPr="00705569">
        <w:rPr>
          <w:rFonts w:ascii="Calibri" w:hAnsi="Calibri" w:cs="Arial"/>
          <w:sz w:val="20"/>
          <w:szCs w:val="20"/>
          <w:shd w:val="clear" w:color="auto" w:fill="FFFFFF"/>
          <w:lang w:val="en-US"/>
        </w:rPr>
        <w:tab/>
        <w:t>P = 1</w:t>
      </w:r>
    </w:p>
    <w:p w14:paraId="176A8122" w14:textId="77777777" w:rsidR="000D7379" w:rsidRPr="00705569" w:rsidRDefault="000D7379" w:rsidP="000D7379">
      <w:pPr>
        <w:pStyle w:val="NormalWeb"/>
        <w:spacing w:after="0"/>
        <w:jc w:val="both"/>
        <w:rPr>
          <w:rFonts w:ascii="Calibri" w:hAnsi="Calibri" w:cs="Arial"/>
          <w:b/>
          <w:sz w:val="20"/>
          <w:szCs w:val="20"/>
          <w:shd w:val="clear" w:color="auto" w:fill="FFFFFF"/>
          <w:lang w:val="en-US"/>
        </w:rPr>
      </w:pPr>
    </w:p>
    <w:p w14:paraId="6BE8B44A" w14:textId="77777777" w:rsidR="000D7379" w:rsidRDefault="000D7379" w:rsidP="000D7379">
      <w:pPr>
        <w:pStyle w:val="NormalWeb"/>
        <w:numPr>
          <w:ilvl w:val="0"/>
          <w:numId w:val="47"/>
        </w:numPr>
        <w:spacing w:after="0"/>
        <w:jc w:val="both"/>
        <w:rPr>
          <w:rFonts w:ascii="Calibri" w:hAnsi="Calibri" w:cs="Arial"/>
          <w:sz w:val="20"/>
          <w:szCs w:val="20"/>
          <w:shd w:val="clear" w:color="auto" w:fill="FFFFFF"/>
        </w:rPr>
      </w:pPr>
      <w:r>
        <w:rPr>
          <w:rFonts w:ascii="Calibri" w:hAnsi="Calibri" w:cs="Arial"/>
          <w:sz w:val="20"/>
          <w:szCs w:val="20"/>
          <w:shd w:val="clear" w:color="auto" w:fill="FFFFFF"/>
        </w:rPr>
        <w:t xml:space="preserve">¿En qué situación se encuentra esta economía si se sabe que actualmente la tasa de interés es del 3% (i=3) mientras que el nivel de producción es de 1.000? ¿Hay equilibrio? ¿Por qué?  Si la economía no se encuentra en equilibrio, explique cuáles serán los ajustes que se prevé que ocurran hasta alcanzar el equilibrio. </w:t>
      </w:r>
    </w:p>
    <w:p w14:paraId="59596AE6" w14:textId="77777777" w:rsidR="000D7379" w:rsidRDefault="000D7379" w:rsidP="000D7379">
      <w:pPr>
        <w:pStyle w:val="NormalWeb"/>
        <w:numPr>
          <w:ilvl w:val="0"/>
          <w:numId w:val="47"/>
        </w:numPr>
        <w:spacing w:after="0"/>
        <w:jc w:val="both"/>
        <w:rPr>
          <w:rFonts w:ascii="Calibri" w:hAnsi="Calibri" w:cs="Arial"/>
          <w:sz w:val="20"/>
          <w:szCs w:val="20"/>
          <w:shd w:val="clear" w:color="auto" w:fill="FFFFFF"/>
        </w:rPr>
      </w:pPr>
      <w:r>
        <w:rPr>
          <w:rFonts w:ascii="Calibri" w:hAnsi="Calibri" w:cs="Arial"/>
          <w:sz w:val="20"/>
          <w:szCs w:val="20"/>
          <w:shd w:val="clear" w:color="auto" w:fill="FFFFFF"/>
        </w:rPr>
        <w:t>Suponga que la economía está en equilibrio. El gobierno decide incrementar el gasto público en bienes y servicios en 100. Explique cuál será el efecto de esta política sobre la producción y la tasa de interés en el corto plazo. Cuantifique el impacto sobre la producción y grafique (modelo IS-LM).</w:t>
      </w:r>
    </w:p>
    <w:p w14:paraId="5666E8AC" w14:textId="77777777" w:rsidR="000D7379" w:rsidRDefault="000D7379" w:rsidP="000D7379">
      <w:pPr>
        <w:pStyle w:val="NormalWeb"/>
        <w:numPr>
          <w:ilvl w:val="0"/>
          <w:numId w:val="47"/>
        </w:numPr>
        <w:spacing w:after="0"/>
        <w:jc w:val="both"/>
        <w:rPr>
          <w:rFonts w:ascii="Calibri" w:hAnsi="Calibri" w:cs="Arial"/>
          <w:sz w:val="20"/>
          <w:szCs w:val="20"/>
          <w:shd w:val="clear" w:color="auto" w:fill="FFFFFF"/>
        </w:rPr>
      </w:pPr>
      <w:r>
        <w:rPr>
          <w:rFonts w:ascii="Calibri" w:hAnsi="Calibri" w:cs="Arial"/>
          <w:sz w:val="20"/>
          <w:szCs w:val="20"/>
          <w:shd w:val="clear" w:color="auto" w:fill="FFFFFF"/>
        </w:rPr>
        <w:t>Si la economía estuviera inicialmente (antes de la política) en pleno empleo, se sostendría el resultado encontrado por Ud. en b)? ¿Por qué? Explique lo que ocurrirá bajo el supuesto de pleno empleo y grafique. Tenga en cuenta en la explicación todas las variables afectadas. (Esquemas IS-LM y OA-DA).</w:t>
      </w:r>
    </w:p>
    <w:p w14:paraId="44F8F6A2" w14:textId="77777777" w:rsidR="000D7379" w:rsidRDefault="000D7379" w:rsidP="000D7379">
      <w:pPr>
        <w:pStyle w:val="NormalWeb"/>
        <w:spacing w:after="0"/>
        <w:jc w:val="both"/>
        <w:rPr>
          <w:rFonts w:ascii="Calibri" w:hAnsi="Calibri" w:cs="Arial"/>
          <w:sz w:val="20"/>
          <w:szCs w:val="20"/>
          <w:shd w:val="clear" w:color="auto" w:fill="FFFFFF"/>
        </w:rPr>
      </w:pPr>
    </w:p>
    <w:p w14:paraId="1E1A9120" w14:textId="77777777" w:rsidR="000D7379" w:rsidRDefault="000D7379" w:rsidP="000D7379">
      <w:pPr>
        <w:pStyle w:val="NormalWeb"/>
        <w:spacing w:after="0"/>
        <w:jc w:val="both"/>
        <w:rPr>
          <w:rFonts w:ascii="Calibri" w:hAnsi="Calibri" w:cs="Arial"/>
          <w:sz w:val="20"/>
          <w:szCs w:val="20"/>
          <w:shd w:val="clear" w:color="auto" w:fill="FFFFFF"/>
        </w:rPr>
      </w:pPr>
      <w:r>
        <w:rPr>
          <w:rFonts w:ascii="Calibri" w:hAnsi="Calibri" w:cs="Arial"/>
          <w:sz w:val="20"/>
          <w:szCs w:val="20"/>
          <w:shd w:val="clear" w:color="auto" w:fill="FFFFFF"/>
        </w:rPr>
        <w:t xml:space="preserve">3. </w:t>
      </w:r>
      <w:r w:rsidR="00216B68">
        <w:rPr>
          <w:rFonts w:ascii="Calibri" w:hAnsi="Calibri" w:cs="Arial"/>
          <w:sz w:val="20"/>
          <w:szCs w:val="20"/>
          <w:shd w:val="clear" w:color="auto" w:fill="FFFFFF"/>
        </w:rPr>
        <w:t xml:space="preserve"> </w:t>
      </w:r>
      <w:r>
        <w:rPr>
          <w:rFonts w:ascii="Calibri" w:hAnsi="Calibri" w:cs="Arial"/>
          <w:sz w:val="20"/>
          <w:szCs w:val="20"/>
          <w:shd w:val="clear" w:color="auto" w:fill="FFFFFF"/>
        </w:rPr>
        <w:t xml:space="preserve">Explique por qué la curva de DA en función de los precios tiene pendiente negativa y no positiva como en el modelo renta-gasto. </w:t>
      </w:r>
    </w:p>
    <w:p w14:paraId="7C3E3E28" w14:textId="77777777" w:rsidR="000D7379" w:rsidRDefault="000D7379" w:rsidP="000D7379">
      <w:pPr>
        <w:pStyle w:val="NormalWeb"/>
        <w:spacing w:after="0"/>
        <w:jc w:val="both"/>
        <w:rPr>
          <w:rFonts w:ascii="Calibri" w:hAnsi="Calibri" w:cs="Arial"/>
          <w:sz w:val="20"/>
          <w:szCs w:val="20"/>
          <w:shd w:val="clear" w:color="auto" w:fill="FFFFFF"/>
        </w:rPr>
      </w:pPr>
    </w:p>
    <w:p w14:paraId="7AE373F2" w14:textId="77777777" w:rsidR="000D7379" w:rsidRDefault="000D7379" w:rsidP="000D7379">
      <w:pPr>
        <w:pStyle w:val="NormalWeb"/>
        <w:spacing w:after="0"/>
        <w:jc w:val="both"/>
        <w:rPr>
          <w:rFonts w:ascii="Calibri" w:hAnsi="Calibri" w:cs="Arial"/>
          <w:sz w:val="20"/>
          <w:szCs w:val="20"/>
          <w:shd w:val="clear" w:color="auto" w:fill="FFFFFF"/>
        </w:rPr>
      </w:pPr>
      <w:r>
        <w:rPr>
          <w:rFonts w:ascii="Calibri" w:hAnsi="Calibri" w:cs="Arial"/>
          <w:sz w:val="20"/>
          <w:szCs w:val="20"/>
          <w:shd w:val="clear" w:color="auto" w:fill="FFFFFF"/>
        </w:rPr>
        <w:t xml:space="preserve">4. </w:t>
      </w:r>
      <w:r>
        <w:rPr>
          <w:rFonts w:ascii="Calibri" w:hAnsi="Calibri" w:cs="Arial"/>
          <w:i/>
          <w:sz w:val="20"/>
          <w:szCs w:val="20"/>
          <w:shd w:val="clear" w:color="auto" w:fill="FFFFFF"/>
        </w:rPr>
        <w:t xml:space="preserve"> </w:t>
      </w:r>
      <w:r>
        <w:rPr>
          <w:rFonts w:ascii="Calibri" w:hAnsi="Calibri" w:cs="Arial"/>
          <w:sz w:val="20"/>
          <w:szCs w:val="20"/>
          <w:shd w:val="clear" w:color="auto" w:fill="FFFFFF"/>
        </w:rPr>
        <w:t>Usando el modelo OA-DA, para el caso intermedio de OA en una economía cerrada:</w:t>
      </w:r>
    </w:p>
    <w:p w14:paraId="02E40F04" w14:textId="77777777" w:rsidR="000D7379" w:rsidRDefault="000D7379" w:rsidP="000D7379">
      <w:pPr>
        <w:pStyle w:val="NormalWeb"/>
        <w:spacing w:after="0"/>
        <w:jc w:val="both"/>
        <w:rPr>
          <w:rFonts w:ascii="Calibri" w:hAnsi="Calibri" w:cs="Arial"/>
          <w:i/>
          <w:sz w:val="20"/>
          <w:szCs w:val="20"/>
          <w:shd w:val="clear" w:color="auto" w:fill="FFFFFF"/>
        </w:rPr>
      </w:pPr>
      <w:r>
        <w:rPr>
          <w:rFonts w:ascii="Calibri" w:hAnsi="Calibri" w:cs="Arial"/>
          <w:sz w:val="20"/>
          <w:szCs w:val="20"/>
          <w:shd w:val="clear" w:color="auto" w:fill="FFFFFF"/>
        </w:rPr>
        <w:t xml:space="preserve">a) Analice los efectos en el corto/mediano plazo sobre el desempleo, el consumo, la inversión privada y los precios, de una caída en el precio del petróleo junto con una política expansiva de DA realizada por el gobierno. Grafique. </w:t>
      </w:r>
    </w:p>
    <w:p w14:paraId="0220C8ED" w14:textId="77777777" w:rsidR="000D7379" w:rsidRDefault="000D7379" w:rsidP="000D7379">
      <w:pPr>
        <w:pStyle w:val="NormalWeb"/>
        <w:spacing w:after="0"/>
        <w:jc w:val="both"/>
        <w:rPr>
          <w:rFonts w:ascii="Calibri" w:hAnsi="Calibri" w:cs="Arial"/>
          <w:sz w:val="20"/>
          <w:szCs w:val="20"/>
          <w:shd w:val="clear" w:color="auto" w:fill="FFFFFF"/>
        </w:rPr>
      </w:pPr>
      <w:r>
        <w:rPr>
          <w:rFonts w:ascii="Calibri" w:hAnsi="Calibri" w:cs="Arial"/>
          <w:sz w:val="20"/>
          <w:szCs w:val="20"/>
          <w:shd w:val="clear" w:color="auto" w:fill="FFFFFF"/>
        </w:rPr>
        <w:t>b) ¿Cómo se prevé que sea el ajuste a largo plazo? Suponga que la economía inicialmente estaba en pleno empleo. Explique.</w:t>
      </w:r>
    </w:p>
    <w:p w14:paraId="3EC8CF9E" w14:textId="77777777" w:rsidR="000D7379" w:rsidRDefault="000D7379" w:rsidP="000D7379">
      <w:pPr>
        <w:pStyle w:val="NormalWeb"/>
        <w:spacing w:after="0"/>
        <w:jc w:val="both"/>
        <w:rPr>
          <w:rFonts w:ascii="Calibri" w:hAnsi="Calibri" w:cs="Arial"/>
          <w:sz w:val="20"/>
          <w:szCs w:val="20"/>
          <w:shd w:val="clear" w:color="auto" w:fill="FFFFFF"/>
        </w:rPr>
      </w:pPr>
    </w:p>
    <w:p w14:paraId="38D1AE9F" w14:textId="77777777" w:rsidR="000D7379" w:rsidRDefault="000D7379" w:rsidP="000D7379">
      <w:pPr>
        <w:pStyle w:val="NormalWeb"/>
        <w:spacing w:after="0"/>
        <w:jc w:val="both"/>
        <w:rPr>
          <w:rFonts w:ascii="Calibri" w:hAnsi="Calibri" w:cs="Arial"/>
          <w:sz w:val="20"/>
          <w:szCs w:val="20"/>
          <w:shd w:val="clear" w:color="auto" w:fill="FFFFFF"/>
        </w:rPr>
      </w:pPr>
      <w:r>
        <w:rPr>
          <w:rFonts w:ascii="Calibri" w:hAnsi="Calibri" w:cs="Arial"/>
          <w:sz w:val="20"/>
          <w:szCs w:val="20"/>
          <w:shd w:val="clear" w:color="auto" w:fill="FFFFFF"/>
        </w:rPr>
        <w:t xml:space="preserve">5. De un país hipotético se conoce la siguiente información de la Balanza de Pagos: </w:t>
      </w:r>
    </w:p>
    <w:p w14:paraId="5F24CDDF" w14:textId="77777777" w:rsidR="000D7379" w:rsidRDefault="000D7379" w:rsidP="000D7379">
      <w:pPr>
        <w:pStyle w:val="NormalWeb"/>
        <w:numPr>
          <w:ilvl w:val="0"/>
          <w:numId w:val="48"/>
        </w:numPr>
        <w:spacing w:after="0"/>
        <w:jc w:val="both"/>
        <w:rPr>
          <w:rFonts w:ascii="Calibri" w:hAnsi="Calibri" w:cs="Arial"/>
          <w:sz w:val="20"/>
          <w:szCs w:val="20"/>
          <w:shd w:val="clear" w:color="auto" w:fill="FFFFFF"/>
        </w:rPr>
      </w:pPr>
      <w:r>
        <w:rPr>
          <w:rFonts w:ascii="Calibri" w:hAnsi="Calibri" w:cs="Arial"/>
          <w:sz w:val="20"/>
          <w:szCs w:val="20"/>
          <w:shd w:val="clear" w:color="auto" w:fill="FFFFFF"/>
        </w:rPr>
        <w:t>El resultado de la cuenta corriente fue de -2.000 millones de dólares.</w:t>
      </w:r>
    </w:p>
    <w:p w14:paraId="21FAC220" w14:textId="77777777" w:rsidR="000D7379" w:rsidRDefault="000D7379" w:rsidP="000D7379">
      <w:pPr>
        <w:pStyle w:val="NormalWeb"/>
        <w:numPr>
          <w:ilvl w:val="0"/>
          <w:numId w:val="48"/>
        </w:numPr>
        <w:spacing w:after="0"/>
        <w:jc w:val="both"/>
        <w:rPr>
          <w:rFonts w:ascii="Calibri" w:hAnsi="Calibri" w:cs="Arial"/>
          <w:sz w:val="20"/>
          <w:szCs w:val="20"/>
          <w:shd w:val="clear" w:color="auto" w:fill="FFFFFF"/>
        </w:rPr>
      </w:pPr>
      <w:r>
        <w:rPr>
          <w:rFonts w:ascii="Calibri" w:hAnsi="Calibri" w:cs="Arial"/>
          <w:sz w:val="20"/>
          <w:szCs w:val="20"/>
          <w:shd w:val="clear" w:color="auto" w:fill="FFFFFF"/>
        </w:rPr>
        <w:t>La suma de la cuenta capital y la cuenta financiera arrojó un total de 3.500 millones de dólares.</w:t>
      </w:r>
    </w:p>
    <w:p w14:paraId="2BF5FE7F" w14:textId="77777777" w:rsidR="000D7379" w:rsidRDefault="000D7379" w:rsidP="000D7379">
      <w:pPr>
        <w:pStyle w:val="NormalWeb"/>
        <w:spacing w:after="0"/>
        <w:jc w:val="both"/>
        <w:rPr>
          <w:rFonts w:ascii="Calibri" w:hAnsi="Calibri" w:cs="Arial"/>
          <w:sz w:val="20"/>
          <w:szCs w:val="20"/>
          <w:shd w:val="clear" w:color="auto" w:fill="FFFFFF"/>
        </w:rPr>
      </w:pPr>
      <w:r>
        <w:rPr>
          <w:rFonts w:ascii="Calibri" w:hAnsi="Calibri" w:cs="Arial"/>
          <w:sz w:val="20"/>
          <w:szCs w:val="20"/>
          <w:shd w:val="clear" w:color="auto" w:fill="FFFFFF"/>
        </w:rPr>
        <w:t>¿Cuál es el saldo de la Balanza de Pagos? Si el tipo de cambio es totalmente regulado por el Banco Central, ¿qué consecuencias tiene la situación planteada sobre la economía? ¿Y si el tipo de cambio fuera totalmente libre, se prevé una apreciación o una depreciación de la moneda? Explique.</w:t>
      </w:r>
    </w:p>
    <w:p w14:paraId="173122CF" w14:textId="77777777" w:rsidR="000D7379" w:rsidRDefault="000D7379" w:rsidP="000D7379">
      <w:pPr>
        <w:pStyle w:val="NormalWeb"/>
        <w:spacing w:after="0"/>
        <w:jc w:val="both"/>
        <w:rPr>
          <w:rFonts w:ascii="Calibri" w:hAnsi="Calibri" w:cs="Arial"/>
          <w:sz w:val="20"/>
          <w:szCs w:val="20"/>
          <w:shd w:val="clear" w:color="auto" w:fill="FFFFFF"/>
        </w:rPr>
      </w:pPr>
    </w:p>
    <w:p w14:paraId="53111C6A" w14:textId="77777777" w:rsidR="000D7379" w:rsidRDefault="000D7379" w:rsidP="000D7379">
      <w:pPr>
        <w:pStyle w:val="NormalWeb"/>
        <w:spacing w:after="0"/>
        <w:jc w:val="both"/>
        <w:rPr>
          <w:rFonts w:ascii="Calibri" w:hAnsi="Calibri" w:cs="Arial"/>
          <w:sz w:val="20"/>
          <w:szCs w:val="20"/>
          <w:shd w:val="clear" w:color="auto" w:fill="FFFFFF"/>
        </w:rPr>
      </w:pPr>
      <w:r>
        <w:rPr>
          <w:rFonts w:ascii="Calibri" w:hAnsi="Calibri" w:cs="Arial"/>
          <w:sz w:val="20"/>
          <w:szCs w:val="20"/>
          <w:shd w:val="clear" w:color="auto" w:fill="FFFFFF"/>
        </w:rPr>
        <w:t>6. Suponga una economía abierta con un régimen de tipo de cambio fijo y creíble (la tasa esperada de devaluación es cero), hay perfecta movilidad internacional del capital, los precios están fijos y existe equilibrio en el mercado de bienes, de dinero y en la balanza de pagos.</w:t>
      </w:r>
    </w:p>
    <w:p w14:paraId="527BF7B5" w14:textId="77777777" w:rsidR="000D7379" w:rsidRDefault="000D7379" w:rsidP="000D7379">
      <w:pPr>
        <w:pStyle w:val="NormalWeb"/>
        <w:spacing w:after="0"/>
        <w:jc w:val="both"/>
        <w:rPr>
          <w:rFonts w:ascii="Calibri" w:hAnsi="Calibri" w:cs="Arial"/>
          <w:sz w:val="20"/>
          <w:szCs w:val="20"/>
          <w:shd w:val="clear" w:color="auto" w:fill="FFFFFF"/>
        </w:rPr>
      </w:pPr>
      <w:r>
        <w:rPr>
          <w:rFonts w:ascii="Calibri" w:hAnsi="Calibri" w:cs="Arial"/>
          <w:sz w:val="20"/>
          <w:szCs w:val="20"/>
          <w:shd w:val="clear" w:color="auto" w:fill="FFFFFF"/>
        </w:rPr>
        <w:t xml:space="preserve">a) ¿Qué condición debe cumplir la tasa de interés para mantener la balanza de pagos en equilibrio? </w:t>
      </w:r>
    </w:p>
    <w:p w14:paraId="78DAB57D" w14:textId="77777777" w:rsidR="000D7379" w:rsidRDefault="000D7379" w:rsidP="000D7379">
      <w:pPr>
        <w:pStyle w:val="NormalWeb"/>
        <w:spacing w:after="0"/>
        <w:jc w:val="both"/>
        <w:rPr>
          <w:rFonts w:ascii="Calibri" w:hAnsi="Calibri" w:cs="Arial"/>
          <w:sz w:val="20"/>
          <w:szCs w:val="20"/>
          <w:shd w:val="clear" w:color="auto" w:fill="FFFFFF"/>
        </w:rPr>
      </w:pPr>
      <w:r>
        <w:rPr>
          <w:rFonts w:ascii="Calibri" w:hAnsi="Calibri" w:cs="Arial"/>
          <w:sz w:val="20"/>
          <w:szCs w:val="20"/>
          <w:shd w:val="clear" w:color="auto" w:fill="FFFFFF"/>
        </w:rPr>
        <w:t xml:space="preserve">b) Desarrolle gráficamente y explique los efectos sobre el equilibrio de una contracción del gasto público. </w:t>
      </w:r>
    </w:p>
    <w:p w14:paraId="79717B56" w14:textId="77777777" w:rsidR="00216B68" w:rsidRDefault="00216B68" w:rsidP="000D7379">
      <w:pPr>
        <w:pStyle w:val="NormalWeb"/>
        <w:spacing w:after="0"/>
        <w:jc w:val="both"/>
        <w:rPr>
          <w:rFonts w:ascii="Calibri" w:hAnsi="Calibri" w:cs="Arial"/>
          <w:sz w:val="20"/>
          <w:szCs w:val="20"/>
          <w:shd w:val="clear" w:color="auto" w:fill="FFFFFF"/>
        </w:rPr>
      </w:pPr>
    </w:p>
    <w:p w14:paraId="1195870F" w14:textId="77777777" w:rsidR="00216B68" w:rsidRDefault="00216B68" w:rsidP="00705569">
      <w:pPr>
        <w:spacing w:line="240" w:lineRule="auto"/>
        <w:rPr>
          <w:sz w:val="20"/>
        </w:rPr>
      </w:pPr>
      <w:r>
        <w:rPr>
          <w:sz w:val="20"/>
        </w:rPr>
        <w:t xml:space="preserve">7. </w:t>
      </w:r>
      <w:r w:rsidRPr="00705569">
        <w:rPr>
          <w:sz w:val="20"/>
        </w:rPr>
        <w:t>En el contexto del modelo IS-LM:</w:t>
      </w:r>
    </w:p>
    <w:p w14:paraId="306B04D2" w14:textId="77777777" w:rsidR="00216B68" w:rsidRPr="00705569" w:rsidRDefault="00216B68" w:rsidP="00705569">
      <w:pPr>
        <w:pStyle w:val="Prrafodelista"/>
        <w:numPr>
          <w:ilvl w:val="1"/>
          <w:numId w:val="8"/>
        </w:numPr>
        <w:spacing w:line="240" w:lineRule="auto"/>
        <w:rPr>
          <w:sz w:val="20"/>
        </w:rPr>
      </w:pPr>
      <w:r w:rsidRPr="00705569">
        <w:rPr>
          <w:sz w:val="20"/>
        </w:rPr>
        <w:lastRenderedPageBreak/>
        <w:t xml:space="preserve">Qué significa que una economía esté en equilibrio simultáneo? (En su explicación, no puede usar nuevamente el término equilibrio) </w:t>
      </w:r>
    </w:p>
    <w:p w14:paraId="14A4B2E0" w14:textId="77777777" w:rsidR="00216B68" w:rsidRDefault="00216B68" w:rsidP="00705569">
      <w:pPr>
        <w:pStyle w:val="Prrafodelista"/>
        <w:numPr>
          <w:ilvl w:val="1"/>
          <w:numId w:val="8"/>
        </w:numPr>
        <w:spacing w:line="240" w:lineRule="auto"/>
        <w:rPr>
          <w:sz w:val="20"/>
        </w:rPr>
      </w:pPr>
      <w:r w:rsidRPr="00705569">
        <w:rPr>
          <w:sz w:val="20"/>
        </w:rPr>
        <w:t>Suponga que inicialmente una economía tiene una tasa de interés y un nivel de producción tales que existe una acumulación involuntaria de existencias junto con un exceso de oferta de bonos. Grafique la situación actual y describa paso a paso cual es el ajuste esperado (automático) en cada mercado</w:t>
      </w:r>
    </w:p>
    <w:p w14:paraId="0D6EF2E6" w14:textId="77777777" w:rsidR="00216B68" w:rsidRDefault="00216B68" w:rsidP="00705569">
      <w:pPr>
        <w:pStyle w:val="Prrafodelista"/>
        <w:numPr>
          <w:ilvl w:val="1"/>
          <w:numId w:val="8"/>
        </w:numPr>
        <w:spacing w:line="240" w:lineRule="auto"/>
        <w:rPr>
          <w:sz w:val="20"/>
        </w:rPr>
      </w:pPr>
      <w:r w:rsidRPr="00705569">
        <w:rPr>
          <w:sz w:val="20"/>
        </w:rPr>
        <w:t xml:space="preserve">Explique qué es el efecto expulsión y analice la siguiente frase: “Si la economía se encuentra en una trampa de liquidez, entonces no </w:t>
      </w:r>
      <w:r>
        <w:rPr>
          <w:sz w:val="20"/>
        </w:rPr>
        <w:t>hay efecto expulsión”.</w:t>
      </w:r>
    </w:p>
    <w:p w14:paraId="74692BE1" w14:textId="77777777" w:rsidR="00216B68" w:rsidRPr="00705569" w:rsidRDefault="00216B68" w:rsidP="00705569">
      <w:pPr>
        <w:pStyle w:val="Prrafodelista"/>
        <w:spacing w:line="240" w:lineRule="auto"/>
        <w:ind w:left="1440"/>
        <w:rPr>
          <w:sz w:val="20"/>
        </w:rPr>
      </w:pPr>
    </w:p>
    <w:p w14:paraId="01C55E23" w14:textId="77777777" w:rsidR="00216B68" w:rsidRPr="00705569" w:rsidRDefault="00216B68" w:rsidP="00705569">
      <w:pPr>
        <w:spacing w:line="240" w:lineRule="auto"/>
        <w:rPr>
          <w:sz w:val="20"/>
        </w:rPr>
      </w:pPr>
      <w:r>
        <w:rPr>
          <w:sz w:val="20"/>
        </w:rPr>
        <w:t xml:space="preserve">8. </w:t>
      </w:r>
      <w:r w:rsidRPr="00705569">
        <w:rPr>
          <w:sz w:val="20"/>
        </w:rPr>
        <w:t>Suponga una economía inventada. Si la información sobre la economía es la siguiente:</w:t>
      </w:r>
    </w:p>
    <w:p w14:paraId="0BB920E3" w14:textId="77777777" w:rsidR="00216B68" w:rsidRPr="00705569" w:rsidRDefault="00216B68" w:rsidP="00705569">
      <w:pPr>
        <w:pStyle w:val="Prrafodelista"/>
        <w:spacing w:line="240" w:lineRule="auto"/>
        <w:ind w:left="360" w:firstLine="696"/>
        <w:rPr>
          <w:sz w:val="20"/>
          <w:lang w:val="en-US"/>
        </w:rPr>
      </w:pPr>
      <w:r w:rsidRPr="00705569">
        <w:rPr>
          <w:sz w:val="20"/>
          <w:lang w:val="en-US"/>
        </w:rPr>
        <w:t xml:space="preserve">C = 50 + 0,75 </w:t>
      </w:r>
      <w:proofErr w:type="spellStart"/>
      <w:r w:rsidRPr="00705569">
        <w:rPr>
          <w:sz w:val="20"/>
          <w:lang w:val="en-US"/>
        </w:rPr>
        <w:t>Yd</w:t>
      </w:r>
      <w:proofErr w:type="spellEnd"/>
      <w:r w:rsidRPr="00705569">
        <w:rPr>
          <w:sz w:val="20"/>
          <w:lang w:val="en-US"/>
        </w:rPr>
        <w:tab/>
      </w:r>
      <w:r w:rsidRPr="00705569">
        <w:rPr>
          <w:sz w:val="20"/>
          <w:lang w:val="en-US"/>
        </w:rPr>
        <w:tab/>
        <w:t>I = 80 – 100i</w:t>
      </w:r>
      <w:r w:rsidRPr="00705569">
        <w:rPr>
          <w:sz w:val="20"/>
          <w:lang w:val="en-US"/>
        </w:rPr>
        <w:tab/>
      </w:r>
      <w:r w:rsidRPr="00705569">
        <w:rPr>
          <w:sz w:val="20"/>
          <w:lang w:val="en-US"/>
        </w:rPr>
        <w:tab/>
        <w:t>G = 100</w:t>
      </w:r>
      <w:r w:rsidRPr="00705569">
        <w:rPr>
          <w:sz w:val="20"/>
          <w:lang w:val="en-US"/>
        </w:rPr>
        <w:tab/>
      </w:r>
      <w:r w:rsidRPr="00705569">
        <w:rPr>
          <w:sz w:val="20"/>
          <w:lang w:val="en-US"/>
        </w:rPr>
        <w:tab/>
        <w:t>TR = 50</w:t>
      </w:r>
    </w:p>
    <w:p w14:paraId="582F5279" w14:textId="77777777" w:rsidR="00216B68" w:rsidRPr="00705569" w:rsidRDefault="00216B68" w:rsidP="00705569">
      <w:pPr>
        <w:pStyle w:val="Prrafodelista"/>
        <w:spacing w:line="240" w:lineRule="auto"/>
        <w:ind w:left="1068"/>
        <w:rPr>
          <w:sz w:val="20"/>
          <w:lang w:val="en-US"/>
        </w:rPr>
      </w:pPr>
      <w:r w:rsidRPr="00705569">
        <w:rPr>
          <w:sz w:val="20"/>
          <w:lang w:val="en-US"/>
        </w:rPr>
        <w:t>T = 40 + 0,2Y</w:t>
      </w:r>
      <w:r w:rsidRPr="00705569">
        <w:rPr>
          <w:sz w:val="20"/>
          <w:lang w:val="en-US"/>
        </w:rPr>
        <w:tab/>
      </w:r>
      <w:r w:rsidRPr="00705569">
        <w:rPr>
          <w:sz w:val="20"/>
          <w:lang w:val="en-US"/>
        </w:rPr>
        <w:tab/>
        <w:t>M = 200</w:t>
      </w:r>
      <w:r w:rsidRPr="00705569">
        <w:rPr>
          <w:sz w:val="20"/>
          <w:lang w:val="en-US"/>
        </w:rPr>
        <w:tab/>
      </w:r>
      <w:r w:rsidRPr="00705569">
        <w:rPr>
          <w:sz w:val="20"/>
          <w:lang w:val="en-US"/>
        </w:rPr>
        <w:tab/>
        <w:t>P = 1</w:t>
      </w:r>
      <w:r w:rsidRPr="00705569">
        <w:rPr>
          <w:sz w:val="20"/>
          <w:lang w:val="en-US"/>
        </w:rPr>
        <w:tab/>
      </w:r>
      <w:r w:rsidRPr="00705569">
        <w:rPr>
          <w:sz w:val="20"/>
          <w:lang w:val="en-US"/>
        </w:rPr>
        <w:tab/>
        <w:t>L = 0,4Y – 50i</w:t>
      </w:r>
    </w:p>
    <w:p w14:paraId="2A7BCAA9" w14:textId="77777777" w:rsidR="00216B68" w:rsidRPr="00705569" w:rsidRDefault="00216B68" w:rsidP="00705569">
      <w:pPr>
        <w:pStyle w:val="Prrafodelista"/>
        <w:spacing w:line="240" w:lineRule="auto"/>
        <w:ind w:left="1056"/>
        <w:rPr>
          <w:sz w:val="20"/>
          <w:lang w:val="en-US"/>
        </w:rPr>
      </w:pPr>
    </w:p>
    <w:p w14:paraId="6A1A705C" w14:textId="77777777" w:rsidR="00216B68" w:rsidRPr="00705569" w:rsidRDefault="00216B68" w:rsidP="00705569">
      <w:pPr>
        <w:pStyle w:val="Prrafodelista"/>
        <w:spacing w:line="240" w:lineRule="auto"/>
        <w:ind w:left="360"/>
        <w:jc w:val="both"/>
        <w:rPr>
          <w:sz w:val="20"/>
        </w:rPr>
      </w:pPr>
      <w:r w:rsidRPr="00705569">
        <w:rPr>
          <w:sz w:val="20"/>
        </w:rPr>
        <w:t>Calcule el impacto que tendrá sobre la producción (a corto plazo, suponiendo precios fijos) una reducción del gasto público que lo lleve a 80. Acompañe los cálculos realizados con el gráfico correspondiente, donde se observen las situaciones inicial y final. Explique brevemente lo re</w:t>
      </w:r>
      <w:r>
        <w:rPr>
          <w:sz w:val="20"/>
        </w:rPr>
        <w:t>alizado.</w:t>
      </w:r>
    </w:p>
    <w:p w14:paraId="135577C1" w14:textId="77777777" w:rsidR="00216B68" w:rsidRPr="00705569" w:rsidRDefault="00216B68" w:rsidP="00705569">
      <w:pPr>
        <w:pStyle w:val="Prrafodelista"/>
        <w:spacing w:line="240" w:lineRule="auto"/>
        <w:ind w:left="360"/>
        <w:rPr>
          <w:sz w:val="20"/>
        </w:rPr>
      </w:pPr>
    </w:p>
    <w:p w14:paraId="50DFE407" w14:textId="77777777" w:rsidR="00216B68" w:rsidRPr="00705569" w:rsidRDefault="00216B68" w:rsidP="00705569">
      <w:pPr>
        <w:spacing w:line="240" w:lineRule="auto"/>
        <w:rPr>
          <w:sz w:val="20"/>
        </w:rPr>
      </w:pPr>
      <w:r>
        <w:rPr>
          <w:sz w:val="20"/>
        </w:rPr>
        <w:t xml:space="preserve">9. </w:t>
      </w:r>
      <w:r w:rsidRPr="00705569">
        <w:rPr>
          <w:sz w:val="20"/>
        </w:rPr>
        <w:t>En el contexto del modelo OA-DA:</w:t>
      </w:r>
    </w:p>
    <w:p w14:paraId="383BD43C" w14:textId="77777777" w:rsidR="00216B68" w:rsidRPr="00705569" w:rsidRDefault="00216B68" w:rsidP="00705569">
      <w:pPr>
        <w:pStyle w:val="Prrafodelista"/>
        <w:numPr>
          <w:ilvl w:val="1"/>
          <w:numId w:val="62"/>
        </w:numPr>
        <w:spacing w:line="240" w:lineRule="auto"/>
        <w:ind w:left="1080"/>
        <w:rPr>
          <w:sz w:val="20"/>
        </w:rPr>
      </w:pPr>
      <w:r w:rsidRPr="00705569">
        <w:rPr>
          <w:sz w:val="20"/>
        </w:rPr>
        <w:t xml:space="preserve">Explique de dónde surge la curva de OA de una economía, y cuál es la diferencia entre el caso keynesiano extremo, el intermedio y el clásico </w:t>
      </w:r>
    </w:p>
    <w:p w14:paraId="6A49C6A7" w14:textId="77777777" w:rsidR="00216B68" w:rsidRPr="00705569" w:rsidRDefault="00216B68" w:rsidP="00705569">
      <w:pPr>
        <w:pStyle w:val="Prrafodelista"/>
        <w:numPr>
          <w:ilvl w:val="1"/>
          <w:numId w:val="62"/>
        </w:numPr>
        <w:spacing w:line="240" w:lineRule="auto"/>
        <w:ind w:left="1080"/>
        <w:rPr>
          <w:sz w:val="20"/>
        </w:rPr>
      </w:pPr>
      <w:r w:rsidRPr="00705569">
        <w:rPr>
          <w:sz w:val="20"/>
        </w:rPr>
        <w:t>Partiendo de una situación de equilibrio simultáneo, utilice el modelo IS-LM y de OA-DA para explicar qué  sucede en una economía si el gobierno decide reducir la oferta monetaria:</w:t>
      </w:r>
    </w:p>
    <w:p w14:paraId="2B56F219" w14:textId="77777777" w:rsidR="00216B68" w:rsidRDefault="00216B68" w:rsidP="00705569">
      <w:pPr>
        <w:pStyle w:val="Prrafodelista"/>
        <w:numPr>
          <w:ilvl w:val="2"/>
          <w:numId w:val="62"/>
        </w:numPr>
        <w:spacing w:line="240" w:lineRule="auto"/>
        <w:ind w:left="1800"/>
        <w:rPr>
          <w:sz w:val="20"/>
        </w:rPr>
      </w:pPr>
      <w:r w:rsidRPr="00705569">
        <w:rPr>
          <w:sz w:val="20"/>
        </w:rPr>
        <w:t xml:space="preserve">Suponga que los precios son fijos, es decir, estamos en un contexto de corto plazo. ¿Qué impacto tendrá la medida en el nivel de renta, los precios, la tasa de interés, el ahorro del gobierno y la inversión? Grafique </w:t>
      </w:r>
    </w:p>
    <w:p w14:paraId="41928578" w14:textId="77777777" w:rsidR="00216B68" w:rsidRPr="00705569" w:rsidRDefault="00216B68" w:rsidP="00705569">
      <w:pPr>
        <w:pStyle w:val="Prrafodelista"/>
        <w:numPr>
          <w:ilvl w:val="2"/>
          <w:numId w:val="62"/>
        </w:numPr>
        <w:spacing w:line="240" w:lineRule="auto"/>
        <w:ind w:left="1800"/>
        <w:rPr>
          <w:sz w:val="20"/>
        </w:rPr>
      </w:pPr>
      <w:r w:rsidRPr="00705569">
        <w:rPr>
          <w:sz w:val="20"/>
        </w:rPr>
        <w:t xml:space="preserve">Si se permite el ajuste de precios a largo plazo, ¿qué ocurrirá en la economía a partir de la aplicación de la política mencionada? El impacto será el mismo sobre el nivel de renta, los precios, la tasa de interés, el ahorro del gobierno y la inversión? </w:t>
      </w:r>
      <w:r>
        <w:rPr>
          <w:sz w:val="20"/>
        </w:rPr>
        <w:t>Grafique.</w:t>
      </w:r>
    </w:p>
    <w:p w14:paraId="2D172503" w14:textId="77777777" w:rsidR="00216B68" w:rsidRPr="00705569" w:rsidRDefault="00216B68" w:rsidP="00705569">
      <w:pPr>
        <w:pStyle w:val="Prrafodelista"/>
        <w:numPr>
          <w:ilvl w:val="1"/>
          <w:numId w:val="62"/>
        </w:numPr>
        <w:spacing w:line="240" w:lineRule="auto"/>
        <w:ind w:left="1080"/>
        <w:rPr>
          <w:sz w:val="20"/>
        </w:rPr>
      </w:pPr>
      <w:r w:rsidRPr="00705569">
        <w:rPr>
          <w:sz w:val="20"/>
        </w:rPr>
        <w:t>Cuál es la utilidad de la curva de Phillips? Por qué es tan importante reducir las expect</w:t>
      </w:r>
      <w:r>
        <w:rPr>
          <w:sz w:val="20"/>
        </w:rPr>
        <w:t xml:space="preserve">ativas inflacionarias? </w:t>
      </w:r>
    </w:p>
    <w:p w14:paraId="6BF3A473" w14:textId="77777777" w:rsidR="00216B68" w:rsidRPr="00705569" w:rsidRDefault="00216B68" w:rsidP="00705569">
      <w:pPr>
        <w:spacing w:line="240" w:lineRule="auto"/>
        <w:rPr>
          <w:sz w:val="20"/>
        </w:rPr>
      </w:pPr>
      <w:r>
        <w:rPr>
          <w:sz w:val="20"/>
        </w:rPr>
        <w:t xml:space="preserve">10. </w:t>
      </w:r>
      <w:r w:rsidRPr="00705569">
        <w:rPr>
          <w:sz w:val="20"/>
        </w:rPr>
        <w:t xml:space="preserve">Explique qué sucederá en una economía abierta que se encuentra en una situación de equilibrio interno y externo, suponiendo precios fijos y perfecta movilidad de capitales, si se lleva adelante una política fiscal expansiva bajo un régimen de tipo de cambio fijo. </w:t>
      </w:r>
    </w:p>
    <w:p w14:paraId="7CF8D11A" w14:textId="77777777" w:rsidR="00216B68" w:rsidRPr="00705569" w:rsidRDefault="00216B68" w:rsidP="00705569">
      <w:pPr>
        <w:pStyle w:val="Prrafodelista"/>
        <w:numPr>
          <w:ilvl w:val="0"/>
          <w:numId w:val="65"/>
        </w:numPr>
        <w:spacing w:line="240" w:lineRule="auto"/>
        <w:rPr>
          <w:sz w:val="20"/>
        </w:rPr>
      </w:pPr>
      <w:r w:rsidRPr="00705569">
        <w:rPr>
          <w:sz w:val="20"/>
        </w:rPr>
        <w:t>¿Qué efecto tendrá la política sobre el nivel de renta, la tasa de interés doméstica, la balanza come</w:t>
      </w:r>
      <w:r>
        <w:rPr>
          <w:sz w:val="20"/>
        </w:rPr>
        <w:t xml:space="preserve">rcial y la inversión? Grafique </w:t>
      </w:r>
    </w:p>
    <w:p w14:paraId="707AC010" w14:textId="77777777" w:rsidR="00216B68" w:rsidRPr="00705569" w:rsidRDefault="00216B68" w:rsidP="00705569">
      <w:pPr>
        <w:pStyle w:val="Prrafodelista"/>
        <w:numPr>
          <w:ilvl w:val="0"/>
          <w:numId w:val="65"/>
        </w:numPr>
        <w:spacing w:line="240" w:lineRule="auto"/>
        <w:rPr>
          <w:sz w:val="20"/>
        </w:rPr>
      </w:pPr>
      <w:r w:rsidRPr="00705569">
        <w:rPr>
          <w:sz w:val="20"/>
        </w:rPr>
        <w:t xml:space="preserve">Se sostienen los mismos resultados si el tipo de cambio fuera flexible? Explique y compare. Grafique </w:t>
      </w:r>
    </w:p>
    <w:p w14:paraId="30271C20" w14:textId="77777777" w:rsidR="00216B68" w:rsidRPr="00705569" w:rsidRDefault="00216B68" w:rsidP="00705569">
      <w:pPr>
        <w:spacing w:line="240" w:lineRule="auto"/>
        <w:rPr>
          <w:sz w:val="20"/>
        </w:rPr>
      </w:pPr>
      <w:r>
        <w:rPr>
          <w:sz w:val="20"/>
        </w:rPr>
        <w:t xml:space="preserve">11. </w:t>
      </w:r>
      <w:r w:rsidRPr="00705569">
        <w:rPr>
          <w:sz w:val="20"/>
        </w:rPr>
        <w:t xml:space="preserve"> Complete las oraciones (con palabras o frases) de tal manera que sean verdaderas.</w:t>
      </w:r>
    </w:p>
    <w:p w14:paraId="676ECA45" w14:textId="77777777" w:rsidR="00216B68" w:rsidRPr="00705569" w:rsidRDefault="00216B68" w:rsidP="00705569">
      <w:pPr>
        <w:pStyle w:val="Prrafodelista"/>
        <w:numPr>
          <w:ilvl w:val="0"/>
          <w:numId w:val="66"/>
        </w:numPr>
        <w:spacing w:line="240" w:lineRule="auto"/>
        <w:rPr>
          <w:sz w:val="20"/>
        </w:rPr>
      </w:pPr>
      <w:r w:rsidRPr="00705569">
        <w:rPr>
          <w:sz w:val="20"/>
        </w:rPr>
        <w:t>Si el tipo de cambio nominal aumenta menos que los precios, entonces el tipo de cambio real ………………………………. y por lo tanto nuestros bienes ………………………………..</w:t>
      </w:r>
    </w:p>
    <w:p w14:paraId="2052A052" w14:textId="77777777" w:rsidR="00216B68" w:rsidRPr="00705569" w:rsidRDefault="00216B68" w:rsidP="00705569">
      <w:pPr>
        <w:pStyle w:val="Prrafodelista"/>
        <w:numPr>
          <w:ilvl w:val="0"/>
          <w:numId w:val="66"/>
        </w:numPr>
        <w:spacing w:line="240" w:lineRule="auto"/>
        <w:rPr>
          <w:sz w:val="20"/>
        </w:rPr>
      </w:pPr>
      <w:r w:rsidRPr="00705569">
        <w:rPr>
          <w:sz w:val="20"/>
        </w:rPr>
        <w:t>Con tipo de cambio fijo, la política monetaria …………………………………………………la producción.</w:t>
      </w:r>
    </w:p>
    <w:p w14:paraId="1CDD28CE" w14:textId="77777777" w:rsidR="00216B68" w:rsidRDefault="00216B68" w:rsidP="00216B68">
      <w:pPr>
        <w:pStyle w:val="Prrafodelista"/>
        <w:ind w:left="1440"/>
      </w:pPr>
    </w:p>
    <w:p w14:paraId="6B733775" w14:textId="77777777" w:rsidR="00A11975" w:rsidRDefault="00A11975" w:rsidP="000D7379">
      <w:pPr>
        <w:pStyle w:val="NormalWeb"/>
        <w:spacing w:after="0"/>
        <w:jc w:val="both"/>
        <w:rPr>
          <w:rFonts w:ascii="Calibri" w:hAnsi="Calibri" w:cs="Arial"/>
          <w:sz w:val="20"/>
          <w:szCs w:val="20"/>
          <w:shd w:val="clear" w:color="auto" w:fill="FFFFFF"/>
          <w:lang w:val="es-AR"/>
        </w:rPr>
      </w:pPr>
    </w:p>
    <w:p w14:paraId="3E236E6D" w14:textId="77777777" w:rsidR="00A11975" w:rsidRDefault="00A11975" w:rsidP="000D7379">
      <w:pPr>
        <w:pStyle w:val="NormalWeb"/>
        <w:spacing w:after="0"/>
        <w:jc w:val="both"/>
        <w:rPr>
          <w:rFonts w:ascii="Calibri" w:hAnsi="Calibri" w:cs="Arial"/>
          <w:sz w:val="20"/>
          <w:szCs w:val="20"/>
          <w:shd w:val="clear" w:color="auto" w:fill="FFFFFF"/>
          <w:lang w:val="es-AR"/>
        </w:rPr>
      </w:pPr>
      <w:r>
        <w:rPr>
          <w:rFonts w:ascii="Calibri" w:hAnsi="Calibri" w:cs="Arial"/>
          <w:sz w:val="20"/>
          <w:szCs w:val="20"/>
          <w:shd w:val="clear" w:color="auto" w:fill="FFFFFF"/>
          <w:lang w:val="es-AR"/>
        </w:rPr>
        <w:lastRenderedPageBreak/>
        <w:t>12. Analice el siguiente meme y, utilizando los conceptos teóricos del curso, ensaye una respuesta a la afirmación de la parte superior.</w:t>
      </w:r>
    </w:p>
    <w:p w14:paraId="70502D3A" w14:textId="77777777" w:rsidR="00A11975" w:rsidRDefault="00A11975" w:rsidP="000D7379">
      <w:pPr>
        <w:pStyle w:val="NormalWeb"/>
        <w:spacing w:after="0"/>
        <w:jc w:val="both"/>
        <w:rPr>
          <w:rFonts w:ascii="Calibri" w:hAnsi="Calibri" w:cs="Arial"/>
          <w:sz w:val="20"/>
          <w:szCs w:val="20"/>
          <w:shd w:val="clear" w:color="auto" w:fill="FFFFFF"/>
          <w:lang w:val="es-AR"/>
        </w:rPr>
      </w:pPr>
      <w:r>
        <w:rPr>
          <w:rFonts w:ascii="Calibri" w:hAnsi="Calibri" w:cs="Arial"/>
          <w:noProof/>
          <w:sz w:val="20"/>
          <w:szCs w:val="20"/>
          <w:shd w:val="clear" w:color="auto" w:fill="FFFFFF"/>
        </w:rPr>
        <w:drawing>
          <wp:inline distT="0" distB="0" distL="0" distR="0" wp14:anchorId="5347053E" wp14:editId="66A1094B">
            <wp:extent cx="3903784" cy="2602523"/>
            <wp:effectExtent l="0" t="0" r="1905" b="762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e curva de phillips.jpg"/>
                    <pic:cNvPicPr/>
                  </pic:nvPicPr>
                  <pic:blipFill rotWithShape="1">
                    <a:blip r:embed="rId10">
                      <a:extLst>
                        <a:ext uri="{28A0092B-C50C-407E-A947-70E740481C1C}">
                          <a14:useLocalDpi xmlns:a14="http://schemas.microsoft.com/office/drawing/2010/main" val="0"/>
                        </a:ext>
                      </a:extLst>
                    </a:blip>
                    <a:srcRect t="35931" r="30374"/>
                    <a:stretch/>
                  </pic:blipFill>
                  <pic:spPr bwMode="auto">
                    <a:xfrm>
                      <a:off x="0" y="0"/>
                      <a:ext cx="3907493" cy="2604996"/>
                    </a:xfrm>
                    <a:prstGeom prst="rect">
                      <a:avLst/>
                    </a:prstGeom>
                    <a:ln>
                      <a:noFill/>
                    </a:ln>
                    <a:extLst>
                      <a:ext uri="{53640926-AAD7-44d8-BBD7-CCE9431645EC}">
                        <a14:shadowObscured xmlns:a14="http://schemas.microsoft.com/office/drawing/2010/main"/>
                      </a:ext>
                    </a:extLst>
                  </pic:spPr>
                </pic:pic>
              </a:graphicData>
            </a:graphic>
          </wp:inline>
        </w:drawing>
      </w:r>
    </w:p>
    <w:p w14:paraId="4EE3FDE9" w14:textId="77777777" w:rsidR="00A11975" w:rsidRDefault="00A11975" w:rsidP="000D7379">
      <w:pPr>
        <w:pStyle w:val="NormalWeb"/>
        <w:spacing w:after="0"/>
        <w:jc w:val="both"/>
        <w:rPr>
          <w:rFonts w:ascii="Calibri" w:hAnsi="Calibri" w:cs="Arial"/>
          <w:sz w:val="20"/>
          <w:szCs w:val="20"/>
          <w:shd w:val="clear" w:color="auto" w:fill="FFFFFF"/>
          <w:lang w:val="es-AR"/>
        </w:rPr>
      </w:pPr>
    </w:p>
    <w:p w14:paraId="1B90A698" w14:textId="77777777" w:rsidR="00216B68" w:rsidRPr="00705569" w:rsidRDefault="00A11975" w:rsidP="000D7379">
      <w:pPr>
        <w:pStyle w:val="NormalWeb"/>
        <w:spacing w:after="0"/>
        <w:jc w:val="both"/>
        <w:rPr>
          <w:rFonts w:ascii="Calibri" w:hAnsi="Calibri" w:cs="Arial"/>
          <w:sz w:val="20"/>
          <w:szCs w:val="20"/>
          <w:shd w:val="clear" w:color="auto" w:fill="FFFFFF"/>
          <w:lang w:val="es-AR"/>
        </w:rPr>
      </w:pPr>
      <w:r>
        <w:rPr>
          <w:rFonts w:ascii="Calibri" w:hAnsi="Calibri" w:cs="Arial"/>
          <w:sz w:val="20"/>
          <w:szCs w:val="20"/>
          <w:shd w:val="clear" w:color="auto" w:fill="FFFFFF"/>
          <w:lang w:val="es-AR"/>
        </w:rPr>
        <w:t>13</w:t>
      </w:r>
      <w:r w:rsidR="00DD18D3">
        <w:rPr>
          <w:rFonts w:ascii="Calibri" w:hAnsi="Calibri" w:cs="Arial"/>
          <w:sz w:val="20"/>
          <w:szCs w:val="20"/>
          <w:shd w:val="clear" w:color="auto" w:fill="FFFFFF"/>
          <w:lang w:val="es-AR"/>
        </w:rPr>
        <w:t>. Determine la opción correcta y argumente su elección.</w:t>
      </w:r>
    </w:p>
    <w:p w14:paraId="1753CB9F" w14:textId="77777777" w:rsidR="00DD18D3" w:rsidRPr="00FA51BE" w:rsidRDefault="00DD18D3" w:rsidP="00DD18D3">
      <w:pPr>
        <w:pStyle w:val="Prrafodelista"/>
        <w:ind w:left="360"/>
        <w:rPr>
          <w:rFonts w:cstheme="minorHAnsi"/>
          <w:sz w:val="20"/>
          <w:szCs w:val="20"/>
        </w:rPr>
      </w:pPr>
      <w:r>
        <w:rPr>
          <w:rFonts w:cstheme="minorHAnsi"/>
          <w:sz w:val="20"/>
          <w:szCs w:val="20"/>
        </w:rPr>
        <w:t>A</w:t>
      </w:r>
      <w:r w:rsidRPr="00FA51BE">
        <w:rPr>
          <w:rFonts w:cstheme="minorHAnsi"/>
          <w:sz w:val="20"/>
          <w:szCs w:val="20"/>
        </w:rPr>
        <w:t>.</w:t>
      </w:r>
      <w:r w:rsidRPr="00FA51BE">
        <w:rPr>
          <w:rFonts w:cstheme="minorHAnsi"/>
          <w:sz w:val="20"/>
          <w:szCs w:val="20"/>
        </w:rPr>
        <w:tab/>
        <w:t>En una economía cerrada con precios fijos</w:t>
      </w:r>
    </w:p>
    <w:p w14:paraId="04B7414C"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a.</w:t>
      </w:r>
      <w:r w:rsidRPr="00FA51BE">
        <w:rPr>
          <w:rFonts w:cstheme="minorHAnsi"/>
          <w:sz w:val="20"/>
          <w:szCs w:val="20"/>
        </w:rPr>
        <w:tab/>
        <w:t>Si la inversión es insensible a cambios en la tasa de interés, no habrá efecto expulsión luego de un aumento del gasto público</w:t>
      </w:r>
    </w:p>
    <w:p w14:paraId="0550AC5F"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b.</w:t>
      </w:r>
      <w:r w:rsidRPr="00FA51BE">
        <w:rPr>
          <w:rFonts w:cstheme="minorHAnsi"/>
          <w:sz w:val="20"/>
          <w:szCs w:val="20"/>
        </w:rPr>
        <w:tab/>
        <w:t>Una política monetaria expansiva generará una suba en la producción y en la tasa de interés</w:t>
      </w:r>
    </w:p>
    <w:p w14:paraId="02F16EFD"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c.</w:t>
      </w:r>
      <w:r w:rsidRPr="00FA51BE">
        <w:rPr>
          <w:rFonts w:cstheme="minorHAnsi"/>
          <w:sz w:val="20"/>
          <w:szCs w:val="20"/>
        </w:rPr>
        <w:tab/>
        <w:t>Una política fiscal expansiva tendrá un efecto inflacionario</w:t>
      </w:r>
    </w:p>
    <w:p w14:paraId="033B956A"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d.</w:t>
      </w:r>
      <w:r w:rsidRPr="00FA51BE">
        <w:rPr>
          <w:rFonts w:cstheme="minorHAnsi"/>
          <w:sz w:val="20"/>
          <w:szCs w:val="20"/>
        </w:rPr>
        <w:tab/>
        <w:t>La oferta agregada es vertical</w:t>
      </w:r>
    </w:p>
    <w:p w14:paraId="1FDFAB26"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e.</w:t>
      </w:r>
      <w:r w:rsidRPr="00FA51BE">
        <w:rPr>
          <w:rFonts w:cstheme="minorHAnsi"/>
          <w:sz w:val="20"/>
          <w:szCs w:val="20"/>
        </w:rPr>
        <w:tab/>
        <w:t>Ninguna es correcta</w:t>
      </w:r>
    </w:p>
    <w:p w14:paraId="62B59EA6" w14:textId="77777777" w:rsidR="00DD18D3" w:rsidRPr="00FA51BE" w:rsidRDefault="00DD18D3" w:rsidP="00DD18D3">
      <w:pPr>
        <w:pStyle w:val="Prrafodelista"/>
        <w:ind w:left="360"/>
        <w:rPr>
          <w:rFonts w:cstheme="minorHAnsi"/>
          <w:sz w:val="20"/>
          <w:szCs w:val="20"/>
        </w:rPr>
      </w:pPr>
    </w:p>
    <w:p w14:paraId="6C94344C" w14:textId="77777777" w:rsidR="00DD18D3" w:rsidRPr="00FA51BE" w:rsidRDefault="00DD18D3" w:rsidP="00DD18D3">
      <w:pPr>
        <w:pStyle w:val="Prrafodelista"/>
        <w:ind w:left="360"/>
        <w:rPr>
          <w:rFonts w:cstheme="minorHAnsi"/>
          <w:sz w:val="20"/>
          <w:szCs w:val="20"/>
        </w:rPr>
      </w:pPr>
      <w:r>
        <w:rPr>
          <w:rFonts w:cstheme="minorHAnsi"/>
          <w:sz w:val="20"/>
          <w:szCs w:val="20"/>
        </w:rPr>
        <w:t>B</w:t>
      </w:r>
      <w:r w:rsidRPr="00FA51BE">
        <w:rPr>
          <w:rFonts w:cstheme="minorHAnsi"/>
          <w:sz w:val="20"/>
          <w:szCs w:val="20"/>
        </w:rPr>
        <w:t>.</w:t>
      </w:r>
      <w:r w:rsidRPr="00FA51BE">
        <w:rPr>
          <w:rFonts w:cstheme="minorHAnsi"/>
          <w:sz w:val="20"/>
          <w:szCs w:val="20"/>
        </w:rPr>
        <w:tab/>
        <w:t>De acuerdo a los clásicos, en el largo plazo:</w:t>
      </w:r>
    </w:p>
    <w:p w14:paraId="0CA73A54"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a.</w:t>
      </w:r>
      <w:r w:rsidRPr="00FA51BE">
        <w:rPr>
          <w:rFonts w:cstheme="minorHAnsi"/>
          <w:sz w:val="20"/>
          <w:szCs w:val="20"/>
        </w:rPr>
        <w:tab/>
        <w:t>Una política fiscal no genera ningún cambio real, sino solo variaciones de precios</w:t>
      </w:r>
    </w:p>
    <w:p w14:paraId="06755F97"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b.</w:t>
      </w:r>
      <w:r w:rsidRPr="00FA51BE">
        <w:rPr>
          <w:rFonts w:cstheme="minorHAnsi"/>
          <w:sz w:val="20"/>
          <w:szCs w:val="20"/>
        </w:rPr>
        <w:tab/>
        <w:t xml:space="preserve">Los salarios </w:t>
      </w:r>
      <w:r>
        <w:rPr>
          <w:rFonts w:cstheme="minorHAnsi"/>
          <w:sz w:val="20"/>
          <w:szCs w:val="20"/>
        </w:rPr>
        <w:t xml:space="preserve">nominales </w:t>
      </w:r>
      <w:r w:rsidRPr="00FA51BE">
        <w:rPr>
          <w:rFonts w:cstheme="minorHAnsi"/>
          <w:sz w:val="20"/>
          <w:szCs w:val="20"/>
        </w:rPr>
        <w:t>no varían porque siempre hay trabajadores dispuestos a trabajar al salario vigente</w:t>
      </w:r>
    </w:p>
    <w:p w14:paraId="5FE0EABC"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c.</w:t>
      </w:r>
      <w:r w:rsidRPr="00FA51BE">
        <w:rPr>
          <w:rFonts w:cstheme="minorHAnsi"/>
          <w:sz w:val="20"/>
          <w:szCs w:val="20"/>
        </w:rPr>
        <w:tab/>
        <w:t>El tipo de cambio está fijo porque el Banco Central interviene para que no varíe</w:t>
      </w:r>
    </w:p>
    <w:p w14:paraId="529A280E"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d.</w:t>
      </w:r>
      <w:r w:rsidRPr="00FA51BE">
        <w:rPr>
          <w:rFonts w:cstheme="minorHAnsi"/>
          <w:sz w:val="20"/>
          <w:szCs w:val="20"/>
        </w:rPr>
        <w:tab/>
        <w:t>Una política monetaria contractiva resulta en una suba en la tasa de interés y una caída de la inversión</w:t>
      </w:r>
    </w:p>
    <w:p w14:paraId="7EFF814A"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e.</w:t>
      </w:r>
      <w:r w:rsidRPr="00FA51BE">
        <w:rPr>
          <w:rFonts w:cstheme="minorHAnsi"/>
          <w:sz w:val="20"/>
          <w:szCs w:val="20"/>
        </w:rPr>
        <w:tab/>
        <w:t>Ninguna es correcta</w:t>
      </w:r>
    </w:p>
    <w:p w14:paraId="2B0FFCC7" w14:textId="77777777" w:rsidR="00DD18D3" w:rsidRPr="00FA51BE" w:rsidRDefault="00DD18D3" w:rsidP="00DD18D3">
      <w:pPr>
        <w:pStyle w:val="Prrafodelista"/>
        <w:ind w:left="360"/>
        <w:rPr>
          <w:rFonts w:cstheme="minorHAnsi"/>
          <w:sz w:val="20"/>
          <w:szCs w:val="20"/>
        </w:rPr>
      </w:pPr>
    </w:p>
    <w:p w14:paraId="1F6132BD" w14:textId="77777777" w:rsidR="00DD18D3" w:rsidRPr="00FA51BE" w:rsidRDefault="00DD18D3" w:rsidP="00DD18D3">
      <w:pPr>
        <w:pStyle w:val="Prrafodelista"/>
        <w:ind w:left="360"/>
        <w:rPr>
          <w:rFonts w:cstheme="minorHAnsi"/>
          <w:sz w:val="20"/>
          <w:szCs w:val="20"/>
        </w:rPr>
      </w:pPr>
      <w:r>
        <w:rPr>
          <w:rFonts w:cstheme="minorHAnsi"/>
          <w:sz w:val="20"/>
          <w:szCs w:val="20"/>
        </w:rPr>
        <w:t>C</w:t>
      </w:r>
      <w:r w:rsidRPr="00FA51BE">
        <w:rPr>
          <w:rFonts w:cstheme="minorHAnsi"/>
          <w:sz w:val="20"/>
          <w:szCs w:val="20"/>
        </w:rPr>
        <w:t>.</w:t>
      </w:r>
      <w:r w:rsidRPr="00FA51BE">
        <w:rPr>
          <w:rFonts w:cstheme="minorHAnsi"/>
          <w:sz w:val="20"/>
          <w:szCs w:val="20"/>
        </w:rPr>
        <w:tab/>
        <w:t>Un aumento del tipo de cambio real:</w:t>
      </w:r>
    </w:p>
    <w:p w14:paraId="6EE44B55"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a.</w:t>
      </w:r>
      <w:r w:rsidRPr="00FA51BE">
        <w:rPr>
          <w:rFonts w:cstheme="minorHAnsi"/>
          <w:sz w:val="20"/>
          <w:szCs w:val="20"/>
        </w:rPr>
        <w:tab/>
        <w:t>desplazará la IS a la derecha</w:t>
      </w:r>
    </w:p>
    <w:p w14:paraId="472AF171"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b.</w:t>
      </w:r>
      <w:r w:rsidRPr="00FA51BE">
        <w:rPr>
          <w:rFonts w:cstheme="minorHAnsi"/>
          <w:sz w:val="20"/>
          <w:szCs w:val="20"/>
        </w:rPr>
        <w:tab/>
        <w:t>desplazará la IS a la izquierda</w:t>
      </w:r>
    </w:p>
    <w:p w14:paraId="557D55BD"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c.</w:t>
      </w:r>
      <w:r w:rsidRPr="00FA51BE">
        <w:rPr>
          <w:rFonts w:cstheme="minorHAnsi"/>
          <w:sz w:val="20"/>
          <w:szCs w:val="20"/>
        </w:rPr>
        <w:tab/>
        <w:t>desplazará la LM hacia abajo</w:t>
      </w:r>
    </w:p>
    <w:p w14:paraId="444F1DC2"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d.</w:t>
      </w:r>
      <w:r w:rsidRPr="00FA51BE">
        <w:rPr>
          <w:rFonts w:cstheme="minorHAnsi"/>
          <w:sz w:val="20"/>
          <w:szCs w:val="20"/>
        </w:rPr>
        <w:tab/>
        <w:t>desplazará la LM hacia arriba</w:t>
      </w:r>
    </w:p>
    <w:p w14:paraId="2A357D1C"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e.</w:t>
      </w:r>
      <w:r w:rsidRPr="00FA51BE">
        <w:rPr>
          <w:rFonts w:cstheme="minorHAnsi"/>
          <w:sz w:val="20"/>
          <w:szCs w:val="20"/>
        </w:rPr>
        <w:tab/>
        <w:t>no tendrá ningún impacto ni en IS ni en LM.</w:t>
      </w:r>
    </w:p>
    <w:p w14:paraId="610D68A5" w14:textId="77777777" w:rsidR="00DD18D3" w:rsidRPr="00FA51BE" w:rsidRDefault="00DD18D3" w:rsidP="00DD18D3">
      <w:pPr>
        <w:pStyle w:val="Prrafodelista"/>
        <w:ind w:left="360"/>
        <w:rPr>
          <w:rFonts w:cstheme="minorHAnsi"/>
          <w:sz w:val="20"/>
          <w:szCs w:val="20"/>
        </w:rPr>
      </w:pPr>
    </w:p>
    <w:p w14:paraId="5A747B19" w14:textId="77777777" w:rsidR="00DD18D3" w:rsidRPr="00FA51BE" w:rsidRDefault="00DD18D3" w:rsidP="00DD18D3">
      <w:pPr>
        <w:pStyle w:val="Prrafodelista"/>
        <w:ind w:left="360"/>
        <w:rPr>
          <w:rFonts w:cstheme="minorHAnsi"/>
          <w:sz w:val="20"/>
          <w:szCs w:val="20"/>
        </w:rPr>
      </w:pPr>
      <w:r>
        <w:rPr>
          <w:rFonts w:cstheme="minorHAnsi"/>
          <w:sz w:val="20"/>
          <w:szCs w:val="20"/>
        </w:rPr>
        <w:t>D</w:t>
      </w:r>
      <w:r w:rsidRPr="00FA51BE">
        <w:rPr>
          <w:rFonts w:cstheme="minorHAnsi"/>
          <w:sz w:val="20"/>
          <w:szCs w:val="20"/>
        </w:rPr>
        <w:t xml:space="preserve">.  En una economía cerrada se pretende aumentar la inversión y el ahorro público sin que varíe el consumo ¿qué políticas de demanda logran los objetivos? </w:t>
      </w:r>
    </w:p>
    <w:p w14:paraId="41A36345"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lastRenderedPageBreak/>
        <w:t>a.</w:t>
      </w:r>
      <w:r w:rsidRPr="00FA51BE">
        <w:rPr>
          <w:rFonts w:cstheme="minorHAnsi"/>
          <w:sz w:val="20"/>
          <w:szCs w:val="20"/>
        </w:rPr>
        <w:tab/>
        <w:t xml:space="preserve">Compra de títulos públicos por parte del Banco Central junto con un aumento de impuestos. </w:t>
      </w:r>
    </w:p>
    <w:p w14:paraId="34242B34"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b.</w:t>
      </w:r>
      <w:r w:rsidRPr="00FA51BE">
        <w:rPr>
          <w:rFonts w:cstheme="minorHAnsi"/>
          <w:sz w:val="20"/>
          <w:szCs w:val="20"/>
        </w:rPr>
        <w:tab/>
        <w:t xml:space="preserve"> Venta de divisas por parte del Banco Central y aumento de planes sociales </w:t>
      </w:r>
    </w:p>
    <w:p w14:paraId="6A9A3B43"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c.</w:t>
      </w:r>
      <w:r w:rsidRPr="00FA51BE">
        <w:rPr>
          <w:rFonts w:cstheme="minorHAnsi"/>
          <w:sz w:val="20"/>
          <w:szCs w:val="20"/>
        </w:rPr>
        <w:tab/>
        <w:t xml:space="preserve">Un aumento del gasto público financiado con emisión monetaria </w:t>
      </w:r>
    </w:p>
    <w:p w14:paraId="39E05D38"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d.</w:t>
      </w:r>
      <w:r w:rsidRPr="00FA51BE">
        <w:rPr>
          <w:rFonts w:cstheme="minorHAnsi"/>
          <w:sz w:val="20"/>
          <w:szCs w:val="20"/>
        </w:rPr>
        <w:tab/>
        <w:t>Un</w:t>
      </w:r>
      <w:r>
        <w:rPr>
          <w:rFonts w:cstheme="minorHAnsi"/>
          <w:sz w:val="20"/>
          <w:szCs w:val="20"/>
        </w:rPr>
        <w:t>a reducción</w:t>
      </w:r>
      <w:r w:rsidRPr="00FA51BE">
        <w:rPr>
          <w:rFonts w:cstheme="minorHAnsi"/>
          <w:sz w:val="20"/>
          <w:szCs w:val="20"/>
        </w:rPr>
        <w:t xml:space="preserve"> en la tasa de encaje junto con una disminución del gasto público.</w:t>
      </w:r>
    </w:p>
    <w:p w14:paraId="6F650C0D"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e.</w:t>
      </w:r>
      <w:r w:rsidRPr="00FA51BE">
        <w:rPr>
          <w:rFonts w:cstheme="minorHAnsi"/>
          <w:sz w:val="20"/>
          <w:szCs w:val="20"/>
        </w:rPr>
        <w:tab/>
        <w:t>Ninguna es correcta</w:t>
      </w:r>
    </w:p>
    <w:p w14:paraId="128C3F58" w14:textId="77777777" w:rsidR="00DD18D3" w:rsidRPr="00FA51BE" w:rsidRDefault="00DD18D3" w:rsidP="00DD18D3">
      <w:pPr>
        <w:pStyle w:val="Prrafodelista"/>
        <w:ind w:left="360"/>
        <w:rPr>
          <w:rFonts w:cstheme="minorHAnsi"/>
          <w:sz w:val="20"/>
          <w:szCs w:val="20"/>
        </w:rPr>
      </w:pPr>
    </w:p>
    <w:p w14:paraId="2966C6BF" w14:textId="77777777" w:rsidR="00DD18D3" w:rsidRPr="00FA51BE" w:rsidRDefault="00DD18D3" w:rsidP="00DD18D3">
      <w:pPr>
        <w:pStyle w:val="Prrafodelista"/>
        <w:ind w:left="360"/>
        <w:rPr>
          <w:rFonts w:cstheme="minorHAnsi"/>
          <w:sz w:val="20"/>
          <w:szCs w:val="20"/>
        </w:rPr>
      </w:pPr>
      <w:r>
        <w:rPr>
          <w:rFonts w:cstheme="minorHAnsi"/>
          <w:sz w:val="20"/>
          <w:szCs w:val="20"/>
        </w:rPr>
        <w:t>E</w:t>
      </w:r>
      <w:r w:rsidRPr="00FA51BE">
        <w:rPr>
          <w:rFonts w:cstheme="minorHAnsi"/>
          <w:sz w:val="20"/>
          <w:szCs w:val="20"/>
        </w:rPr>
        <w:t>. Tomando como referencia el modelo IS-LM , si hay equilibrio cuando  i=i* , y=y*, pero se produce una perturbación tal que i&gt;i* y además y&gt;y*, entonces:</w:t>
      </w:r>
    </w:p>
    <w:p w14:paraId="66E35491"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a.</w:t>
      </w:r>
      <w:r w:rsidRPr="00FA51BE">
        <w:rPr>
          <w:rFonts w:cstheme="minorHAnsi"/>
          <w:sz w:val="20"/>
          <w:szCs w:val="20"/>
        </w:rPr>
        <w:tab/>
        <w:t xml:space="preserve">la economía se encuentra con un exceso de demanda de bonos y dinero. </w:t>
      </w:r>
    </w:p>
    <w:p w14:paraId="3A302DF2"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b.</w:t>
      </w:r>
      <w:r w:rsidRPr="00FA51BE">
        <w:rPr>
          <w:rFonts w:cstheme="minorHAnsi"/>
          <w:sz w:val="20"/>
          <w:szCs w:val="20"/>
        </w:rPr>
        <w:tab/>
        <w:t>habrá un exceso de demanda de bienes y dinero</w:t>
      </w:r>
    </w:p>
    <w:p w14:paraId="655F6CA3"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c.</w:t>
      </w:r>
      <w:r w:rsidRPr="00FA51BE">
        <w:rPr>
          <w:rFonts w:cstheme="minorHAnsi"/>
          <w:sz w:val="20"/>
          <w:szCs w:val="20"/>
        </w:rPr>
        <w:tab/>
        <w:t>sin más información no se puede saber cuál es la situación en el mercado de activos.</w:t>
      </w:r>
    </w:p>
    <w:p w14:paraId="18D78D3F" w14:textId="77777777" w:rsidR="00DD18D3" w:rsidRPr="00FA51BE" w:rsidRDefault="00DD18D3" w:rsidP="00DD18D3">
      <w:pPr>
        <w:pStyle w:val="Prrafodelista"/>
        <w:ind w:left="1056"/>
        <w:rPr>
          <w:rFonts w:cstheme="minorHAnsi"/>
          <w:sz w:val="20"/>
          <w:szCs w:val="20"/>
        </w:rPr>
      </w:pPr>
      <w:r w:rsidRPr="00FA51BE">
        <w:rPr>
          <w:rFonts w:cstheme="minorHAnsi"/>
          <w:sz w:val="20"/>
          <w:szCs w:val="20"/>
        </w:rPr>
        <w:t>d.</w:t>
      </w:r>
      <w:r w:rsidRPr="00FA51BE">
        <w:rPr>
          <w:rFonts w:cstheme="minorHAnsi"/>
          <w:sz w:val="20"/>
          <w:szCs w:val="20"/>
        </w:rPr>
        <w:tab/>
        <w:t>hay una acumulación involuntaria de stocks junto con un exceso de oferta de bonos.</w:t>
      </w:r>
    </w:p>
    <w:p w14:paraId="2052702C" w14:textId="77777777" w:rsidR="00DD18D3" w:rsidRPr="00E906BE" w:rsidRDefault="00DD18D3" w:rsidP="00DD18D3">
      <w:pPr>
        <w:pStyle w:val="Prrafodelista"/>
        <w:ind w:left="1056"/>
        <w:rPr>
          <w:rFonts w:cstheme="minorHAnsi"/>
          <w:sz w:val="20"/>
          <w:szCs w:val="20"/>
        </w:rPr>
      </w:pPr>
      <w:r w:rsidRPr="00FA51BE">
        <w:rPr>
          <w:rFonts w:cstheme="minorHAnsi"/>
          <w:sz w:val="20"/>
          <w:szCs w:val="20"/>
        </w:rPr>
        <w:t>e.</w:t>
      </w:r>
      <w:r w:rsidRPr="00FA51BE">
        <w:rPr>
          <w:rFonts w:cstheme="minorHAnsi"/>
          <w:sz w:val="20"/>
          <w:szCs w:val="20"/>
        </w:rPr>
        <w:tab/>
        <w:t>ninguna es correcta.</w:t>
      </w:r>
    </w:p>
    <w:p w14:paraId="15A60A00" w14:textId="77777777" w:rsidR="00DD18D3" w:rsidRDefault="00DD18D3">
      <w:r>
        <w:br w:type="page"/>
      </w:r>
    </w:p>
    <w:p w14:paraId="1DDA5674" w14:textId="77777777" w:rsidR="00664E95" w:rsidRPr="008F17A0" w:rsidRDefault="00664E95" w:rsidP="005479A5">
      <w:pPr>
        <w:pStyle w:val="Textodecuerpo3"/>
        <w:pBdr>
          <w:top w:val="single" w:sz="4" w:space="1" w:color="auto"/>
          <w:left w:val="single" w:sz="4" w:space="4" w:color="auto"/>
          <w:bottom w:val="single" w:sz="4" w:space="1" w:color="auto"/>
          <w:right w:val="single" w:sz="4" w:space="4" w:color="auto"/>
        </w:pBdr>
        <w:shd w:val="clear" w:color="auto" w:fill="C4BC96" w:themeFill="background2" w:themeFillShade="BF"/>
        <w:spacing w:after="0"/>
        <w:outlineLvl w:val="0"/>
        <w:rPr>
          <w:rFonts w:asciiTheme="minorHAnsi" w:hAnsiTheme="minorHAnsi"/>
          <w:b/>
          <w:sz w:val="28"/>
          <w:szCs w:val="20"/>
        </w:rPr>
      </w:pPr>
      <w:r w:rsidRPr="008F17A0">
        <w:rPr>
          <w:rFonts w:asciiTheme="minorHAnsi" w:hAnsiTheme="minorHAnsi"/>
          <w:b/>
          <w:sz w:val="28"/>
          <w:szCs w:val="20"/>
        </w:rPr>
        <w:lastRenderedPageBreak/>
        <w:t>Unidad 8 – Crecimiento económico</w:t>
      </w:r>
    </w:p>
    <w:p w14:paraId="5C33594F" w14:textId="77777777" w:rsidR="00664E95" w:rsidRPr="00ED6B14" w:rsidRDefault="00664E95" w:rsidP="00664E95">
      <w:pPr>
        <w:pStyle w:val="Textodecuerpo3"/>
        <w:spacing w:after="0"/>
        <w:rPr>
          <w:rFonts w:asciiTheme="minorHAnsi" w:hAnsiTheme="minorHAnsi"/>
          <w:b/>
          <w:sz w:val="20"/>
          <w:szCs w:val="20"/>
        </w:rPr>
      </w:pPr>
    </w:p>
    <w:p w14:paraId="38F61C3E" w14:textId="77777777" w:rsidR="00664E95" w:rsidRPr="003A3A0A" w:rsidRDefault="00664E95" w:rsidP="00664E95">
      <w:pPr>
        <w:pStyle w:val="Textodecuerpo3"/>
        <w:spacing w:after="0"/>
        <w:rPr>
          <w:rFonts w:asciiTheme="minorHAnsi" w:hAnsiTheme="minorHAnsi"/>
          <w:sz w:val="20"/>
          <w:szCs w:val="20"/>
        </w:rPr>
      </w:pPr>
      <w:r>
        <w:rPr>
          <w:rFonts w:asciiTheme="minorHAnsi" w:hAnsiTheme="minorHAnsi"/>
          <w:sz w:val="20"/>
          <w:szCs w:val="20"/>
        </w:rPr>
        <w:t>1. ¿</w:t>
      </w:r>
      <w:r w:rsidRPr="003A3A0A">
        <w:rPr>
          <w:rFonts w:asciiTheme="minorHAnsi" w:hAnsiTheme="minorHAnsi"/>
          <w:sz w:val="20"/>
          <w:szCs w:val="20"/>
        </w:rPr>
        <w:t xml:space="preserve">Qué es el crecimiento económico? </w:t>
      </w:r>
      <w:r>
        <w:rPr>
          <w:rFonts w:asciiTheme="minorHAnsi" w:hAnsiTheme="minorHAnsi"/>
          <w:sz w:val="20"/>
          <w:szCs w:val="20"/>
        </w:rPr>
        <w:t>¿</w:t>
      </w:r>
      <w:r w:rsidRPr="003A3A0A">
        <w:rPr>
          <w:rFonts w:asciiTheme="minorHAnsi" w:hAnsiTheme="minorHAnsi"/>
          <w:sz w:val="20"/>
          <w:szCs w:val="20"/>
        </w:rPr>
        <w:t>Es lo mismo que desarrollo económico? Mencione los factores que afectan o explican el crecimiento económico de los países, diferenciando entre factores endógenos y exógenos</w:t>
      </w:r>
      <w:r>
        <w:rPr>
          <w:rFonts w:asciiTheme="minorHAnsi" w:hAnsiTheme="minorHAnsi"/>
          <w:sz w:val="20"/>
          <w:szCs w:val="20"/>
        </w:rPr>
        <w:t>.</w:t>
      </w:r>
    </w:p>
    <w:p w14:paraId="54A6499E" w14:textId="77777777" w:rsidR="00664E95" w:rsidRDefault="00664E95" w:rsidP="00664E95">
      <w:pPr>
        <w:pStyle w:val="Textodecuerpo3"/>
        <w:spacing w:after="0"/>
        <w:rPr>
          <w:rFonts w:asciiTheme="minorHAnsi" w:hAnsiTheme="minorHAnsi"/>
          <w:sz w:val="20"/>
          <w:szCs w:val="20"/>
        </w:rPr>
      </w:pPr>
    </w:p>
    <w:p w14:paraId="0A631D1A" w14:textId="77777777" w:rsidR="00664E95" w:rsidRDefault="00664E95" w:rsidP="00664E95">
      <w:pPr>
        <w:tabs>
          <w:tab w:val="num" w:pos="1068"/>
          <w:tab w:val="num" w:pos="1440"/>
        </w:tabs>
        <w:spacing w:after="0" w:line="240" w:lineRule="auto"/>
        <w:rPr>
          <w:sz w:val="20"/>
          <w:szCs w:val="20"/>
        </w:rPr>
      </w:pPr>
      <w:r>
        <w:rPr>
          <w:sz w:val="20"/>
          <w:szCs w:val="20"/>
        </w:rPr>
        <w:t xml:space="preserve">2. </w:t>
      </w:r>
      <w:r w:rsidRPr="003A3A0A">
        <w:rPr>
          <w:sz w:val="20"/>
          <w:szCs w:val="20"/>
        </w:rPr>
        <w:t>De acuerdo al modelo de crecimiento neoclásico, explique qué pasará con la producción y la producción por trabajador si la economía se encuentra inicialmente con un stock de capital por trabajador menor al de estado estacionario. Grafique la situación mencionada.</w:t>
      </w:r>
    </w:p>
    <w:p w14:paraId="176014BD" w14:textId="77777777" w:rsidR="00664E95" w:rsidRDefault="00664E95" w:rsidP="00664E95">
      <w:pPr>
        <w:tabs>
          <w:tab w:val="num" w:pos="1068"/>
          <w:tab w:val="num" w:pos="1440"/>
        </w:tabs>
        <w:spacing w:after="0" w:line="240" w:lineRule="auto"/>
        <w:rPr>
          <w:sz w:val="20"/>
          <w:szCs w:val="20"/>
        </w:rPr>
      </w:pPr>
    </w:p>
    <w:p w14:paraId="5C08432B" w14:textId="77777777" w:rsidR="00664E95" w:rsidRPr="003A3A0A" w:rsidRDefault="00664E95" w:rsidP="00664E95">
      <w:pPr>
        <w:pStyle w:val="NormalWeb"/>
        <w:spacing w:after="0"/>
        <w:rPr>
          <w:rFonts w:asciiTheme="minorHAnsi" w:hAnsiTheme="minorHAnsi" w:cstheme="minorHAnsi"/>
          <w:sz w:val="20"/>
          <w:szCs w:val="20"/>
        </w:rPr>
      </w:pPr>
      <w:r>
        <w:rPr>
          <w:rFonts w:asciiTheme="minorHAnsi" w:hAnsiTheme="minorHAnsi" w:cstheme="minorHAnsi"/>
          <w:sz w:val="20"/>
          <w:szCs w:val="20"/>
        </w:rPr>
        <w:t xml:space="preserve">3. </w:t>
      </w:r>
      <w:r w:rsidRPr="003A3A0A">
        <w:rPr>
          <w:rFonts w:asciiTheme="minorHAnsi" w:hAnsiTheme="minorHAnsi" w:cstheme="minorHAnsi"/>
          <w:sz w:val="20"/>
          <w:szCs w:val="20"/>
        </w:rPr>
        <w:t>Considerando los postulados de la teoría neoclásica del crecimiento económico:</w:t>
      </w:r>
    </w:p>
    <w:p w14:paraId="44059E6A" w14:textId="77777777" w:rsidR="00664E95" w:rsidRDefault="00664E95" w:rsidP="00B56D0F">
      <w:pPr>
        <w:pStyle w:val="NormalWeb"/>
        <w:numPr>
          <w:ilvl w:val="0"/>
          <w:numId w:val="28"/>
        </w:numPr>
        <w:spacing w:after="0"/>
        <w:rPr>
          <w:rFonts w:asciiTheme="minorHAnsi" w:hAnsiTheme="minorHAnsi" w:cstheme="minorHAnsi"/>
          <w:sz w:val="20"/>
          <w:szCs w:val="20"/>
        </w:rPr>
      </w:pPr>
      <w:r w:rsidRPr="003A3A0A">
        <w:rPr>
          <w:rFonts w:asciiTheme="minorHAnsi" w:hAnsiTheme="minorHAnsi" w:cstheme="minorHAnsi"/>
          <w:sz w:val="20"/>
          <w:szCs w:val="20"/>
        </w:rPr>
        <w:t xml:space="preserve">Explique analítica y gráficamente como se llega al denominado “equilibrio o estado estacionario” </w:t>
      </w:r>
    </w:p>
    <w:p w14:paraId="269B2186" w14:textId="77777777" w:rsidR="00664E95" w:rsidRPr="005A1ACA" w:rsidRDefault="00664E95" w:rsidP="00B56D0F">
      <w:pPr>
        <w:pStyle w:val="NormalWeb"/>
        <w:numPr>
          <w:ilvl w:val="0"/>
          <w:numId w:val="28"/>
        </w:numPr>
        <w:spacing w:after="0"/>
        <w:rPr>
          <w:rFonts w:asciiTheme="minorHAnsi" w:hAnsiTheme="minorHAnsi" w:cstheme="minorHAnsi"/>
          <w:sz w:val="20"/>
          <w:szCs w:val="20"/>
        </w:rPr>
      </w:pPr>
      <w:r w:rsidRPr="005A1ACA">
        <w:rPr>
          <w:rFonts w:asciiTheme="minorHAnsi" w:hAnsiTheme="minorHAnsi" w:cstheme="minorHAnsi"/>
          <w:sz w:val="20"/>
          <w:szCs w:val="20"/>
        </w:rPr>
        <w:t xml:space="preserve">¿Qué efectos tendrá una reducción en la tasa de ahorro? </w:t>
      </w:r>
      <w:r>
        <w:rPr>
          <w:rFonts w:asciiTheme="minorHAnsi" w:hAnsiTheme="minorHAnsi" w:cstheme="minorHAnsi"/>
          <w:sz w:val="20"/>
          <w:szCs w:val="20"/>
        </w:rPr>
        <w:t>Explique y grafique.</w:t>
      </w:r>
    </w:p>
    <w:p w14:paraId="2861E36E" w14:textId="77777777" w:rsidR="00664E95" w:rsidRDefault="00664E95" w:rsidP="00664E95">
      <w:pPr>
        <w:tabs>
          <w:tab w:val="num" w:pos="1068"/>
          <w:tab w:val="num" w:pos="1440"/>
        </w:tabs>
        <w:spacing w:after="0" w:line="240" w:lineRule="auto"/>
        <w:rPr>
          <w:sz w:val="20"/>
          <w:szCs w:val="20"/>
        </w:rPr>
      </w:pPr>
    </w:p>
    <w:p w14:paraId="4E5EACF4" w14:textId="77777777" w:rsidR="00664E95" w:rsidRPr="003A3A0A" w:rsidRDefault="00664E95" w:rsidP="00664E95">
      <w:pPr>
        <w:spacing w:after="0" w:line="240" w:lineRule="auto"/>
        <w:rPr>
          <w:sz w:val="20"/>
          <w:szCs w:val="20"/>
        </w:rPr>
      </w:pPr>
      <w:r>
        <w:rPr>
          <w:sz w:val="20"/>
          <w:szCs w:val="20"/>
        </w:rPr>
        <w:t xml:space="preserve">4. </w:t>
      </w:r>
      <w:r w:rsidRPr="003A3A0A">
        <w:rPr>
          <w:sz w:val="20"/>
          <w:szCs w:val="20"/>
        </w:rPr>
        <w:t>Compare dos países que tienen la misma función de producción, que tienen la misma tasa de depreciación y tasa de crecimiento poblacional, pero que tienen distintas tasas de ahorro, a partir del modelo de crecimiento neoclásico.</w:t>
      </w:r>
    </w:p>
    <w:p w14:paraId="211DFD1C" w14:textId="77777777" w:rsidR="00664E95" w:rsidRDefault="00664E95" w:rsidP="00B56D0F">
      <w:pPr>
        <w:pStyle w:val="Prrafodelista"/>
        <w:numPr>
          <w:ilvl w:val="0"/>
          <w:numId w:val="30"/>
        </w:numPr>
        <w:spacing w:after="0" w:line="240" w:lineRule="auto"/>
        <w:rPr>
          <w:sz w:val="20"/>
          <w:szCs w:val="20"/>
        </w:rPr>
      </w:pPr>
      <w:r w:rsidRPr="005A1ACA">
        <w:rPr>
          <w:sz w:val="20"/>
          <w:szCs w:val="20"/>
        </w:rPr>
        <w:t>En el estado estacionario, ¿tendrán el mismo nivel de capital per cápita? ¿y el mismo nivel de producción? ¿Por qué?</w:t>
      </w:r>
    </w:p>
    <w:p w14:paraId="1683E74D" w14:textId="77777777" w:rsidR="00664E95" w:rsidRPr="005A1ACA" w:rsidRDefault="00664E95" w:rsidP="00B56D0F">
      <w:pPr>
        <w:pStyle w:val="Prrafodelista"/>
        <w:numPr>
          <w:ilvl w:val="0"/>
          <w:numId w:val="30"/>
        </w:numPr>
        <w:spacing w:after="0" w:line="240" w:lineRule="auto"/>
        <w:rPr>
          <w:sz w:val="20"/>
          <w:szCs w:val="20"/>
        </w:rPr>
      </w:pPr>
      <w:r w:rsidRPr="005A1ACA">
        <w:rPr>
          <w:sz w:val="20"/>
          <w:szCs w:val="20"/>
        </w:rPr>
        <w:t>Suponga ahora que el país que tiene menor tasa de ahorro decide aumentarla para igualar al otro país. ¿Podrá lograrlo?</w:t>
      </w:r>
    </w:p>
    <w:p w14:paraId="5D4D3D6D" w14:textId="77777777" w:rsidR="00664E95" w:rsidRDefault="00664E95" w:rsidP="00664E95">
      <w:pPr>
        <w:tabs>
          <w:tab w:val="num" w:pos="1068"/>
          <w:tab w:val="num" w:pos="1440"/>
        </w:tabs>
        <w:spacing w:after="0" w:line="240" w:lineRule="auto"/>
        <w:rPr>
          <w:sz w:val="20"/>
          <w:szCs w:val="20"/>
        </w:rPr>
      </w:pPr>
    </w:p>
    <w:p w14:paraId="773A713C" w14:textId="77777777" w:rsidR="00A46AB3" w:rsidRDefault="00CF3A09" w:rsidP="00CF3A09">
      <w:pPr>
        <w:pStyle w:val="NormalWeb"/>
        <w:rPr>
          <w:rFonts w:ascii="Calibri" w:hAnsi="Calibri"/>
          <w:sz w:val="20"/>
          <w:szCs w:val="20"/>
          <w:lang w:val="es-AR"/>
        </w:rPr>
      </w:pPr>
      <w:r>
        <w:rPr>
          <w:rFonts w:ascii="Calibri" w:hAnsi="Calibri"/>
          <w:sz w:val="20"/>
          <w:szCs w:val="20"/>
          <w:lang w:val="es-AR"/>
        </w:rPr>
        <w:t xml:space="preserve">5. </w:t>
      </w:r>
      <w:r w:rsidR="00A46AB3" w:rsidRPr="007E3F2D">
        <w:rPr>
          <w:rFonts w:ascii="Calibri" w:hAnsi="Calibri"/>
          <w:sz w:val="20"/>
          <w:szCs w:val="20"/>
          <w:lang w:val="es-AR"/>
        </w:rPr>
        <w:t xml:space="preserve">Usando el modelo de Solow, si comparamos dos países que son similares en todo, salvo en la tasa de ahorro (el país A ahorra un porcentaje mayor de la renta nacional que el país B), complete la siguiente tabla con los signos </w:t>
      </w:r>
      <w:r w:rsidR="00A46AB3">
        <w:rPr>
          <w:rFonts w:ascii="Calibri" w:hAnsi="Calibri"/>
          <w:sz w:val="20"/>
          <w:szCs w:val="20"/>
          <w:lang w:val="es-AR"/>
        </w:rPr>
        <w:t>“</w:t>
      </w:r>
      <w:r w:rsidR="00A46AB3" w:rsidRPr="007E3F2D">
        <w:rPr>
          <w:rFonts w:ascii="Calibri" w:hAnsi="Calibri"/>
          <w:sz w:val="20"/>
          <w:szCs w:val="20"/>
          <w:lang w:val="es-AR"/>
        </w:rPr>
        <w:t>&gt;</w:t>
      </w:r>
      <w:r w:rsidR="00A46AB3">
        <w:rPr>
          <w:rFonts w:ascii="Calibri" w:hAnsi="Calibri"/>
          <w:sz w:val="20"/>
          <w:szCs w:val="20"/>
          <w:lang w:val="es-AR"/>
        </w:rPr>
        <w:t>” (mayor que)</w:t>
      </w:r>
      <w:r w:rsidR="00A46AB3" w:rsidRPr="007E3F2D">
        <w:rPr>
          <w:rFonts w:ascii="Calibri" w:hAnsi="Calibri"/>
          <w:sz w:val="20"/>
          <w:szCs w:val="20"/>
          <w:lang w:val="es-AR"/>
        </w:rPr>
        <w:t>,</w:t>
      </w:r>
      <w:r w:rsidR="00A46AB3">
        <w:rPr>
          <w:rFonts w:ascii="Calibri" w:hAnsi="Calibri"/>
          <w:sz w:val="20"/>
          <w:szCs w:val="20"/>
          <w:lang w:val="es-AR"/>
        </w:rPr>
        <w:t xml:space="preserve">  “</w:t>
      </w:r>
      <w:r w:rsidR="00A46AB3" w:rsidRPr="007E3F2D">
        <w:rPr>
          <w:rFonts w:ascii="Calibri" w:hAnsi="Calibri"/>
          <w:sz w:val="20"/>
          <w:szCs w:val="20"/>
          <w:lang w:val="es-AR"/>
        </w:rPr>
        <w:t>&lt;</w:t>
      </w:r>
      <w:r w:rsidR="00A46AB3">
        <w:rPr>
          <w:rFonts w:ascii="Calibri" w:hAnsi="Calibri"/>
          <w:sz w:val="20"/>
          <w:szCs w:val="20"/>
          <w:lang w:val="es-AR"/>
        </w:rPr>
        <w:t>” (menor que)</w:t>
      </w:r>
      <w:r w:rsidR="00A46AB3" w:rsidRPr="007E3F2D">
        <w:rPr>
          <w:rFonts w:ascii="Calibri" w:hAnsi="Calibri"/>
          <w:sz w:val="20"/>
          <w:szCs w:val="20"/>
          <w:lang w:val="es-AR"/>
        </w:rPr>
        <w:t xml:space="preserve"> o </w:t>
      </w:r>
      <w:r w:rsidR="00A46AB3">
        <w:rPr>
          <w:rFonts w:ascii="Calibri" w:hAnsi="Calibri"/>
          <w:sz w:val="20"/>
          <w:szCs w:val="20"/>
          <w:lang w:val="es-AR"/>
        </w:rPr>
        <w:t>“</w:t>
      </w:r>
      <w:r w:rsidR="00A46AB3" w:rsidRPr="007E3F2D">
        <w:rPr>
          <w:rFonts w:ascii="Calibri" w:hAnsi="Calibri"/>
          <w:sz w:val="20"/>
          <w:szCs w:val="20"/>
          <w:lang w:val="es-AR"/>
        </w:rPr>
        <w:t>=</w:t>
      </w:r>
      <w:r w:rsidR="00A46AB3">
        <w:rPr>
          <w:rFonts w:ascii="Calibri" w:hAnsi="Calibri"/>
          <w:sz w:val="20"/>
          <w:szCs w:val="20"/>
          <w:lang w:val="es-AR"/>
        </w:rPr>
        <w:t>” (igual que), justificando su elección gráficamente.</w:t>
      </w:r>
    </w:p>
    <w:p w14:paraId="1817078E" w14:textId="77777777" w:rsidR="00CF3A09" w:rsidRDefault="00CF3A09" w:rsidP="00CF3A09">
      <w:pPr>
        <w:pStyle w:val="NormalWeb"/>
        <w:rPr>
          <w:rFonts w:ascii="Calibri" w:hAnsi="Calibri"/>
          <w:sz w:val="20"/>
          <w:szCs w:val="20"/>
          <w:lang w:val="es-AR"/>
        </w:rPr>
      </w:pPr>
    </w:p>
    <w:tbl>
      <w:tblPr>
        <w:tblW w:w="9169" w:type="dxa"/>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8"/>
        <w:gridCol w:w="1134"/>
        <w:gridCol w:w="3827"/>
      </w:tblGrid>
      <w:tr w:rsidR="00A46AB3" w:rsidRPr="00236096" w14:paraId="42F6E6ED" w14:textId="77777777" w:rsidTr="00CF3A09">
        <w:trPr>
          <w:jc w:val="center"/>
        </w:trPr>
        <w:tc>
          <w:tcPr>
            <w:tcW w:w="4208" w:type="dxa"/>
            <w:vAlign w:val="center"/>
          </w:tcPr>
          <w:p w14:paraId="468996B2" w14:textId="77777777" w:rsidR="00A46AB3" w:rsidRPr="00236096" w:rsidRDefault="00A46AB3" w:rsidP="0097621B">
            <w:pPr>
              <w:pStyle w:val="NormalWeb"/>
              <w:jc w:val="center"/>
              <w:rPr>
                <w:rFonts w:ascii="Calibri" w:hAnsi="Calibri"/>
                <w:b/>
                <w:sz w:val="20"/>
                <w:szCs w:val="20"/>
                <w:lang w:val="es-AR"/>
              </w:rPr>
            </w:pPr>
            <w:r w:rsidRPr="00236096">
              <w:rPr>
                <w:rFonts w:ascii="Calibri" w:hAnsi="Calibri"/>
                <w:b/>
                <w:sz w:val="20"/>
                <w:szCs w:val="20"/>
                <w:lang w:val="es-AR"/>
              </w:rPr>
              <w:t>País A, en Estado Estacionario</w:t>
            </w:r>
          </w:p>
        </w:tc>
        <w:tc>
          <w:tcPr>
            <w:tcW w:w="1134" w:type="dxa"/>
            <w:vAlign w:val="center"/>
          </w:tcPr>
          <w:p w14:paraId="276708C7" w14:textId="77777777" w:rsidR="00A46AB3" w:rsidRPr="00236096" w:rsidRDefault="00A46AB3" w:rsidP="0097621B">
            <w:pPr>
              <w:pStyle w:val="NormalWeb"/>
              <w:rPr>
                <w:rFonts w:ascii="Calibri" w:hAnsi="Calibri"/>
                <w:b/>
                <w:sz w:val="20"/>
                <w:szCs w:val="20"/>
                <w:lang w:val="es-AR"/>
              </w:rPr>
            </w:pPr>
            <w:r w:rsidRPr="00236096">
              <w:rPr>
                <w:rFonts w:ascii="Calibri" w:hAnsi="Calibri"/>
                <w:b/>
                <w:sz w:val="20"/>
                <w:szCs w:val="20"/>
                <w:lang w:val="es-AR"/>
              </w:rPr>
              <w:t xml:space="preserve">  &gt;, &lt;  o =</w:t>
            </w:r>
          </w:p>
        </w:tc>
        <w:tc>
          <w:tcPr>
            <w:tcW w:w="3827" w:type="dxa"/>
            <w:vAlign w:val="center"/>
          </w:tcPr>
          <w:p w14:paraId="36C8732A" w14:textId="77777777" w:rsidR="00A46AB3" w:rsidRPr="00236096" w:rsidRDefault="00A46AB3" w:rsidP="0097621B">
            <w:pPr>
              <w:pStyle w:val="NormalWeb"/>
              <w:jc w:val="center"/>
              <w:rPr>
                <w:rFonts w:ascii="Calibri" w:hAnsi="Calibri"/>
                <w:b/>
                <w:sz w:val="20"/>
                <w:szCs w:val="20"/>
                <w:lang w:val="es-AR"/>
              </w:rPr>
            </w:pPr>
            <w:r w:rsidRPr="00236096">
              <w:rPr>
                <w:rFonts w:ascii="Calibri" w:hAnsi="Calibri"/>
                <w:b/>
                <w:sz w:val="20"/>
                <w:szCs w:val="20"/>
                <w:lang w:val="es-AR"/>
              </w:rPr>
              <w:t>País B, en Estado Estacionario</w:t>
            </w:r>
          </w:p>
        </w:tc>
      </w:tr>
      <w:tr w:rsidR="00A46AB3" w:rsidRPr="00236096" w14:paraId="432F11A6" w14:textId="77777777" w:rsidTr="00CF3A09">
        <w:trPr>
          <w:jc w:val="center"/>
        </w:trPr>
        <w:tc>
          <w:tcPr>
            <w:tcW w:w="4208" w:type="dxa"/>
            <w:vAlign w:val="center"/>
          </w:tcPr>
          <w:p w14:paraId="1505F5AE" w14:textId="77777777" w:rsidR="00A46AB3" w:rsidRPr="00236096" w:rsidRDefault="00A46AB3" w:rsidP="0097621B">
            <w:pPr>
              <w:pStyle w:val="NormalWeb"/>
              <w:jc w:val="center"/>
              <w:rPr>
                <w:rFonts w:ascii="Calibri" w:hAnsi="Calibri"/>
                <w:sz w:val="20"/>
                <w:szCs w:val="20"/>
                <w:lang w:val="es-AR"/>
              </w:rPr>
            </w:pPr>
            <w:r w:rsidRPr="00236096">
              <w:rPr>
                <w:rFonts w:ascii="Calibri" w:hAnsi="Calibri"/>
                <w:sz w:val="20"/>
                <w:szCs w:val="20"/>
                <w:lang w:val="es-AR"/>
              </w:rPr>
              <w:t>Producto por trabajador (y</w:t>
            </w:r>
            <w:r w:rsidRPr="00236096">
              <w:rPr>
                <w:rFonts w:ascii="Calibri" w:hAnsi="Calibri"/>
                <w:sz w:val="20"/>
                <w:szCs w:val="20"/>
                <w:vertAlign w:val="subscript"/>
                <w:lang w:val="es-AR"/>
              </w:rPr>
              <w:t>A</w:t>
            </w:r>
            <w:r w:rsidRPr="00236096">
              <w:rPr>
                <w:rFonts w:ascii="Calibri" w:hAnsi="Calibri"/>
                <w:sz w:val="20"/>
                <w:szCs w:val="20"/>
                <w:lang w:val="es-AR"/>
              </w:rPr>
              <w:t>)</w:t>
            </w:r>
          </w:p>
        </w:tc>
        <w:tc>
          <w:tcPr>
            <w:tcW w:w="1134" w:type="dxa"/>
            <w:vAlign w:val="center"/>
          </w:tcPr>
          <w:p w14:paraId="20AED70D" w14:textId="77777777" w:rsidR="00A46AB3" w:rsidRPr="00236096" w:rsidRDefault="00A46AB3" w:rsidP="0097621B">
            <w:pPr>
              <w:pStyle w:val="NormalWeb"/>
              <w:jc w:val="center"/>
              <w:rPr>
                <w:rFonts w:ascii="Calibri" w:hAnsi="Calibri"/>
                <w:sz w:val="20"/>
                <w:szCs w:val="20"/>
                <w:lang w:val="es-AR"/>
              </w:rPr>
            </w:pPr>
          </w:p>
        </w:tc>
        <w:tc>
          <w:tcPr>
            <w:tcW w:w="3827" w:type="dxa"/>
            <w:vAlign w:val="center"/>
          </w:tcPr>
          <w:p w14:paraId="6E7CC218" w14:textId="77777777" w:rsidR="00A46AB3" w:rsidRPr="00236096" w:rsidRDefault="00A46AB3" w:rsidP="0097621B">
            <w:pPr>
              <w:pStyle w:val="NormalWeb"/>
              <w:jc w:val="center"/>
              <w:rPr>
                <w:rFonts w:ascii="Calibri" w:hAnsi="Calibri"/>
                <w:sz w:val="20"/>
                <w:szCs w:val="20"/>
                <w:lang w:val="es-AR"/>
              </w:rPr>
            </w:pPr>
            <w:r w:rsidRPr="00236096">
              <w:rPr>
                <w:rFonts w:ascii="Calibri" w:hAnsi="Calibri"/>
                <w:sz w:val="20"/>
                <w:szCs w:val="20"/>
                <w:lang w:val="es-AR"/>
              </w:rPr>
              <w:t>Producto por trabajador (y</w:t>
            </w:r>
            <w:r w:rsidRPr="00236096">
              <w:rPr>
                <w:rFonts w:ascii="Calibri" w:hAnsi="Calibri"/>
                <w:sz w:val="20"/>
                <w:szCs w:val="20"/>
                <w:vertAlign w:val="subscript"/>
                <w:lang w:val="es-AR"/>
              </w:rPr>
              <w:t>B</w:t>
            </w:r>
            <w:r w:rsidRPr="00236096">
              <w:rPr>
                <w:rFonts w:ascii="Calibri" w:hAnsi="Calibri"/>
                <w:sz w:val="20"/>
                <w:szCs w:val="20"/>
                <w:lang w:val="es-AR"/>
              </w:rPr>
              <w:t>)</w:t>
            </w:r>
          </w:p>
        </w:tc>
      </w:tr>
      <w:tr w:rsidR="00A46AB3" w:rsidRPr="00236096" w14:paraId="73CFC83E" w14:textId="77777777" w:rsidTr="00CF3A09">
        <w:trPr>
          <w:jc w:val="center"/>
        </w:trPr>
        <w:tc>
          <w:tcPr>
            <w:tcW w:w="4208" w:type="dxa"/>
            <w:vAlign w:val="center"/>
          </w:tcPr>
          <w:p w14:paraId="7FC4DBC0" w14:textId="77777777" w:rsidR="00A46AB3" w:rsidRPr="00236096" w:rsidRDefault="00A46AB3" w:rsidP="0097621B">
            <w:pPr>
              <w:pStyle w:val="NormalWeb"/>
              <w:jc w:val="center"/>
              <w:rPr>
                <w:rFonts w:ascii="Calibri" w:hAnsi="Calibri"/>
                <w:sz w:val="20"/>
                <w:szCs w:val="20"/>
                <w:lang w:val="es-AR"/>
              </w:rPr>
            </w:pPr>
            <w:r w:rsidRPr="00236096">
              <w:rPr>
                <w:rFonts w:ascii="Calibri" w:hAnsi="Calibri"/>
                <w:sz w:val="20"/>
                <w:szCs w:val="20"/>
                <w:lang w:val="es-AR"/>
              </w:rPr>
              <w:t>Tasa de crecimiento del Producto total (Y</w:t>
            </w:r>
            <w:r w:rsidRPr="00236096">
              <w:rPr>
                <w:rFonts w:ascii="Calibri" w:hAnsi="Calibri"/>
                <w:sz w:val="20"/>
                <w:szCs w:val="20"/>
                <w:vertAlign w:val="subscript"/>
                <w:lang w:val="es-AR"/>
              </w:rPr>
              <w:t>A</w:t>
            </w:r>
            <w:r w:rsidRPr="00236096">
              <w:rPr>
                <w:rFonts w:ascii="Calibri" w:hAnsi="Calibri"/>
                <w:sz w:val="20"/>
                <w:szCs w:val="20"/>
                <w:lang w:val="es-AR"/>
              </w:rPr>
              <w:t>)</w:t>
            </w:r>
          </w:p>
        </w:tc>
        <w:tc>
          <w:tcPr>
            <w:tcW w:w="1134" w:type="dxa"/>
            <w:vAlign w:val="center"/>
          </w:tcPr>
          <w:p w14:paraId="3E2F5BC5" w14:textId="77777777" w:rsidR="00A46AB3" w:rsidRPr="00236096" w:rsidRDefault="00A46AB3" w:rsidP="0097621B">
            <w:pPr>
              <w:pStyle w:val="NormalWeb"/>
              <w:jc w:val="center"/>
              <w:rPr>
                <w:rFonts w:ascii="Calibri" w:hAnsi="Calibri"/>
                <w:sz w:val="20"/>
                <w:szCs w:val="20"/>
                <w:lang w:val="es-AR"/>
              </w:rPr>
            </w:pPr>
          </w:p>
        </w:tc>
        <w:tc>
          <w:tcPr>
            <w:tcW w:w="3827" w:type="dxa"/>
            <w:vAlign w:val="center"/>
          </w:tcPr>
          <w:p w14:paraId="39E07AB2" w14:textId="77777777" w:rsidR="00A46AB3" w:rsidRPr="00236096" w:rsidRDefault="00A46AB3" w:rsidP="0097621B">
            <w:pPr>
              <w:pStyle w:val="NormalWeb"/>
              <w:jc w:val="center"/>
              <w:rPr>
                <w:rFonts w:ascii="Calibri" w:hAnsi="Calibri"/>
                <w:sz w:val="20"/>
                <w:szCs w:val="20"/>
                <w:lang w:val="es-AR"/>
              </w:rPr>
            </w:pPr>
            <w:r w:rsidRPr="00236096">
              <w:rPr>
                <w:rFonts w:ascii="Calibri" w:hAnsi="Calibri"/>
                <w:sz w:val="20"/>
                <w:szCs w:val="20"/>
                <w:lang w:val="es-AR"/>
              </w:rPr>
              <w:t>Tasa de crecimiento del Producto total (Y</w:t>
            </w:r>
            <w:r w:rsidRPr="00236096">
              <w:rPr>
                <w:rFonts w:ascii="Calibri" w:hAnsi="Calibri"/>
                <w:sz w:val="20"/>
                <w:szCs w:val="20"/>
                <w:vertAlign w:val="subscript"/>
                <w:lang w:val="es-AR"/>
              </w:rPr>
              <w:t>B</w:t>
            </w:r>
            <w:r w:rsidRPr="00236096">
              <w:rPr>
                <w:rFonts w:ascii="Calibri" w:hAnsi="Calibri"/>
                <w:sz w:val="20"/>
                <w:szCs w:val="20"/>
                <w:lang w:val="es-AR"/>
              </w:rPr>
              <w:t>)</w:t>
            </w:r>
          </w:p>
        </w:tc>
      </w:tr>
      <w:tr w:rsidR="00A46AB3" w:rsidRPr="00236096" w14:paraId="05AFD1D6" w14:textId="77777777" w:rsidTr="00CF3A09">
        <w:trPr>
          <w:jc w:val="center"/>
        </w:trPr>
        <w:tc>
          <w:tcPr>
            <w:tcW w:w="4208" w:type="dxa"/>
            <w:vAlign w:val="center"/>
          </w:tcPr>
          <w:p w14:paraId="0541DA9A" w14:textId="77777777" w:rsidR="00A46AB3" w:rsidRPr="00236096" w:rsidRDefault="00A46AB3" w:rsidP="0097621B">
            <w:pPr>
              <w:pStyle w:val="NormalWeb"/>
              <w:jc w:val="center"/>
              <w:rPr>
                <w:rFonts w:ascii="Calibri" w:hAnsi="Calibri"/>
                <w:sz w:val="20"/>
                <w:szCs w:val="20"/>
                <w:lang w:val="es-AR"/>
              </w:rPr>
            </w:pPr>
            <w:r w:rsidRPr="00236096">
              <w:rPr>
                <w:rFonts w:ascii="Calibri" w:hAnsi="Calibri"/>
                <w:sz w:val="20"/>
                <w:szCs w:val="20"/>
                <w:lang w:val="es-AR"/>
              </w:rPr>
              <w:t>Capital por trabajador (k</w:t>
            </w:r>
            <w:r w:rsidRPr="00236096">
              <w:rPr>
                <w:rFonts w:ascii="Calibri" w:hAnsi="Calibri"/>
                <w:sz w:val="20"/>
                <w:szCs w:val="20"/>
                <w:vertAlign w:val="subscript"/>
                <w:lang w:val="es-AR"/>
              </w:rPr>
              <w:t>A</w:t>
            </w:r>
            <w:r w:rsidRPr="00236096">
              <w:rPr>
                <w:rFonts w:ascii="Calibri" w:hAnsi="Calibri"/>
                <w:sz w:val="20"/>
                <w:szCs w:val="20"/>
                <w:lang w:val="es-AR"/>
              </w:rPr>
              <w:t>)</w:t>
            </w:r>
          </w:p>
        </w:tc>
        <w:tc>
          <w:tcPr>
            <w:tcW w:w="1134" w:type="dxa"/>
            <w:vAlign w:val="center"/>
          </w:tcPr>
          <w:p w14:paraId="4A6C04F6" w14:textId="77777777" w:rsidR="00A46AB3" w:rsidRPr="00236096" w:rsidRDefault="00A46AB3" w:rsidP="0097621B">
            <w:pPr>
              <w:pStyle w:val="NormalWeb"/>
              <w:jc w:val="center"/>
              <w:rPr>
                <w:rFonts w:ascii="Calibri" w:hAnsi="Calibri"/>
                <w:sz w:val="20"/>
                <w:szCs w:val="20"/>
                <w:lang w:val="es-AR"/>
              </w:rPr>
            </w:pPr>
          </w:p>
        </w:tc>
        <w:tc>
          <w:tcPr>
            <w:tcW w:w="3827" w:type="dxa"/>
            <w:vAlign w:val="center"/>
          </w:tcPr>
          <w:p w14:paraId="2D0721FE" w14:textId="77777777" w:rsidR="00A46AB3" w:rsidRPr="00236096" w:rsidRDefault="00A46AB3" w:rsidP="0097621B">
            <w:pPr>
              <w:pStyle w:val="NormalWeb"/>
              <w:jc w:val="center"/>
              <w:rPr>
                <w:rFonts w:ascii="Calibri" w:hAnsi="Calibri"/>
                <w:sz w:val="20"/>
                <w:szCs w:val="20"/>
                <w:lang w:val="es-AR"/>
              </w:rPr>
            </w:pPr>
            <w:r w:rsidRPr="00236096">
              <w:rPr>
                <w:rFonts w:ascii="Calibri" w:hAnsi="Calibri"/>
                <w:sz w:val="20"/>
                <w:szCs w:val="20"/>
                <w:lang w:val="es-AR"/>
              </w:rPr>
              <w:t>Capital por trabajador (k</w:t>
            </w:r>
            <w:r w:rsidRPr="00236096">
              <w:rPr>
                <w:rFonts w:ascii="Calibri" w:hAnsi="Calibri"/>
                <w:sz w:val="20"/>
                <w:szCs w:val="20"/>
                <w:vertAlign w:val="subscript"/>
                <w:lang w:val="es-AR"/>
              </w:rPr>
              <w:t>B</w:t>
            </w:r>
            <w:r w:rsidRPr="00236096">
              <w:rPr>
                <w:rFonts w:ascii="Calibri" w:hAnsi="Calibri"/>
                <w:sz w:val="20"/>
                <w:szCs w:val="20"/>
                <w:lang w:val="es-AR"/>
              </w:rPr>
              <w:t>)</w:t>
            </w:r>
          </w:p>
        </w:tc>
      </w:tr>
    </w:tbl>
    <w:p w14:paraId="4511B9F0" w14:textId="77777777" w:rsidR="00D06435" w:rsidRDefault="00D06435" w:rsidP="00705569">
      <w:pPr>
        <w:pStyle w:val="NormalWeb"/>
        <w:rPr>
          <w:rFonts w:ascii="Calibri" w:hAnsi="Calibri"/>
          <w:sz w:val="20"/>
          <w:szCs w:val="20"/>
          <w:lang w:val="es-AR"/>
        </w:rPr>
      </w:pPr>
    </w:p>
    <w:p w14:paraId="5416F2B2" w14:textId="77777777" w:rsidR="00D06435" w:rsidRDefault="00D06435" w:rsidP="00705569">
      <w:pPr>
        <w:pStyle w:val="NormalWeb"/>
        <w:rPr>
          <w:rFonts w:ascii="Calibri" w:hAnsi="Calibri"/>
          <w:sz w:val="20"/>
          <w:szCs w:val="20"/>
          <w:lang w:val="es-AR"/>
        </w:rPr>
      </w:pPr>
    </w:p>
    <w:p w14:paraId="0F696D96" w14:textId="77777777" w:rsidR="00A11975" w:rsidRPr="00705569" w:rsidRDefault="00A11975" w:rsidP="00705569">
      <w:pPr>
        <w:pStyle w:val="NormalWeb"/>
        <w:rPr>
          <w:rFonts w:ascii="Calibri" w:hAnsi="Calibri"/>
          <w:sz w:val="20"/>
          <w:szCs w:val="20"/>
          <w:lang w:val="es-AR"/>
        </w:rPr>
      </w:pPr>
      <w:r w:rsidRPr="00705569">
        <w:rPr>
          <w:rFonts w:ascii="Calibri" w:hAnsi="Calibri"/>
          <w:sz w:val="20"/>
          <w:szCs w:val="20"/>
          <w:lang w:val="es-AR"/>
        </w:rPr>
        <w:t xml:space="preserve">6. Analice el siguiente meme y </w:t>
      </w:r>
      <w:r w:rsidR="00D06435" w:rsidRPr="00705569">
        <w:rPr>
          <w:rFonts w:ascii="Calibri" w:hAnsi="Calibri"/>
          <w:sz w:val="20"/>
          <w:szCs w:val="20"/>
          <w:lang w:val="es-AR"/>
        </w:rPr>
        <w:t>relacióne</w:t>
      </w:r>
      <w:r w:rsidR="00D06435">
        <w:rPr>
          <w:rFonts w:ascii="Calibri" w:hAnsi="Calibri"/>
          <w:sz w:val="20"/>
          <w:szCs w:val="20"/>
          <w:lang w:val="es-AR"/>
        </w:rPr>
        <w:t>lo</w:t>
      </w:r>
      <w:r w:rsidRPr="00705569">
        <w:rPr>
          <w:rFonts w:ascii="Calibri" w:hAnsi="Calibri"/>
          <w:sz w:val="20"/>
          <w:szCs w:val="20"/>
          <w:lang w:val="es-AR"/>
        </w:rPr>
        <w:t xml:space="preserve"> con la teoría sobre el crecimiento económico:</w:t>
      </w:r>
    </w:p>
    <w:p w14:paraId="5A9DBB94" w14:textId="77777777" w:rsidR="00A11975" w:rsidRPr="00705569" w:rsidRDefault="00D06435" w:rsidP="00705569">
      <w:pPr>
        <w:pStyle w:val="NormalWeb"/>
        <w:rPr>
          <w:rFonts w:ascii="Calibri" w:hAnsi="Calibri"/>
          <w:sz w:val="20"/>
          <w:szCs w:val="20"/>
          <w:lang w:val="es-AR"/>
        </w:rPr>
      </w:pPr>
      <w:r>
        <w:rPr>
          <w:noProof/>
        </w:rPr>
        <w:drawing>
          <wp:inline distT="0" distB="0" distL="0" distR="0" wp14:anchorId="4AEE600E" wp14:editId="35E7E2D0">
            <wp:extent cx="3807041" cy="2145323"/>
            <wp:effectExtent l="0" t="0" r="3175" b="7620"/>
            <wp:docPr id="15" name="Imagen 15" descr="IMG_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21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4115" cy="2149309"/>
                    </a:xfrm>
                    <a:prstGeom prst="rect">
                      <a:avLst/>
                    </a:prstGeom>
                    <a:noFill/>
                    <a:ln>
                      <a:noFill/>
                    </a:ln>
                  </pic:spPr>
                </pic:pic>
              </a:graphicData>
            </a:graphic>
          </wp:inline>
        </w:drawing>
      </w:r>
    </w:p>
    <w:p w14:paraId="7031FD6C" w14:textId="77777777" w:rsidR="00664E95" w:rsidRDefault="00664E95" w:rsidP="00664E95">
      <w:pPr>
        <w:tabs>
          <w:tab w:val="num" w:pos="1068"/>
          <w:tab w:val="num" w:pos="1440"/>
        </w:tabs>
        <w:spacing w:after="0" w:line="240" w:lineRule="auto"/>
        <w:rPr>
          <w:sz w:val="20"/>
          <w:szCs w:val="20"/>
        </w:rPr>
      </w:pPr>
    </w:p>
    <w:p w14:paraId="48D3FE36" w14:textId="77777777" w:rsidR="00D06435" w:rsidRDefault="00D06435" w:rsidP="00664E95">
      <w:pPr>
        <w:tabs>
          <w:tab w:val="num" w:pos="1068"/>
          <w:tab w:val="num" w:pos="1440"/>
        </w:tabs>
        <w:spacing w:after="0" w:line="240" w:lineRule="auto"/>
        <w:rPr>
          <w:b/>
          <w:i/>
          <w:sz w:val="20"/>
          <w:szCs w:val="20"/>
        </w:rPr>
      </w:pPr>
    </w:p>
    <w:p w14:paraId="07CC3FB4" w14:textId="77777777" w:rsidR="00664E95" w:rsidRPr="008F17A0" w:rsidRDefault="00664E95" w:rsidP="00664E95">
      <w:pPr>
        <w:tabs>
          <w:tab w:val="num" w:pos="1068"/>
          <w:tab w:val="num" w:pos="1440"/>
        </w:tabs>
        <w:spacing w:after="0" w:line="240" w:lineRule="auto"/>
        <w:rPr>
          <w:b/>
          <w:i/>
          <w:sz w:val="20"/>
          <w:szCs w:val="20"/>
        </w:rPr>
      </w:pPr>
      <w:r w:rsidRPr="008F17A0">
        <w:rPr>
          <w:b/>
          <w:i/>
          <w:sz w:val="20"/>
          <w:szCs w:val="20"/>
        </w:rPr>
        <w:t>Elección Múltiple</w:t>
      </w:r>
    </w:p>
    <w:p w14:paraId="41B486F3" w14:textId="77777777" w:rsidR="00664E95" w:rsidRPr="005A1ACA" w:rsidRDefault="00664E95" w:rsidP="00664E95">
      <w:pPr>
        <w:pStyle w:val="Textodecuerpo3"/>
        <w:spacing w:after="0"/>
        <w:rPr>
          <w:rFonts w:asciiTheme="minorHAnsi" w:hAnsiTheme="minorHAnsi"/>
          <w:i/>
          <w:sz w:val="20"/>
          <w:szCs w:val="20"/>
        </w:rPr>
      </w:pPr>
    </w:p>
    <w:p w14:paraId="45A9F8B6" w14:textId="77777777" w:rsidR="00664E95" w:rsidRPr="003A3A0A" w:rsidRDefault="00664E95" w:rsidP="00664E95">
      <w:pPr>
        <w:pStyle w:val="Textodecuerpo3"/>
        <w:spacing w:after="0"/>
        <w:rPr>
          <w:rFonts w:asciiTheme="minorHAnsi" w:hAnsiTheme="minorHAnsi"/>
          <w:sz w:val="20"/>
          <w:szCs w:val="20"/>
        </w:rPr>
      </w:pPr>
      <w:r>
        <w:rPr>
          <w:rFonts w:asciiTheme="minorHAnsi" w:hAnsiTheme="minorHAnsi"/>
          <w:sz w:val="20"/>
          <w:szCs w:val="20"/>
        </w:rPr>
        <w:t xml:space="preserve">1. </w:t>
      </w:r>
      <w:r w:rsidRPr="003A3A0A">
        <w:rPr>
          <w:rFonts w:asciiTheme="minorHAnsi" w:hAnsiTheme="minorHAnsi"/>
          <w:sz w:val="20"/>
          <w:szCs w:val="20"/>
        </w:rPr>
        <w:t xml:space="preserve">Complete las frases faltantes: “De acuerdo al modelo de crecimiento de R. </w:t>
      </w:r>
      <w:proofErr w:type="spellStart"/>
      <w:r w:rsidRPr="003A3A0A">
        <w:rPr>
          <w:rFonts w:asciiTheme="minorHAnsi" w:hAnsiTheme="minorHAnsi"/>
          <w:sz w:val="20"/>
          <w:szCs w:val="20"/>
        </w:rPr>
        <w:t>Solow</w:t>
      </w:r>
      <w:proofErr w:type="spellEnd"/>
      <w:r w:rsidRPr="003A3A0A">
        <w:rPr>
          <w:rFonts w:asciiTheme="minorHAnsi" w:hAnsiTheme="minorHAnsi"/>
          <w:sz w:val="20"/>
          <w:szCs w:val="20"/>
        </w:rPr>
        <w:t>, un país que tenga una tasa de ahorro más alta alcanzará un producto por trabajador …………………………, pero una vez que haya llegado al estado estacionario, su producto crecerá……………………………..</w:t>
      </w:r>
    </w:p>
    <w:p w14:paraId="24B72F31" w14:textId="77777777" w:rsidR="00664E95" w:rsidRDefault="00664E95" w:rsidP="00B56D0F">
      <w:pPr>
        <w:pStyle w:val="Textodecuerpo3"/>
        <w:numPr>
          <w:ilvl w:val="0"/>
          <w:numId w:val="31"/>
        </w:numPr>
        <w:spacing w:after="0"/>
        <w:rPr>
          <w:rFonts w:asciiTheme="minorHAnsi" w:hAnsiTheme="minorHAnsi"/>
          <w:sz w:val="20"/>
          <w:szCs w:val="20"/>
        </w:rPr>
      </w:pPr>
      <w:r w:rsidRPr="003A3A0A">
        <w:rPr>
          <w:rFonts w:asciiTheme="minorHAnsi" w:hAnsiTheme="minorHAnsi"/>
          <w:sz w:val="20"/>
          <w:szCs w:val="20"/>
        </w:rPr>
        <w:t>Más alto; a tasa cero.</w:t>
      </w:r>
    </w:p>
    <w:p w14:paraId="229A32CF" w14:textId="77777777" w:rsidR="00664E95" w:rsidRDefault="00664E95" w:rsidP="00B56D0F">
      <w:pPr>
        <w:pStyle w:val="Textodecuerpo3"/>
        <w:numPr>
          <w:ilvl w:val="0"/>
          <w:numId w:val="31"/>
        </w:numPr>
        <w:spacing w:after="0"/>
        <w:rPr>
          <w:rFonts w:asciiTheme="minorHAnsi" w:hAnsiTheme="minorHAnsi"/>
          <w:sz w:val="20"/>
          <w:szCs w:val="20"/>
        </w:rPr>
      </w:pPr>
      <w:r w:rsidRPr="005A1ACA">
        <w:rPr>
          <w:rFonts w:asciiTheme="minorHAnsi" w:hAnsiTheme="minorHAnsi"/>
          <w:sz w:val="20"/>
          <w:szCs w:val="20"/>
        </w:rPr>
        <w:t>menor; de acuerdo a la tasa de ahorro.</w:t>
      </w:r>
    </w:p>
    <w:p w14:paraId="109BF808" w14:textId="77777777" w:rsidR="00664E95" w:rsidRDefault="00664E95" w:rsidP="00B56D0F">
      <w:pPr>
        <w:pStyle w:val="Textodecuerpo3"/>
        <w:numPr>
          <w:ilvl w:val="0"/>
          <w:numId w:val="31"/>
        </w:numPr>
        <w:spacing w:after="0"/>
        <w:rPr>
          <w:rFonts w:asciiTheme="minorHAnsi" w:hAnsiTheme="minorHAnsi"/>
          <w:sz w:val="20"/>
          <w:szCs w:val="20"/>
        </w:rPr>
      </w:pPr>
      <w:r w:rsidRPr="005A1ACA">
        <w:rPr>
          <w:rFonts w:asciiTheme="minorHAnsi" w:hAnsiTheme="minorHAnsi"/>
          <w:sz w:val="20"/>
          <w:szCs w:val="20"/>
        </w:rPr>
        <w:t>igual a los demás; a tasa cero.</w:t>
      </w:r>
    </w:p>
    <w:p w14:paraId="4A8713A9" w14:textId="77777777" w:rsidR="00664E95" w:rsidRDefault="00664E95" w:rsidP="00B56D0F">
      <w:pPr>
        <w:pStyle w:val="Textodecuerpo3"/>
        <w:numPr>
          <w:ilvl w:val="0"/>
          <w:numId w:val="31"/>
        </w:numPr>
        <w:spacing w:after="0"/>
        <w:rPr>
          <w:rFonts w:asciiTheme="minorHAnsi" w:hAnsiTheme="minorHAnsi"/>
          <w:sz w:val="20"/>
          <w:szCs w:val="20"/>
        </w:rPr>
      </w:pPr>
      <w:r w:rsidRPr="005A1ACA">
        <w:rPr>
          <w:rFonts w:asciiTheme="minorHAnsi" w:hAnsiTheme="minorHAnsi"/>
          <w:sz w:val="20"/>
          <w:szCs w:val="20"/>
        </w:rPr>
        <w:t>mayor; a la tasa de crecimiento poblacional.</w:t>
      </w:r>
    </w:p>
    <w:p w14:paraId="3B0A228C" w14:textId="77777777" w:rsidR="00664E95" w:rsidRPr="005A1ACA" w:rsidRDefault="00664E95" w:rsidP="00B56D0F">
      <w:pPr>
        <w:pStyle w:val="Textodecuerpo3"/>
        <w:numPr>
          <w:ilvl w:val="0"/>
          <w:numId w:val="31"/>
        </w:numPr>
        <w:spacing w:after="0"/>
        <w:rPr>
          <w:rFonts w:asciiTheme="minorHAnsi" w:hAnsiTheme="minorHAnsi"/>
          <w:sz w:val="20"/>
          <w:szCs w:val="20"/>
        </w:rPr>
      </w:pPr>
      <w:r w:rsidRPr="005A1ACA">
        <w:rPr>
          <w:rFonts w:asciiTheme="minorHAnsi" w:hAnsiTheme="minorHAnsi"/>
          <w:sz w:val="20"/>
          <w:szCs w:val="20"/>
        </w:rPr>
        <w:t>constante; más que los demás países.</w:t>
      </w:r>
    </w:p>
    <w:p w14:paraId="0EDC1AC5" w14:textId="77777777" w:rsidR="00664E95" w:rsidRPr="003A3A0A" w:rsidRDefault="00664E95" w:rsidP="00664E95">
      <w:pPr>
        <w:tabs>
          <w:tab w:val="num" w:pos="1068"/>
          <w:tab w:val="num" w:pos="1440"/>
        </w:tabs>
        <w:spacing w:after="0" w:line="240" w:lineRule="auto"/>
        <w:rPr>
          <w:sz w:val="20"/>
          <w:szCs w:val="20"/>
        </w:rPr>
      </w:pPr>
    </w:p>
    <w:p w14:paraId="2CFBBD1A" w14:textId="77777777" w:rsidR="00664E95" w:rsidRPr="003A3A0A" w:rsidRDefault="00664E95" w:rsidP="00664E95">
      <w:pPr>
        <w:pStyle w:val="NormalWeb"/>
        <w:spacing w:after="0"/>
        <w:rPr>
          <w:rFonts w:asciiTheme="minorHAnsi" w:hAnsiTheme="minorHAnsi"/>
          <w:sz w:val="20"/>
          <w:szCs w:val="20"/>
        </w:rPr>
      </w:pPr>
      <w:r>
        <w:rPr>
          <w:rFonts w:asciiTheme="minorHAnsi" w:hAnsiTheme="minorHAnsi"/>
          <w:sz w:val="20"/>
          <w:szCs w:val="20"/>
        </w:rPr>
        <w:t xml:space="preserve">2. </w:t>
      </w:r>
      <w:r w:rsidRPr="003A3A0A">
        <w:rPr>
          <w:rFonts w:asciiTheme="minorHAnsi" w:hAnsiTheme="minorHAnsi"/>
          <w:sz w:val="20"/>
          <w:szCs w:val="20"/>
        </w:rPr>
        <w:t xml:space="preserve">De acuerdo al modelo neoclásico de </w:t>
      </w:r>
      <w:proofErr w:type="spellStart"/>
      <w:r w:rsidRPr="003A3A0A">
        <w:rPr>
          <w:rFonts w:asciiTheme="minorHAnsi" w:hAnsiTheme="minorHAnsi"/>
          <w:sz w:val="20"/>
          <w:szCs w:val="20"/>
        </w:rPr>
        <w:t>Solow</w:t>
      </w:r>
      <w:proofErr w:type="spellEnd"/>
      <w:r w:rsidRPr="003A3A0A">
        <w:rPr>
          <w:rFonts w:asciiTheme="minorHAnsi" w:hAnsiTheme="minorHAnsi"/>
          <w:sz w:val="20"/>
          <w:szCs w:val="20"/>
        </w:rPr>
        <w:t>…</w:t>
      </w:r>
    </w:p>
    <w:p w14:paraId="50925780" w14:textId="77777777" w:rsidR="00664E95" w:rsidRDefault="00664E95" w:rsidP="00B56D0F">
      <w:pPr>
        <w:pStyle w:val="NormalWeb"/>
        <w:numPr>
          <w:ilvl w:val="0"/>
          <w:numId w:val="29"/>
        </w:numPr>
        <w:spacing w:after="0"/>
        <w:rPr>
          <w:rFonts w:asciiTheme="minorHAnsi" w:hAnsiTheme="minorHAnsi"/>
          <w:sz w:val="20"/>
          <w:szCs w:val="20"/>
        </w:rPr>
      </w:pPr>
      <w:r>
        <w:rPr>
          <w:rFonts w:asciiTheme="minorHAnsi" w:hAnsiTheme="minorHAnsi"/>
          <w:sz w:val="20"/>
          <w:szCs w:val="20"/>
        </w:rPr>
        <w:t>cuá</w:t>
      </w:r>
      <w:r w:rsidRPr="003A3A0A">
        <w:rPr>
          <w:rFonts w:asciiTheme="minorHAnsi" w:hAnsiTheme="minorHAnsi"/>
          <w:sz w:val="20"/>
          <w:szCs w:val="20"/>
        </w:rPr>
        <w:t>nto mayor la tasa de crecimiento poblacional, más alto será el nivel del producto per cápita.</w:t>
      </w:r>
    </w:p>
    <w:p w14:paraId="1933A72A" w14:textId="77777777" w:rsidR="00664E95" w:rsidRDefault="00664E95" w:rsidP="00B56D0F">
      <w:pPr>
        <w:pStyle w:val="NormalWeb"/>
        <w:numPr>
          <w:ilvl w:val="0"/>
          <w:numId w:val="29"/>
        </w:numPr>
        <w:spacing w:after="0"/>
        <w:rPr>
          <w:rFonts w:asciiTheme="minorHAnsi" w:hAnsiTheme="minorHAnsi"/>
          <w:sz w:val="20"/>
          <w:szCs w:val="20"/>
        </w:rPr>
      </w:pPr>
      <w:r w:rsidRPr="005A1ACA">
        <w:rPr>
          <w:rFonts w:asciiTheme="minorHAnsi" w:hAnsiTheme="minorHAnsi"/>
          <w:sz w:val="20"/>
          <w:szCs w:val="20"/>
        </w:rPr>
        <w:t>en el estado estacionario el stock de capital per cápita está en su nivel máximo.</w:t>
      </w:r>
    </w:p>
    <w:p w14:paraId="6DA0ABAE" w14:textId="77777777" w:rsidR="00664E95" w:rsidRDefault="00664E95" w:rsidP="00B56D0F">
      <w:pPr>
        <w:pStyle w:val="NormalWeb"/>
        <w:numPr>
          <w:ilvl w:val="0"/>
          <w:numId w:val="29"/>
        </w:numPr>
        <w:spacing w:after="0"/>
        <w:rPr>
          <w:rFonts w:asciiTheme="minorHAnsi" w:hAnsiTheme="minorHAnsi"/>
          <w:sz w:val="20"/>
          <w:szCs w:val="20"/>
        </w:rPr>
      </w:pPr>
      <w:r w:rsidRPr="005A1ACA">
        <w:rPr>
          <w:rFonts w:asciiTheme="minorHAnsi" w:hAnsiTheme="minorHAnsi"/>
          <w:sz w:val="20"/>
          <w:szCs w:val="20"/>
        </w:rPr>
        <w:t>una vez alcanzado el estado estacionario, el producto per cápita se mantiene constante (no crece).</w:t>
      </w:r>
    </w:p>
    <w:p w14:paraId="47E71F9B" w14:textId="77777777" w:rsidR="00664E95" w:rsidRPr="005A1ACA" w:rsidRDefault="00664E95" w:rsidP="00B56D0F">
      <w:pPr>
        <w:pStyle w:val="NormalWeb"/>
        <w:numPr>
          <w:ilvl w:val="0"/>
          <w:numId w:val="29"/>
        </w:numPr>
        <w:spacing w:after="0"/>
        <w:rPr>
          <w:rFonts w:asciiTheme="minorHAnsi" w:hAnsiTheme="minorHAnsi"/>
          <w:sz w:val="20"/>
          <w:szCs w:val="20"/>
        </w:rPr>
      </w:pPr>
      <w:r w:rsidRPr="005A1ACA">
        <w:rPr>
          <w:rFonts w:asciiTheme="minorHAnsi" w:hAnsiTheme="minorHAnsi"/>
          <w:sz w:val="20"/>
          <w:szCs w:val="20"/>
        </w:rPr>
        <w:t>cuánto más alta la tasa de ahorro, más elevada será la tasa de crecimiento del producto de un país.</w:t>
      </w:r>
    </w:p>
    <w:p w14:paraId="08B45EA5" w14:textId="77777777" w:rsidR="00EE5478" w:rsidRDefault="00EE5478">
      <w:r>
        <w:br w:type="page"/>
      </w:r>
    </w:p>
    <w:p w14:paraId="0A9F918C" w14:textId="77777777" w:rsidR="00EE5478" w:rsidRPr="008F17A0" w:rsidRDefault="00EE5478" w:rsidP="00EE5478">
      <w:pPr>
        <w:pStyle w:val="Textodecuerpo3"/>
        <w:pBdr>
          <w:top w:val="single" w:sz="4" w:space="1" w:color="auto"/>
          <w:left w:val="single" w:sz="4" w:space="4" w:color="auto"/>
          <w:bottom w:val="single" w:sz="4" w:space="1" w:color="auto"/>
          <w:right w:val="single" w:sz="4" w:space="4" w:color="auto"/>
        </w:pBdr>
        <w:shd w:val="clear" w:color="auto" w:fill="C4BC96" w:themeFill="background2" w:themeFillShade="BF"/>
        <w:spacing w:after="0"/>
        <w:outlineLvl w:val="0"/>
        <w:rPr>
          <w:rFonts w:asciiTheme="minorHAnsi" w:hAnsiTheme="minorHAnsi"/>
          <w:b/>
          <w:sz w:val="28"/>
          <w:szCs w:val="20"/>
        </w:rPr>
      </w:pPr>
      <w:r>
        <w:rPr>
          <w:rFonts w:asciiTheme="minorHAnsi" w:hAnsiTheme="minorHAnsi"/>
          <w:b/>
          <w:sz w:val="28"/>
          <w:szCs w:val="20"/>
        </w:rPr>
        <w:lastRenderedPageBreak/>
        <w:t>Preguntas de repaso – Examen Final</w:t>
      </w:r>
    </w:p>
    <w:p w14:paraId="269F64C7" w14:textId="77777777" w:rsidR="00DD18D3" w:rsidRDefault="00DD18D3" w:rsidP="00DD18D3">
      <w:pPr>
        <w:pStyle w:val="NormalWeb"/>
        <w:pBdr>
          <w:top w:val="single" w:sz="4" w:space="1" w:color="auto"/>
          <w:left w:val="single" w:sz="4" w:space="4" w:color="auto"/>
          <w:bottom w:val="single" w:sz="4" w:space="1" w:color="auto"/>
          <w:right w:val="single" w:sz="4" w:space="4" w:color="auto"/>
        </w:pBdr>
        <w:spacing w:after="0"/>
        <w:jc w:val="both"/>
        <w:rPr>
          <w:rFonts w:ascii="Calibri" w:hAnsi="Calibri" w:cs="Arial"/>
          <w:sz w:val="20"/>
          <w:szCs w:val="20"/>
          <w:shd w:val="clear" w:color="auto" w:fill="FFFFFF"/>
        </w:rPr>
      </w:pPr>
      <w:r>
        <w:rPr>
          <w:rFonts w:ascii="Calibri" w:hAnsi="Calibri" w:cs="Arial"/>
          <w:sz w:val="20"/>
          <w:szCs w:val="20"/>
          <w:shd w:val="clear" w:color="auto" w:fill="FFFFFF"/>
        </w:rPr>
        <w:t>ADVERTENCIA!!! Estos problemas son simplemente una pequeña  muestra de preguntas que se tomaron en exámenes anteriores. Esto no implica que las preguntas de los futuros exámenes sean iguales o parecidas. Esto no es un simulacro!!!</w:t>
      </w:r>
    </w:p>
    <w:p w14:paraId="4BE9F39E" w14:textId="77777777" w:rsidR="00DD18D3" w:rsidRDefault="00DD18D3" w:rsidP="00705569">
      <w:pPr>
        <w:pStyle w:val="Prrafodelista"/>
        <w:spacing w:after="120" w:line="240" w:lineRule="auto"/>
        <w:ind w:left="714"/>
        <w:rPr>
          <w:rFonts w:ascii="Calibri" w:hAnsi="Calibri" w:cs="Calibri"/>
          <w:sz w:val="20"/>
          <w:szCs w:val="20"/>
        </w:rPr>
      </w:pPr>
    </w:p>
    <w:p w14:paraId="6933DF9E" w14:textId="77777777" w:rsidR="00EE5478" w:rsidRPr="00705569" w:rsidRDefault="00EE5478" w:rsidP="00705569">
      <w:pPr>
        <w:pStyle w:val="Prrafodelista"/>
        <w:numPr>
          <w:ilvl w:val="0"/>
          <w:numId w:val="49"/>
        </w:numPr>
        <w:spacing w:after="120" w:line="240" w:lineRule="auto"/>
        <w:ind w:left="357" w:hanging="357"/>
        <w:rPr>
          <w:rFonts w:ascii="Calibri" w:hAnsi="Calibri" w:cs="Calibri"/>
          <w:sz w:val="20"/>
          <w:szCs w:val="20"/>
        </w:rPr>
      </w:pPr>
      <w:r w:rsidRPr="00705569">
        <w:rPr>
          <w:rFonts w:ascii="Calibri" w:hAnsi="Calibri" w:cs="Calibri"/>
          <w:sz w:val="20"/>
          <w:szCs w:val="20"/>
        </w:rPr>
        <w:t>Federico Pinedo, apenas asume a la presidencia de la Argentina (0:01 A.M.), se encuentra con los siguientes datos sobre la situación económica del país (considere Modelo Keynesiano Simple o Renta-Gasto).</w:t>
      </w:r>
    </w:p>
    <w:p w14:paraId="0616ADD5" w14:textId="77777777" w:rsidR="00EE5478" w:rsidRPr="00705569" w:rsidRDefault="00EE5478" w:rsidP="00705569">
      <w:pPr>
        <w:pStyle w:val="Prrafodelista"/>
        <w:spacing w:after="240"/>
        <w:ind w:left="357"/>
        <w:rPr>
          <w:rFonts w:ascii="Calibri" w:hAnsi="Calibri" w:cs="Calibri"/>
          <w:sz w:val="18"/>
          <w:szCs w:val="20"/>
        </w:rPr>
      </w:pPr>
      <m:oMath>
        <m:r>
          <m:rPr>
            <m:sty m:val="p"/>
          </m:rPr>
          <w:rPr>
            <w:rFonts w:ascii="Cambria Math" w:hAnsi="Cambria Math" w:cs="Calibri"/>
            <w:sz w:val="18"/>
            <w:szCs w:val="20"/>
          </w:rPr>
          <m:t>C=1000+0,6</m:t>
        </m:r>
        <m:sSub>
          <m:sSubPr>
            <m:ctrlPr>
              <w:rPr>
                <w:rFonts w:ascii="Cambria Math" w:hAnsi="Cambria Math" w:cs="Calibri"/>
                <w:sz w:val="18"/>
                <w:szCs w:val="20"/>
                <w:lang w:eastAsia="en-US"/>
              </w:rPr>
            </m:ctrlPr>
          </m:sSubPr>
          <m:e>
            <m:r>
              <m:rPr>
                <m:sty m:val="p"/>
              </m:rPr>
              <w:rPr>
                <w:rFonts w:ascii="Cambria Math" w:hAnsi="Cambria Math" w:cs="Calibri"/>
                <w:sz w:val="18"/>
                <w:szCs w:val="20"/>
              </w:rPr>
              <m:t>Y</m:t>
            </m:r>
          </m:e>
          <m:sub>
            <m:r>
              <m:rPr>
                <m:sty m:val="p"/>
              </m:rPr>
              <w:rPr>
                <w:rFonts w:ascii="Cambria Math" w:hAnsi="Cambria Math" w:cs="Calibri"/>
                <w:sz w:val="18"/>
                <w:szCs w:val="20"/>
              </w:rPr>
              <m:t>d</m:t>
            </m:r>
          </m:sub>
        </m:sSub>
      </m:oMath>
      <w:r w:rsidRPr="00705569">
        <w:rPr>
          <w:rFonts w:ascii="Calibri" w:hAnsi="Calibri" w:cs="Calibri"/>
          <w:sz w:val="18"/>
          <w:szCs w:val="20"/>
        </w:rPr>
        <w:tab/>
      </w:r>
      <w:r w:rsidRPr="00705569">
        <w:rPr>
          <w:rFonts w:ascii="Calibri" w:hAnsi="Calibri" w:cs="Calibri"/>
          <w:sz w:val="18"/>
          <w:szCs w:val="20"/>
        </w:rPr>
        <w:tab/>
      </w:r>
      <m:oMath>
        <m:r>
          <m:rPr>
            <m:sty m:val="p"/>
          </m:rPr>
          <w:rPr>
            <w:rFonts w:ascii="Cambria Math" w:hAnsi="Cambria Math" w:cs="Calibri"/>
            <w:sz w:val="18"/>
            <w:szCs w:val="20"/>
          </w:rPr>
          <m:t>T=50+0,15Y</m:t>
        </m:r>
      </m:oMath>
    </w:p>
    <w:p w14:paraId="2F177A67" w14:textId="77777777" w:rsidR="00EE5478" w:rsidRPr="00705569" w:rsidRDefault="00EE5478" w:rsidP="00705569">
      <w:pPr>
        <w:pStyle w:val="Prrafodelista"/>
        <w:spacing w:after="240"/>
        <w:ind w:left="357"/>
        <w:rPr>
          <w:rFonts w:ascii="Calibri" w:hAnsi="Calibri" w:cs="Calibri"/>
          <w:sz w:val="18"/>
          <w:szCs w:val="20"/>
        </w:rPr>
      </w:pPr>
      <m:oMath>
        <m:r>
          <m:rPr>
            <m:sty m:val="p"/>
          </m:rPr>
          <w:rPr>
            <w:rFonts w:ascii="Cambria Math" w:hAnsi="Cambria Math" w:cs="Calibri"/>
            <w:sz w:val="18"/>
            <w:szCs w:val="20"/>
          </w:rPr>
          <m:t>I=400</m:t>
        </m:r>
      </m:oMath>
      <w:r>
        <w:rPr>
          <w:rFonts w:ascii="Calibri" w:hAnsi="Calibri" w:cs="Calibri"/>
          <w:sz w:val="18"/>
          <w:szCs w:val="20"/>
        </w:rPr>
        <w:tab/>
      </w:r>
      <w:r>
        <w:rPr>
          <w:rFonts w:ascii="Calibri" w:hAnsi="Calibri" w:cs="Calibri"/>
          <w:sz w:val="18"/>
          <w:szCs w:val="20"/>
        </w:rPr>
        <w:tab/>
      </w:r>
      <w:r>
        <w:rPr>
          <w:rFonts w:ascii="Calibri" w:hAnsi="Calibri" w:cs="Calibri"/>
          <w:sz w:val="18"/>
          <w:szCs w:val="20"/>
        </w:rPr>
        <w:tab/>
      </w:r>
      <m:oMath>
        <m:r>
          <m:rPr>
            <m:sty m:val="p"/>
          </m:rPr>
          <w:rPr>
            <w:rFonts w:ascii="Cambria Math" w:hAnsi="Cambria Math" w:cs="Calibri"/>
            <w:sz w:val="18"/>
            <w:szCs w:val="20"/>
          </w:rPr>
          <m:t>TR=100                                G=150</m:t>
        </m:r>
      </m:oMath>
    </w:p>
    <w:p w14:paraId="32BF99D6" w14:textId="77777777" w:rsidR="00EE5478" w:rsidRPr="00705569" w:rsidRDefault="00EE5478" w:rsidP="00705569">
      <w:pPr>
        <w:pStyle w:val="Prrafodelista"/>
        <w:numPr>
          <w:ilvl w:val="0"/>
          <w:numId w:val="50"/>
        </w:numPr>
        <w:spacing w:before="120" w:after="0" w:line="240" w:lineRule="auto"/>
        <w:ind w:left="777" w:hanging="357"/>
        <w:jc w:val="both"/>
        <w:rPr>
          <w:rFonts w:ascii="Calibri" w:hAnsi="Calibri" w:cs="Calibri"/>
          <w:sz w:val="20"/>
          <w:szCs w:val="20"/>
        </w:rPr>
      </w:pPr>
      <w:r w:rsidRPr="00705569">
        <w:rPr>
          <w:rFonts w:ascii="Calibri" w:hAnsi="Calibri" w:cs="Calibri"/>
          <w:sz w:val="20"/>
          <w:szCs w:val="20"/>
        </w:rPr>
        <w:t xml:space="preserve">Encuentre el nivel de producción de equilibrio de la economía. Grafique. </w:t>
      </w:r>
    </w:p>
    <w:p w14:paraId="7B7D671A" w14:textId="77777777" w:rsidR="00EE5478" w:rsidRPr="00705569" w:rsidRDefault="00EE5478" w:rsidP="00705569">
      <w:pPr>
        <w:pStyle w:val="Prrafodelista"/>
        <w:numPr>
          <w:ilvl w:val="0"/>
          <w:numId w:val="50"/>
        </w:numPr>
        <w:spacing w:after="0" w:line="240" w:lineRule="auto"/>
        <w:ind w:left="777"/>
        <w:jc w:val="both"/>
        <w:rPr>
          <w:rFonts w:ascii="Calibri" w:hAnsi="Calibri" w:cs="Calibri"/>
          <w:sz w:val="20"/>
          <w:szCs w:val="20"/>
        </w:rPr>
      </w:pPr>
      <w:r w:rsidRPr="00705569">
        <w:rPr>
          <w:rFonts w:ascii="Calibri" w:hAnsi="Calibri" w:cs="Calibri"/>
          <w:sz w:val="20"/>
          <w:szCs w:val="20"/>
        </w:rPr>
        <w:t xml:space="preserve">¿Cómo se verá afectado el producto de equilibrio si elimina las transferencias? Explique el ajuste de la economía al nuevo equilibrio y qué variables se verán afectadas en el proceso. Calcule el nuevo equilibrio. Grafique. </w:t>
      </w:r>
    </w:p>
    <w:p w14:paraId="14E951C6" w14:textId="77777777" w:rsidR="00EE5478" w:rsidRPr="00705569" w:rsidRDefault="00EE5478" w:rsidP="00705569">
      <w:pPr>
        <w:pStyle w:val="Prrafodelista"/>
        <w:numPr>
          <w:ilvl w:val="0"/>
          <w:numId w:val="50"/>
        </w:numPr>
        <w:spacing w:after="0" w:line="240" w:lineRule="auto"/>
        <w:ind w:left="777"/>
        <w:jc w:val="both"/>
        <w:rPr>
          <w:rFonts w:ascii="Calibri" w:hAnsi="Calibri" w:cs="Calibri"/>
          <w:sz w:val="20"/>
          <w:szCs w:val="20"/>
        </w:rPr>
      </w:pPr>
      <w:r w:rsidRPr="00705569">
        <w:rPr>
          <w:rFonts w:ascii="Calibri" w:hAnsi="Calibri" w:cs="Calibri"/>
          <w:sz w:val="20"/>
          <w:szCs w:val="20"/>
        </w:rPr>
        <w:t xml:space="preserve">A la 1:00 a.m, Pinedo está considerando expandir la economía. Para eso, considera como dos políticas alternativas (y mutuamente excluyentes) la suba del gasto o la reducción de los impuestos de suma fija. ¿Cuál de las dos opciones le recomendaría? ¿Y si el objetivo fuera impulsar el consumo? Justifique (puede utilizar un ejemplo numérico). </w:t>
      </w:r>
    </w:p>
    <w:p w14:paraId="55F2E02F" w14:textId="77777777" w:rsidR="00EE5478" w:rsidRPr="00705569" w:rsidRDefault="00EE5478" w:rsidP="00705569">
      <w:pPr>
        <w:pStyle w:val="Prrafodelista"/>
        <w:spacing w:after="0" w:line="240" w:lineRule="auto"/>
        <w:ind w:left="777"/>
        <w:jc w:val="both"/>
        <w:rPr>
          <w:rFonts w:ascii="Calibri" w:hAnsi="Calibri" w:cs="Calibri"/>
          <w:sz w:val="20"/>
          <w:szCs w:val="20"/>
        </w:rPr>
      </w:pPr>
    </w:p>
    <w:p w14:paraId="618F614F" w14:textId="77777777" w:rsidR="00EE5478" w:rsidRPr="00705569" w:rsidRDefault="00EE5478" w:rsidP="00705569">
      <w:pPr>
        <w:pStyle w:val="Prrafodelista"/>
        <w:numPr>
          <w:ilvl w:val="0"/>
          <w:numId w:val="49"/>
        </w:numPr>
        <w:spacing w:before="120" w:after="0" w:line="240" w:lineRule="auto"/>
        <w:ind w:left="357" w:hanging="357"/>
        <w:jc w:val="both"/>
        <w:rPr>
          <w:rFonts w:ascii="Calibri" w:hAnsi="Calibri" w:cs="Calibri"/>
          <w:sz w:val="20"/>
          <w:szCs w:val="20"/>
        </w:rPr>
      </w:pPr>
      <w:r w:rsidRPr="00705569">
        <w:rPr>
          <w:rFonts w:ascii="Calibri" w:hAnsi="Calibri" w:cs="Calibri"/>
          <w:sz w:val="20"/>
          <w:szCs w:val="20"/>
        </w:rPr>
        <w:t>A las 4:00 A.M., Pinedo descubrió que había estado utilizando un mal modelo de la economía, al ignorar el rol de la tasa interés. Según sus investigaciones, la economía argentina estaría mejor descripta por el modelo IS-LM.</w:t>
      </w:r>
    </w:p>
    <w:p w14:paraId="549505AA" w14:textId="77777777" w:rsidR="00EE5478" w:rsidRPr="00705569" w:rsidRDefault="00EE5478" w:rsidP="00705569">
      <w:pPr>
        <w:pStyle w:val="Prrafodelista"/>
        <w:numPr>
          <w:ilvl w:val="0"/>
          <w:numId w:val="51"/>
        </w:numPr>
        <w:spacing w:after="0" w:line="240" w:lineRule="auto"/>
        <w:ind w:left="777"/>
        <w:jc w:val="both"/>
        <w:rPr>
          <w:rFonts w:ascii="Calibri" w:hAnsi="Calibri" w:cs="Calibri"/>
          <w:sz w:val="20"/>
          <w:szCs w:val="20"/>
          <w:lang w:val="es-ES"/>
        </w:rPr>
      </w:pPr>
      <w:r w:rsidRPr="00705569">
        <w:rPr>
          <w:rFonts w:ascii="Calibri" w:hAnsi="Calibri" w:cs="Calibri"/>
          <w:sz w:val="20"/>
          <w:szCs w:val="20"/>
        </w:rPr>
        <w:t xml:space="preserve">¿Cuáles son las principales diferencias entre el modelo IS-LM y el modelo Keynesiano Simple (pregunta 1)? Explique. </w:t>
      </w:r>
    </w:p>
    <w:p w14:paraId="74072F29" w14:textId="77777777" w:rsidR="00EE5478" w:rsidRPr="00705569" w:rsidRDefault="00EE5478" w:rsidP="00705569">
      <w:pPr>
        <w:pStyle w:val="Prrafodelista"/>
        <w:numPr>
          <w:ilvl w:val="0"/>
          <w:numId w:val="51"/>
        </w:numPr>
        <w:spacing w:after="0" w:line="240" w:lineRule="auto"/>
        <w:ind w:left="777"/>
        <w:jc w:val="both"/>
        <w:rPr>
          <w:rFonts w:ascii="Calibri" w:hAnsi="Calibri" w:cs="Calibri"/>
          <w:sz w:val="20"/>
          <w:szCs w:val="20"/>
        </w:rPr>
      </w:pPr>
      <w:r w:rsidRPr="00705569">
        <w:rPr>
          <w:rFonts w:ascii="Calibri" w:hAnsi="Calibri" w:cs="Calibri"/>
          <w:sz w:val="20"/>
          <w:szCs w:val="20"/>
        </w:rPr>
        <w:t xml:space="preserve">Utilice el modelo IS-LM para analizar y graficar el efecto de un aumento del gasto público sobre el producto de equilibrio (considere precios fijos). </w:t>
      </w:r>
    </w:p>
    <w:p w14:paraId="52A92105" w14:textId="77777777" w:rsidR="00EE5478" w:rsidRPr="00705569" w:rsidRDefault="00EE5478" w:rsidP="00705569">
      <w:pPr>
        <w:pStyle w:val="Prrafodelista"/>
        <w:numPr>
          <w:ilvl w:val="0"/>
          <w:numId w:val="51"/>
        </w:numPr>
        <w:spacing w:after="0" w:line="240" w:lineRule="auto"/>
        <w:ind w:left="777"/>
        <w:jc w:val="both"/>
        <w:rPr>
          <w:rFonts w:ascii="Calibri" w:hAnsi="Calibri" w:cs="Calibri"/>
          <w:sz w:val="20"/>
          <w:szCs w:val="20"/>
        </w:rPr>
      </w:pPr>
      <w:r w:rsidRPr="00705569">
        <w:rPr>
          <w:rFonts w:ascii="Calibri" w:hAnsi="Calibri" w:cs="Calibri"/>
          <w:sz w:val="20"/>
          <w:szCs w:val="20"/>
        </w:rPr>
        <w:t xml:space="preserve">¿Por qué el impacto sobre el producto de equilibrio es menor en este modelo con respecto al anterior? Justifique. </w:t>
      </w:r>
    </w:p>
    <w:p w14:paraId="3D6490A9" w14:textId="77777777" w:rsidR="00EE5478" w:rsidRPr="00705569" w:rsidRDefault="00EE5478" w:rsidP="00705569">
      <w:pPr>
        <w:pStyle w:val="Prrafodelista"/>
        <w:spacing w:after="0" w:line="240" w:lineRule="auto"/>
        <w:ind w:left="777"/>
        <w:jc w:val="both"/>
        <w:rPr>
          <w:rFonts w:ascii="Calibri" w:hAnsi="Calibri" w:cs="Calibri"/>
          <w:sz w:val="20"/>
          <w:szCs w:val="20"/>
        </w:rPr>
      </w:pPr>
    </w:p>
    <w:p w14:paraId="560E870C" w14:textId="77777777" w:rsidR="00EE5478" w:rsidRPr="00705569" w:rsidRDefault="00EE5478" w:rsidP="00705569">
      <w:pPr>
        <w:pStyle w:val="Prrafodelista"/>
        <w:numPr>
          <w:ilvl w:val="0"/>
          <w:numId w:val="49"/>
        </w:numPr>
        <w:spacing w:before="120" w:after="0" w:line="240" w:lineRule="auto"/>
        <w:ind w:left="357" w:hanging="357"/>
        <w:jc w:val="both"/>
        <w:rPr>
          <w:rFonts w:ascii="Calibri" w:hAnsi="Calibri" w:cs="Calibri"/>
          <w:sz w:val="20"/>
          <w:szCs w:val="20"/>
        </w:rPr>
      </w:pPr>
      <w:r w:rsidRPr="00705569">
        <w:rPr>
          <w:rFonts w:ascii="Calibri" w:hAnsi="Calibri" w:cs="Calibri"/>
          <w:sz w:val="20"/>
          <w:szCs w:val="20"/>
        </w:rPr>
        <w:t>A las 6:00 A.M., Pinedo es informado por sus colaboradores que los precios son flexibles, por lo que debe replantear sus opciones de política:</w:t>
      </w:r>
    </w:p>
    <w:p w14:paraId="065FC788" w14:textId="77777777" w:rsidR="00EE5478" w:rsidRPr="00705569" w:rsidRDefault="00EE5478" w:rsidP="00705569">
      <w:pPr>
        <w:pStyle w:val="Prrafodelista"/>
        <w:numPr>
          <w:ilvl w:val="0"/>
          <w:numId w:val="52"/>
        </w:numPr>
        <w:spacing w:after="0" w:line="240" w:lineRule="auto"/>
        <w:ind w:left="777"/>
        <w:jc w:val="both"/>
        <w:rPr>
          <w:rFonts w:ascii="Calibri" w:hAnsi="Calibri" w:cs="Calibri"/>
          <w:sz w:val="20"/>
          <w:szCs w:val="20"/>
        </w:rPr>
      </w:pPr>
      <w:r w:rsidRPr="00705569">
        <w:rPr>
          <w:rFonts w:ascii="Calibri" w:hAnsi="Calibri" w:cs="Calibri"/>
          <w:sz w:val="20"/>
          <w:szCs w:val="20"/>
        </w:rPr>
        <w:t xml:space="preserve">Suponiendo el caso intermedio de la Oferta Agregada, analice el impacto de una política monetaria expansiva (considere tanto el modelo IS-LM como el OA-DA). Grafique y explique. </w:t>
      </w:r>
    </w:p>
    <w:p w14:paraId="23765CAA" w14:textId="77777777" w:rsidR="00EE5478" w:rsidRPr="00705569" w:rsidRDefault="00EE5478" w:rsidP="00705569">
      <w:pPr>
        <w:pStyle w:val="Prrafodelista"/>
        <w:numPr>
          <w:ilvl w:val="0"/>
          <w:numId w:val="52"/>
        </w:numPr>
        <w:spacing w:after="0" w:line="240" w:lineRule="auto"/>
        <w:ind w:left="777"/>
        <w:jc w:val="both"/>
        <w:rPr>
          <w:rFonts w:ascii="Calibri" w:hAnsi="Calibri" w:cs="Calibri"/>
          <w:sz w:val="20"/>
          <w:szCs w:val="20"/>
        </w:rPr>
      </w:pPr>
      <w:r w:rsidRPr="00705569">
        <w:rPr>
          <w:rFonts w:ascii="Calibri" w:hAnsi="Calibri" w:cs="Calibri"/>
          <w:sz w:val="20"/>
          <w:szCs w:val="20"/>
        </w:rPr>
        <w:t>¿Qué impacto tendrá la medida mencionada en a) sobre el desempleo, tanto en el corto como largo plazo? Justifique a partir de la Curva de Phillips.</w:t>
      </w:r>
    </w:p>
    <w:p w14:paraId="0ECD9856" w14:textId="77777777" w:rsidR="00EE5478" w:rsidRPr="00705569" w:rsidRDefault="00EE5478" w:rsidP="00705569">
      <w:pPr>
        <w:pStyle w:val="Prrafodelista"/>
        <w:spacing w:after="0" w:line="240" w:lineRule="auto"/>
        <w:ind w:left="777"/>
        <w:jc w:val="both"/>
        <w:rPr>
          <w:rFonts w:ascii="Calibri" w:hAnsi="Calibri" w:cs="Calibri"/>
          <w:sz w:val="20"/>
          <w:szCs w:val="20"/>
        </w:rPr>
      </w:pPr>
    </w:p>
    <w:p w14:paraId="0059E606" w14:textId="77777777" w:rsidR="00EE5478" w:rsidRPr="00705569" w:rsidRDefault="00EE5478" w:rsidP="00705569">
      <w:pPr>
        <w:pStyle w:val="Prrafodelista"/>
        <w:numPr>
          <w:ilvl w:val="0"/>
          <w:numId w:val="49"/>
        </w:numPr>
        <w:spacing w:before="120" w:after="0" w:line="240" w:lineRule="auto"/>
        <w:ind w:left="357" w:hanging="357"/>
        <w:jc w:val="both"/>
        <w:rPr>
          <w:rFonts w:ascii="Calibri" w:hAnsi="Calibri" w:cs="Calibri"/>
          <w:sz w:val="20"/>
          <w:szCs w:val="20"/>
        </w:rPr>
      </w:pPr>
      <w:r w:rsidRPr="00705569">
        <w:rPr>
          <w:rFonts w:ascii="Calibri" w:hAnsi="Calibri" w:cs="Calibri"/>
          <w:sz w:val="20"/>
          <w:szCs w:val="20"/>
        </w:rPr>
        <w:t>A las 9:00 A.M., Pinedo decide analizar la inserción del país en el ámbito internacional, para lo que supone que la Argentina es un país pequeño con perfecta movilidad de capitales (modelo de Mundell-Fleming).</w:t>
      </w:r>
    </w:p>
    <w:p w14:paraId="13DA324C" w14:textId="77777777" w:rsidR="00EE5478" w:rsidRPr="00705569" w:rsidRDefault="00EE5478" w:rsidP="00705569">
      <w:pPr>
        <w:pStyle w:val="Prrafodelista"/>
        <w:numPr>
          <w:ilvl w:val="0"/>
          <w:numId w:val="53"/>
        </w:numPr>
        <w:spacing w:after="0" w:line="240" w:lineRule="auto"/>
        <w:ind w:left="777"/>
        <w:jc w:val="both"/>
        <w:rPr>
          <w:rFonts w:ascii="Calibri" w:hAnsi="Calibri" w:cs="Calibri"/>
          <w:sz w:val="20"/>
          <w:szCs w:val="20"/>
        </w:rPr>
      </w:pPr>
      <w:r w:rsidRPr="00705569">
        <w:rPr>
          <w:rFonts w:ascii="Calibri" w:hAnsi="Calibri" w:cs="Calibri"/>
          <w:sz w:val="20"/>
          <w:szCs w:val="20"/>
        </w:rPr>
        <w:t xml:space="preserve">Partiendo del equilibrio, analice el efecto de una política monetaria expansiva sobre la economía, suponiendo tipo de cambio fijo. ¿Qué recomendaría hacer si usted fuera el presidente Pinedo? Grafique con las curvas IS-LM-BP. </w:t>
      </w:r>
    </w:p>
    <w:p w14:paraId="34C85757" w14:textId="77777777" w:rsidR="00EE5478" w:rsidRPr="00705569" w:rsidRDefault="00EE5478" w:rsidP="00705569">
      <w:pPr>
        <w:pStyle w:val="Prrafodelista"/>
        <w:numPr>
          <w:ilvl w:val="0"/>
          <w:numId w:val="53"/>
        </w:numPr>
        <w:spacing w:after="0" w:line="240" w:lineRule="auto"/>
        <w:ind w:left="777"/>
        <w:jc w:val="both"/>
        <w:rPr>
          <w:rFonts w:ascii="Calibri" w:hAnsi="Calibri" w:cs="Calibri"/>
          <w:sz w:val="20"/>
          <w:szCs w:val="20"/>
        </w:rPr>
      </w:pPr>
      <w:r w:rsidRPr="00705569">
        <w:rPr>
          <w:rFonts w:ascii="Calibri" w:hAnsi="Calibri" w:cs="Calibri"/>
          <w:sz w:val="20"/>
          <w:szCs w:val="20"/>
        </w:rPr>
        <w:t xml:space="preserve">A las 10:00 A.M., Pinedo escuchó que la Reserva Federal de Estados Unidos elevará la tasa de interés en breve. Para beneficiarse de esta medida, ordenó al presidente del Banco Central que el tipo de cambio deje de ser fijo y pase a ser flotante. ¿Está de acuerdo con esta decisión? </w:t>
      </w:r>
    </w:p>
    <w:p w14:paraId="04CB82A0" w14:textId="77777777" w:rsidR="00EE5478" w:rsidRPr="00705569" w:rsidRDefault="00EE5478" w:rsidP="00705569">
      <w:pPr>
        <w:pStyle w:val="Prrafodelista"/>
        <w:ind w:left="777"/>
        <w:jc w:val="both"/>
        <w:rPr>
          <w:rFonts w:ascii="Calibri" w:hAnsi="Calibri" w:cs="Calibri"/>
          <w:sz w:val="20"/>
          <w:szCs w:val="20"/>
        </w:rPr>
      </w:pPr>
    </w:p>
    <w:p w14:paraId="0E5EEDE6" w14:textId="77777777" w:rsidR="00EE5478" w:rsidRPr="00705569" w:rsidRDefault="00EE5478" w:rsidP="00705569">
      <w:pPr>
        <w:pStyle w:val="Prrafodelista"/>
        <w:numPr>
          <w:ilvl w:val="0"/>
          <w:numId w:val="49"/>
        </w:numPr>
        <w:spacing w:after="120" w:line="240" w:lineRule="auto"/>
        <w:ind w:left="357" w:hanging="357"/>
        <w:jc w:val="both"/>
        <w:rPr>
          <w:rFonts w:ascii="Calibri" w:eastAsia="Times New Roman" w:hAnsi="Calibri" w:cs="Calibri"/>
          <w:sz w:val="20"/>
          <w:szCs w:val="20"/>
        </w:rPr>
      </w:pPr>
      <w:r w:rsidRPr="00705569">
        <w:rPr>
          <w:rFonts w:ascii="Calibri" w:hAnsi="Calibri" w:cs="Calibri"/>
          <w:sz w:val="20"/>
          <w:szCs w:val="20"/>
        </w:rPr>
        <w:t>A las 10:55 A.M., Pinedo pide un informe del BCRA y le comentan que hay 1.000 millones de circulante, 2.000 millones de M2 y 4.000 millones de M3, con un encaje del 10%. ¿Cuál será el monto de los depósitos a la vista, depósitos a plazo y la Base Monetaria?</w:t>
      </w:r>
    </w:p>
    <w:p w14:paraId="6AD945C0" w14:textId="77777777" w:rsidR="00FD0D9B" w:rsidRPr="00705569" w:rsidRDefault="00FD0D9B" w:rsidP="00705569">
      <w:pPr>
        <w:pStyle w:val="Prrafodelista"/>
        <w:spacing w:after="120" w:line="240" w:lineRule="auto"/>
        <w:ind w:left="357"/>
        <w:jc w:val="both"/>
        <w:rPr>
          <w:rFonts w:ascii="Calibri" w:eastAsia="Times New Roman" w:hAnsi="Calibri" w:cs="Calibri"/>
          <w:sz w:val="20"/>
          <w:szCs w:val="20"/>
        </w:rPr>
      </w:pPr>
    </w:p>
    <w:p w14:paraId="2C55D59B" w14:textId="77777777" w:rsidR="00EE5478" w:rsidRDefault="00EE5478" w:rsidP="00705569">
      <w:pPr>
        <w:pStyle w:val="Prrafodelista"/>
        <w:numPr>
          <w:ilvl w:val="0"/>
          <w:numId w:val="49"/>
        </w:numPr>
        <w:spacing w:after="0" w:line="240" w:lineRule="auto"/>
        <w:ind w:left="357" w:hanging="357"/>
        <w:jc w:val="both"/>
        <w:rPr>
          <w:rFonts w:ascii="Calibri" w:hAnsi="Calibri" w:cs="Calibri"/>
          <w:sz w:val="20"/>
          <w:szCs w:val="20"/>
        </w:rPr>
      </w:pPr>
      <w:r w:rsidRPr="00705569">
        <w:rPr>
          <w:rFonts w:ascii="Calibri" w:hAnsi="Calibri" w:cs="Calibri"/>
          <w:sz w:val="20"/>
          <w:szCs w:val="20"/>
        </w:rPr>
        <w:t xml:space="preserve">A las 11:55 A.M., y cerca del final de su mandato, Pinedo decide investigar sobre el crecimiento económico, por lo que le pide que le defina dicho concepto. De forma adicional, mencione los factores </w:t>
      </w:r>
      <w:r w:rsidRPr="00705569">
        <w:rPr>
          <w:rFonts w:ascii="Calibri" w:hAnsi="Calibri" w:cs="Calibri"/>
          <w:sz w:val="20"/>
          <w:szCs w:val="20"/>
        </w:rPr>
        <w:lastRenderedPageBreak/>
        <w:t>que afectan o explican el crecimiento económico de los países, diferenciando entre factores endógenos y exógenos</w:t>
      </w:r>
    </w:p>
    <w:p w14:paraId="73F062B6" w14:textId="77777777" w:rsidR="00FD0D9B" w:rsidRPr="00705569" w:rsidRDefault="00FD0D9B" w:rsidP="00705569">
      <w:pPr>
        <w:spacing w:after="0" w:line="240" w:lineRule="auto"/>
        <w:jc w:val="both"/>
        <w:rPr>
          <w:rFonts w:ascii="Calibri" w:hAnsi="Calibri" w:cs="Calibri"/>
          <w:sz w:val="20"/>
          <w:szCs w:val="20"/>
        </w:rPr>
      </w:pPr>
    </w:p>
    <w:p w14:paraId="6807E44A" w14:textId="77777777" w:rsidR="00EE5478" w:rsidRDefault="00FD0D9B" w:rsidP="00705569">
      <w:pPr>
        <w:pStyle w:val="Prrafodelista"/>
        <w:numPr>
          <w:ilvl w:val="0"/>
          <w:numId w:val="49"/>
        </w:numPr>
        <w:ind w:left="363"/>
        <w:rPr>
          <w:rFonts w:cstheme="minorHAnsi"/>
          <w:sz w:val="20"/>
          <w:szCs w:val="20"/>
        </w:rPr>
      </w:pPr>
      <w:r>
        <w:rPr>
          <w:rFonts w:cstheme="minorHAnsi"/>
          <w:sz w:val="20"/>
          <w:szCs w:val="20"/>
        </w:rPr>
        <w:t>Suponga que la economía del pequeño país cerrado de Islas Salomón se encuentra perfectamente descripta por un modelo IS-LM con los siguientes datos:</w:t>
      </w:r>
    </w:p>
    <w:p w14:paraId="11CDD49C" w14:textId="77777777" w:rsidR="00FD0D9B" w:rsidRDefault="00FD0D9B" w:rsidP="00705569">
      <w:pPr>
        <w:pStyle w:val="Prrafodelista"/>
        <w:ind w:left="363"/>
        <w:rPr>
          <w:rFonts w:ascii="Cambria Math" w:hAnsi="Cambria Math" w:cstheme="minorHAnsi"/>
          <w:sz w:val="20"/>
          <w:szCs w:val="20"/>
          <w:oMath/>
        </w:rPr>
        <w:sectPr w:rsidR="00FD0D9B" w:rsidSect="008F17A0">
          <w:footerReference w:type="default" r:id="rId12"/>
          <w:pgSz w:w="12240" w:h="15840"/>
          <w:pgMar w:top="1417" w:right="1701" w:bottom="1417" w:left="1701" w:header="708" w:footer="708" w:gutter="0"/>
          <w:cols w:space="708"/>
          <w:titlePg/>
          <w:docGrid w:linePitch="360"/>
        </w:sectPr>
      </w:pPr>
    </w:p>
    <w:p w14:paraId="20622377" w14:textId="77777777" w:rsidR="00FD0D9B" w:rsidRPr="00705569" w:rsidRDefault="00FD0D9B" w:rsidP="00705569">
      <w:pPr>
        <w:pStyle w:val="Prrafodelista"/>
        <w:ind w:left="363"/>
        <w:rPr>
          <w:rFonts w:cstheme="minorHAnsi"/>
          <w:sz w:val="20"/>
          <w:szCs w:val="20"/>
        </w:rPr>
      </w:pPr>
      <m:oMathPara>
        <m:oMath>
          <m:r>
            <w:rPr>
              <w:rFonts w:ascii="Cambria Math" w:hAnsi="Cambria Math" w:cstheme="minorHAnsi"/>
              <w:sz w:val="20"/>
              <w:szCs w:val="20"/>
            </w:rPr>
            <m:t>C=5000+0,8Yd</m:t>
          </m:r>
        </m:oMath>
      </m:oMathPara>
    </w:p>
    <w:p w14:paraId="6FF747F2" w14:textId="77777777" w:rsidR="00FD0D9B" w:rsidRPr="00FD0D9B" w:rsidRDefault="00FD0D9B" w:rsidP="00705569">
      <w:pPr>
        <w:pStyle w:val="Prrafodelista"/>
        <w:ind w:left="363"/>
        <w:rPr>
          <w:rFonts w:cstheme="minorHAnsi"/>
          <w:sz w:val="20"/>
          <w:szCs w:val="20"/>
        </w:rPr>
      </w:pPr>
      <m:oMathPara>
        <m:oMath>
          <m:r>
            <w:rPr>
              <w:rFonts w:ascii="Cambria Math" w:hAnsi="Cambria Math" w:cstheme="minorHAnsi"/>
              <w:sz w:val="20"/>
              <w:szCs w:val="20"/>
            </w:rPr>
            <m:t>I=2000-10i</m:t>
          </m:r>
        </m:oMath>
      </m:oMathPara>
    </w:p>
    <w:p w14:paraId="7C900632" w14:textId="77777777" w:rsidR="00FD0D9B" w:rsidRPr="00705569" w:rsidRDefault="00FD0D9B" w:rsidP="00705569">
      <w:pPr>
        <w:pStyle w:val="Prrafodelista"/>
        <w:ind w:left="363"/>
        <w:rPr>
          <w:rFonts w:cstheme="minorHAnsi"/>
          <w:sz w:val="20"/>
          <w:szCs w:val="20"/>
        </w:rPr>
      </w:pPr>
      <m:oMathPara>
        <m:oMath>
          <m:r>
            <w:rPr>
              <w:rFonts w:ascii="Cambria Math" w:hAnsi="Cambria Math" w:cstheme="minorHAnsi"/>
              <w:sz w:val="20"/>
              <w:szCs w:val="20"/>
            </w:rPr>
            <m:t>G=1500</m:t>
          </m:r>
        </m:oMath>
      </m:oMathPara>
    </w:p>
    <w:p w14:paraId="3C4AB2F6" w14:textId="77777777" w:rsidR="00FD0D9B" w:rsidRPr="00705569" w:rsidRDefault="00FD0D9B" w:rsidP="00705569">
      <w:pPr>
        <w:pStyle w:val="Prrafodelista"/>
        <w:ind w:left="363"/>
        <w:rPr>
          <w:rFonts w:cstheme="minorHAnsi"/>
          <w:sz w:val="20"/>
          <w:szCs w:val="20"/>
        </w:rPr>
      </w:pPr>
      <m:oMathPara>
        <m:oMath>
          <m:r>
            <w:rPr>
              <w:rFonts w:ascii="Cambria Math" w:hAnsi="Cambria Math" w:cstheme="minorHAnsi"/>
              <w:sz w:val="20"/>
              <w:szCs w:val="20"/>
            </w:rPr>
            <m:t>T=1000+0,25Y</m:t>
          </m:r>
        </m:oMath>
      </m:oMathPara>
    </w:p>
    <w:p w14:paraId="18C05884" w14:textId="77777777" w:rsidR="00FD0D9B" w:rsidRPr="00705569" w:rsidRDefault="00FD0D9B" w:rsidP="00705569">
      <w:pPr>
        <w:pStyle w:val="Prrafodelista"/>
        <w:ind w:left="363"/>
        <w:rPr>
          <w:rFonts w:cstheme="minorHAnsi"/>
          <w:sz w:val="20"/>
          <w:szCs w:val="20"/>
        </w:rPr>
      </w:pPr>
      <m:oMathPara>
        <m:oMath>
          <m:r>
            <w:rPr>
              <w:rFonts w:ascii="Cambria Math" w:hAnsi="Cambria Math" w:cstheme="minorHAnsi"/>
              <w:sz w:val="20"/>
              <w:szCs w:val="20"/>
            </w:rPr>
            <m:t>TR=500</m:t>
          </m:r>
        </m:oMath>
      </m:oMathPara>
    </w:p>
    <w:p w14:paraId="26108EEE" w14:textId="77777777" w:rsidR="00FD0D9B" w:rsidRPr="00705569" w:rsidRDefault="00FD0D9B" w:rsidP="00705569">
      <w:pPr>
        <w:pStyle w:val="Prrafodelista"/>
        <w:ind w:left="363"/>
        <w:rPr>
          <w:rFonts w:cstheme="minorHAnsi"/>
          <w:sz w:val="20"/>
          <w:szCs w:val="20"/>
        </w:rPr>
      </w:pPr>
      <m:oMathPara>
        <m:oMath>
          <m:r>
            <w:rPr>
              <w:rFonts w:ascii="Cambria Math" w:hAnsi="Cambria Math" w:cstheme="minorHAnsi"/>
              <w:sz w:val="20"/>
              <w:szCs w:val="20"/>
            </w:rPr>
            <m:t>M=10.000</m:t>
          </m:r>
        </m:oMath>
      </m:oMathPara>
    </w:p>
    <w:p w14:paraId="6448052B" w14:textId="77777777" w:rsidR="00FD0D9B" w:rsidRPr="00FD0D9B" w:rsidRDefault="00FD0D9B" w:rsidP="00705569">
      <w:pPr>
        <w:pStyle w:val="Prrafodelista"/>
        <w:ind w:left="363"/>
        <w:rPr>
          <w:rFonts w:cstheme="minorHAnsi"/>
          <w:sz w:val="20"/>
          <w:szCs w:val="20"/>
        </w:rPr>
      </w:pPr>
      <m:oMathPara>
        <m:oMath>
          <m:r>
            <w:rPr>
              <w:rFonts w:ascii="Cambria Math" w:hAnsi="Cambria Math" w:cstheme="minorHAnsi"/>
              <w:sz w:val="20"/>
              <w:szCs w:val="20"/>
            </w:rPr>
            <m:t>P=1</m:t>
          </m:r>
        </m:oMath>
      </m:oMathPara>
    </w:p>
    <w:p w14:paraId="39FB321D" w14:textId="77777777" w:rsidR="00FD0D9B" w:rsidRPr="00705569" w:rsidRDefault="00691BB0" w:rsidP="00705569">
      <w:pPr>
        <w:pStyle w:val="Prrafodelista"/>
        <w:ind w:left="363"/>
        <w:rPr>
          <w:rFonts w:cstheme="minorHAnsi"/>
          <w:sz w:val="20"/>
          <w:szCs w:val="20"/>
        </w:rPr>
      </w:pPr>
      <m:oMathPara>
        <m:oMath>
          <m:sSup>
            <m:sSupPr>
              <m:ctrlPr>
                <w:rPr>
                  <w:rFonts w:ascii="Cambria Math" w:hAnsi="Cambria Math" w:cstheme="minorHAnsi"/>
                  <w:i/>
                  <w:sz w:val="20"/>
                  <w:szCs w:val="20"/>
                </w:rPr>
              </m:ctrlPr>
            </m:sSupPr>
            <m:e>
              <m:r>
                <w:rPr>
                  <w:rFonts w:ascii="Cambria Math" w:hAnsi="Cambria Math" w:cstheme="minorHAnsi"/>
                  <w:sz w:val="20"/>
                  <w:szCs w:val="20"/>
                </w:rPr>
                <m:t>L</m:t>
              </m:r>
            </m:e>
            <m:sup>
              <m:r>
                <w:rPr>
                  <w:rFonts w:ascii="Cambria Math" w:hAnsi="Cambria Math" w:cstheme="minorHAnsi"/>
                  <w:sz w:val="20"/>
                  <w:szCs w:val="20"/>
                </w:rPr>
                <m:t>d</m:t>
              </m:r>
            </m:sup>
          </m:sSup>
          <m:r>
            <w:rPr>
              <w:rFonts w:ascii="Cambria Math" w:hAnsi="Cambria Math" w:cstheme="minorHAnsi"/>
              <w:sz w:val="20"/>
              <w:szCs w:val="20"/>
            </w:rPr>
            <m:t>=0,5Y-8i</m:t>
          </m:r>
        </m:oMath>
      </m:oMathPara>
    </w:p>
    <w:p w14:paraId="74BE6729" w14:textId="77777777" w:rsidR="00FD0D9B" w:rsidRDefault="00FD0D9B">
      <w:pPr>
        <w:rPr>
          <w:rFonts w:cstheme="minorHAnsi"/>
          <w:sz w:val="20"/>
          <w:szCs w:val="20"/>
        </w:rPr>
        <w:sectPr w:rsidR="00FD0D9B" w:rsidSect="00705569">
          <w:type w:val="continuous"/>
          <w:pgSz w:w="12240" w:h="15840"/>
          <w:pgMar w:top="1417" w:right="1701" w:bottom="1417" w:left="1701" w:header="708" w:footer="708" w:gutter="0"/>
          <w:cols w:num="2" w:space="708"/>
          <w:titlePg/>
          <w:docGrid w:linePitch="360"/>
        </w:sectPr>
      </w:pPr>
    </w:p>
    <w:p w14:paraId="47888DEC" w14:textId="77777777" w:rsidR="00FD0D9B" w:rsidRDefault="00FD0D9B" w:rsidP="00705569">
      <w:pPr>
        <w:pStyle w:val="Prrafodelista"/>
        <w:numPr>
          <w:ilvl w:val="0"/>
          <w:numId w:val="54"/>
        </w:numPr>
        <w:ind w:left="711"/>
        <w:rPr>
          <w:rFonts w:cstheme="minorHAnsi"/>
          <w:sz w:val="20"/>
          <w:szCs w:val="20"/>
        </w:rPr>
      </w:pPr>
      <w:r>
        <w:rPr>
          <w:rFonts w:cstheme="minorHAnsi"/>
          <w:sz w:val="20"/>
          <w:szCs w:val="20"/>
        </w:rPr>
        <w:lastRenderedPageBreak/>
        <w:t>Encuentre el equilibrio de la economía y grafique, relacionando el modelo IS-LM con el mercado de bienes y servicios y el mercado de dinero.</w:t>
      </w:r>
    </w:p>
    <w:p w14:paraId="5CB984A7" w14:textId="77777777" w:rsidR="00FD0D9B" w:rsidRDefault="00FD0D9B" w:rsidP="00705569">
      <w:pPr>
        <w:pStyle w:val="Prrafodelista"/>
        <w:numPr>
          <w:ilvl w:val="0"/>
          <w:numId w:val="54"/>
        </w:numPr>
        <w:ind w:left="711"/>
        <w:rPr>
          <w:rFonts w:cstheme="minorHAnsi"/>
          <w:sz w:val="20"/>
          <w:szCs w:val="20"/>
        </w:rPr>
      </w:pPr>
      <w:r>
        <w:rPr>
          <w:rFonts w:cstheme="minorHAnsi"/>
          <w:sz w:val="20"/>
          <w:szCs w:val="20"/>
        </w:rPr>
        <w:t>El Presidente de las Islas Salomón quiere realizar una política que logre aumentar el PBI de su país. Para ello contempla dos opciones: subir el gasto público en $100 o subir la oferta monetaria en $100. Explique qué opción le recomendaría y por qué.</w:t>
      </w:r>
    </w:p>
    <w:p w14:paraId="5422E66A" w14:textId="77777777" w:rsidR="00FD0D9B" w:rsidRDefault="00FD0D9B" w:rsidP="00705569">
      <w:pPr>
        <w:pStyle w:val="Prrafodelista"/>
        <w:numPr>
          <w:ilvl w:val="0"/>
          <w:numId w:val="54"/>
        </w:numPr>
        <w:ind w:left="711"/>
        <w:rPr>
          <w:rFonts w:cstheme="minorHAnsi"/>
          <w:sz w:val="20"/>
          <w:szCs w:val="20"/>
        </w:rPr>
      </w:pPr>
      <w:r>
        <w:rPr>
          <w:rFonts w:cstheme="minorHAnsi"/>
          <w:sz w:val="20"/>
          <w:szCs w:val="20"/>
        </w:rPr>
        <w:t xml:space="preserve">Suponga que se opta por la suba del gasto </w:t>
      </w:r>
      <w:r w:rsidR="004C2444">
        <w:rPr>
          <w:rFonts w:cstheme="minorHAnsi"/>
          <w:sz w:val="20"/>
          <w:szCs w:val="20"/>
        </w:rPr>
        <w:t>público</w:t>
      </w:r>
      <w:r>
        <w:rPr>
          <w:rFonts w:cstheme="minorHAnsi"/>
          <w:sz w:val="20"/>
          <w:szCs w:val="20"/>
        </w:rPr>
        <w:t xml:space="preserve"> en $100. Calcule el nuevo </w:t>
      </w:r>
      <w:r w:rsidR="004C2444">
        <w:rPr>
          <w:rFonts w:cstheme="minorHAnsi"/>
          <w:sz w:val="20"/>
          <w:szCs w:val="20"/>
        </w:rPr>
        <w:t>equilibrio</w:t>
      </w:r>
      <w:r>
        <w:rPr>
          <w:rFonts w:cstheme="minorHAnsi"/>
          <w:sz w:val="20"/>
          <w:szCs w:val="20"/>
        </w:rPr>
        <w:t>, grafique y explique el ajuste previsto en la economía hasta alcanzar un nuevo equilibrio.</w:t>
      </w:r>
    </w:p>
    <w:p w14:paraId="59EE51FD" w14:textId="77777777" w:rsidR="004C2444" w:rsidRDefault="004C2444" w:rsidP="00705569">
      <w:pPr>
        <w:pStyle w:val="Prrafodelista"/>
        <w:ind w:left="363"/>
        <w:rPr>
          <w:rFonts w:cstheme="minorHAnsi"/>
          <w:sz w:val="20"/>
          <w:szCs w:val="20"/>
        </w:rPr>
      </w:pPr>
    </w:p>
    <w:p w14:paraId="26CC3CD1" w14:textId="77777777" w:rsidR="00FD0D9B" w:rsidRDefault="00FD0D9B" w:rsidP="00705569">
      <w:pPr>
        <w:pStyle w:val="Prrafodelista"/>
        <w:numPr>
          <w:ilvl w:val="0"/>
          <w:numId w:val="49"/>
        </w:numPr>
        <w:ind w:left="363"/>
        <w:rPr>
          <w:rFonts w:cstheme="minorHAnsi"/>
          <w:sz w:val="20"/>
          <w:szCs w:val="20"/>
        </w:rPr>
      </w:pPr>
      <w:r>
        <w:rPr>
          <w:rFonts w:cstheme="minorHAnsi"/>
          <w:sz w:val="20"/>
          <w:szCs w:val="20"/>
        </w:rPr>
        <w:t xml:space="preserve">Suponga ahora que </w:t>
      </w:r>
      <w:r w:rsidR="004C2444">
        <w:rPr>
          <w:rFonts w:cstheme="minorHAnsi"/>
          <w:sz w:val="20"/>
          <w:szCs w:val="20"/>
        </w:rPr>
        <w:t>estamos</w:t>
      </w:r>
      <w:r>
        <w:rPr>
          <w:rFonts w:cstheme="minorHAnsi"/>
          <w:sz w:val="20"/>
          <w:szCs w:val="20"/>
        </w:rPr>
        <w:t xml:space="preserve"> analizando el caso de Andorra, una economía abierta y con perfecta movilidad de capitales. Utilizando el modelo Mundell-Fleming, grafique el impacto que tendría una suba de la tasa de interés internacional. Explique la transición de la economía desde el equilibrio inicial al equilibrio final y como se verán </w:t>
      </w:r>
      <w:r w:rsidR="004C2444">
        <w:rPr>
          <w:rFonts w:cstheme="minorHAnsi"/>
          <w:sz w:val="20"/>
          <w:szCs w:val="20"/>
        </w:rPr>
        <w:t>afectadas</w:t>
      </w:r>
      <w:r>
        <w:rPr>
          <w:rFonts w:cstheme="minorHAnsi"/>
          <w:sz w:val="20"/>
          <w:szCs w:val="20"/>
        </w:rPr>
        <w:t xml:space="preserve"> las principales variables del modelo. Para responder, suponga (por separado) los siguientes casos:</w:t>
      </w:r>
    </w:p>
    <w:p w14:paraId="0445D29B" w14:textId="77777777" w:rsidR="00FD0D9B" w:rsidRDefault="00FD0D9B" w:rsidP="00705569">
      <w:pPr>
        <w:pStyle w:val="Prrafodelista"/>
        <w:numPr>
          <w:ilvl w:val="1"/>
          <w:numId w:val="49"/>
        </w:numPr>
        <w:ind w:left="1083"/>
        <w:rPr>
          <w:rFonts w:cstheme="minorHAnsi"/>
          <w:sz w:val="20"/>
          <w:szCs w:val="20"/>
        </w:rPr>
      </w:pPr>
      <w:r>
        <w:rPr>
          <w:rFonts w:cstheme="minorHAnsi"/>
          <w:sz w:val="20"/>
          <w:szCs w:val="20"/>
        </w:rPr>
        <w:t>Andorra tiene un régimen de tipo de cambio fijo.</w:t>
      </w:r>
    </w:p>
    <w:p w14:paraId="05AD2C06" w14:textId="77777777" w:rsidR="00FD0D9B" w:rsidRDefault="00FD0D9B" w:rsidP="00705569">
      <w:pPr>
        <w:pStyle w:val="Prrafodelista"/>
        <w:numPr>
          <w:ilvl w:val="1"/>
          <w:numId w:val="49"/>
        </w:numPr>
        <w:ind w:left="1083"/>
        <w:rPr>
          <w:rFonts w:cstheme="minorHAnsi"/>
          <w:sz w:val="20"/>
          <w:szCs w:val="20"/>
        </w:rPr>
      </w:pPr>
      <w:r>
        <w:rPr>
          <w:rFonts w:cstheme="minorHAnsi"/>
          <w:sz w:val="20"/>
          <w:szCs w:val="20"/>
        </w:rPr>
        <w:t>Andorra tiene un régimen de tipo de cambio flexible.</w:t>
      </w:r>
    </w:p>
    <w:p w14:paraId="5F7E9FFE" w14:textId="77777777" w:rsidR="004C2444" w:rsidRDefault="004C2444" w:rsidP="00705569">
      <w:pPr>
        <w:pStyle w:val="Prrafodelista"/>
        <w:ind w:left="363"/>
        <w:rPr>
          <w:rFonts w:cstheme="minorHAnsi"/>
          <w:sz w:val="20"/>
          <w:szCs w:val="20"/>
        </w:rPr>
      </w:pPr>
    </w:p>
    <w:p w14:paraId="17CCCDDC" w14:textId="77777777" w:rsidR="00FD0D9B" w:rsidRDefault="004C2444" w:rsidP="00705569">
      <w:pPr>
        <w:pStyle w:val="Prrafodelista"/>
        <w:numPr>
          <w:ilvl w:val="0"/>
          <w:numId w:val="49"/>
        </w:numPr>
        <w:ind w:left="363"/>
        <w:rPr>
          <w:rFonts w:cstheme="minorHAnsi"/>
          <w:sz w:val="20"/>
          <w:szCs w:val="20"/>
        </w:rPr>
      </w:pPr>
      <w:r>
        <w:rPr>
          <w:rFonts w:cstheme="minorHAnsi"/>
          <w:sz w:val="20"/>
          <w:szCs w:val="20"/>
        </w:rPr>
        <w:t>El Banco Central de las Islas Salomón decide emprender una política monetaria expansiva consistente en la compra de divisas. Grafique y explique el efecto en la economía suponiendo los siguientes contextos (analice por separado, y no omita explicar la transición de la economía desde el equilibrio inicial al equilibrio final):</w:t>
      </w:r>
    </w:p>
    <w:p w14:paraId="27022AB2" w14:textId="77777777" w:rsidR="004C2444" w:rsidRDefault="004C2444" w:rsidP="00705569">
      <w:pPr>
        <w:pStyle w:val="Prrafodelista"/>
        <w:numPr>
          <w:ilvl w:val="1"/>
          <w:numId w:val="49"/>
        </w:numPr>
        <w:ind w:left="1083"/>
        <w:rPr>
          <w:rFonts w:cstheme="minorHAnsi"/>
          <w:sz w:val="20"/>
          <w:szCs w:val="20"/>
        </w:rPr>
      </w:pPr>
      <w:r>
        <w:rPr>
          <w:rFonts w:cstheme="minorHAnsi"/>
          <w:sz w:val="20"/>
          <w:szCs w:val="20"/>
        </w:rPr>
        <w:t>Modelo OA-DA, largo plazo.</w:t>
      </w:r>
    </w:p>
    <w:p w14:paraId="192CA3DE" w14:textId="77777777" w:rsidR="004C2444" w:rsidRDefault="004C2444" w:rsidP="00705569">
      <w:pPr>
        <w:pStyle w:val="Prrafodelista"/>
        <w:numPr>
          <w:ilvl w:val="1"/>
          <w:numId w:val="49"/>
        </w:numPr>
        <w:ind w:left="1083"/>
        <w:rPr>
          <w:rFonts w:cstheme="minorHAnsi"/>
          <w:sz w:val="20"/>
          <w:szCs w:val="20"/>
        </w:rPr>
      </w:pPr>
      <w:r>
        <w:rPr>
          <w:rFonts w:cstheme="minorHAnsi"/>
          <w:sz w:val="20"/>
          <w:szCs w:val="20"/>
        </w:rPr>
        <w:t>Modelo OA-DA, OA keynesiana intermedia.</w:t>
      </w:r>
    </w:p>
    <w:p w14:paraId="60972DC6" w14:textId="77777777" w:rsidR="004C2444" w:rsidRDefault="004C2444" w:rsidP="00705569">
      <w:pPr>
        <w:pStyle w:val="Prrafodelista"/>
        <w:ind w:left="363"/>
        <w:rPr>
          <w:rFonts w:cstheme="minorHAnsi"/>
          <w:sz w:val="20"/>
          <w:szCs w:val="20"/>
        </w:rPr>
      </w:pPr>
    </w:p>
    <w:p w14:paraId="22C3F2A0" w14:textId="77777777" w:rsidR="004C2444" w:rsidRDefault="004C2444" w:rsidP="00705569">
      <w:pPr>
        <w:pStyle w:val="Prrafodelista"/>
        <w:numPr>
          <w:ilvl w:val="0"/>
          <w:numId w:val="49"/>
        </w:numPr>
        <w:ind w:left="363"/>
        <w:rPr>
          <w:rFonts w:cstheme="minorHAnsi"/>
          <w:sz w:val="20"/>
          <w:szCs w:val="20"/>
        </w:rPr>
      </w:pPr>
      <w:r>
        <w:rPr>
          <w:rFonts w:cstheme="minorHAnsi"/>
          <w:sz w:val="20"/>
          <w:szCs w:val="20"/>
        </w:rPr>
        <w:t xml:space="preserve">El ministro de hacienda de Malta ha decidido aumentar las transferencias. </w:t>
      </w:r>
    </w:p>
    <w:p w14:paraId="523FBAF7" w14:textId="77777777" w:rsidR="004C2444" w:rsidRDefault="004C2444" w:rsidP="00705569">
      <w:pPr>
        <w:pStyle w:val="Prrafodelista"/>
        <w:numPr>
          <w:ilvl w:val="1"/>
          <w:numId w:val="49"/>
        </w:numPr>
        <w:ind w:left="1083"/>
        <w:rPr>
          <w:rFonts w:cstheme="minorHAnsi"/>
          <w:sz w:val="20"/>
          <w:szCs w:val="20"/>
        </w:rPr>
      </w:pPr>
      <w:r>
        <w:rPr>
          <w:rFonts w:cstheme="minorHAnsi"/>
          <w:sz w:val="20"/>
          <w:szCs w:val="20"/>
        </w:rPr>
        <w:t xml:space="preserve">Explique y grafique el efecto de esta medida en la producción de Malta, empleando el Modelo Renta-Gasto (o Modelo Keynesiano Simple). </w:t>
      </w:r>
    </w:p>
    <w:p w14:paraId="71F48393" w14:textId="77777777" w:rsidR="004C2444" w:rsidRDefault="004C2444" w:rsidP="00705569">
      <w:pPr>
        <w:pStyle w:val="Prrafodelista"/>
        <w:numPr>
          <w:ilvl w:val="1"/>
          <w:numId w:val="49"/>
        </w:numPr>
        <w:ind w:left="1083"/>
        <w:rPr>
          <w:rFonts w:cstheme="minorHAnsi"/>
          <w:sz w:val="20"/>
          <w:szCs w:val="20"/>
        </w:rPr>
      </w:pPr>
      <w:r>
        <w:rPr>
          <w:rFonts w:cstheme="minorHAnsi"/>
          <w:sz w:val="20"/>
          <w:szCs w:val="20"/>
        </w:rPr>
        <w:t>Explique de qué se trata el efecto multiplicador y de qué dependerá su magnitud en el contexto del Modelo Renta-Gasto.</w:t>
      </w:r>
    </w:p>
    <w:p w14:paraId="4C68832E" w14:textId="77777777" w:rsidR="004C2444" w:rsidRDefault="004C2444" w:rsidP="00705569">
      <w:pPr>
        <w:pStyle w:val="Prrafodelista"/>
        <w:numPr>
          <w:ilvl w:val="1"/>
          <w:numId w:val="49"/>
        </w:numPr>
        <w:ind w:left="1083"/>
        <w:rPr>
          <w:rFonts w:cstheme="minorHAnsi"/>
          <w:sz w:val="20"/>
          <w:szCs w:val="20"/>
        </w:rPr>
      </w:pPr>
      <w:r>
        <w:rPr>
          <w:rFonts w:cstheme="minorHAnsi"/>
          <w:sz w:val="20"/>
          <w:szCs w:val="20"/>
        </w:rPr>
        <w:t>La medida mencionada en el punto a), hubiera sido igual de efectiva en el modelo IS-LM? Argumente su respuesta.</w:t>
      </w:r>
    </w:p>
    <w:p w14:paraId="607D6163" w14:textId="77777777" w:rsidR="004C2444" w:rsidRDefault="004C2444" w:rsidP="00705569">
      <w:pPr>
        <w:pStyle w:val="Prrafodelista"/>
        <w:ind w:left="363"/>
        <w:rPr>
          <w:rFonts w:cstheme="minorHAnsi"/>
          <w:sz w:val="20"/>
          <w:szCs w:val="20"/>
        </w:rPr>
      </w:pPr>
    </w:p>
    <w:p w14:paraId="450DFF76" w14:textId="77777777" w:rsidR="004C2444" w:rsidRPr="00705569" w:rsidRDefault="004C2444" w:rsidP="00705569">
      <w:pPr>
        <w:pStyle w:val="Prrafodelista"/>
        <w:numPr>
          <w:ilvl w:val="0"/>
          <w:numId w:val="49"/>
        </w:numPr>
        <w:ind w:left="363"/>
        <w:rPr>
          <w:rFonts w:cstheme="minorHAnsi"/>
          <w:sz w:val="20"/>
          <w:szCs w:val="20"/>
        </w:rPr>
      </w:pPr>
      <w:r w:rsidRPr="00705569">
        <w:rPr>
          <w:rFonts w:cstheme="minorHAnsi"/>
          <w:sz w:val="20"/>
          <w:szCs w:val="20"/>
        </w:rPr>
        <w:t>El Ministro de Economía de Argentina declaró recientemente que “la única forma de bajar la inflación es elevando el desempleo”. Discuta la validez de esta afirmación utilizando l</w:t>
      </w:r>
      <w:r w:rsidR="00A11975" w:rsidRPr="00705569">
        <w:rPr>
          <w:rFonts w:cstheme="minorHAnsi"/>
          <w:sz w:val="20"/>
          <w:szCs w:val="20"/>
        </w:rPr>
        <w:t>as distintas Curvas de Phillips</w:t>
      </w:r>
      <w:r w:rsidR="00A11975">
        <w:rPr>
          <w:rFonts w:cstheme="minorHAnsi"/>
          <w:sz w:val="20"/>
          <w:szCs w:val="20"/>
        </w:rPr>
        <w:t xml:space="preserve"> </w:t>
      </w:r>
      <w:r w:rsidRPr="00705569">
        <w:rPr>
          <w:rFonts w:cstheme="minorHAnsi"/>
          <w:sz w:val="20"/>
          <w:szCs w:val="20"/>
        </w:rPr>
        <w:t>estudiadas en clase.</w:t>
      </w:r>
    </w:p>
    <w:p w14:paraId="450E2C4E" w14:textId="77777777" w:rsidR="00A11975" w:rsidRDefault="00A11975" w:rsidP="00705569">
      <w:pPr>
        <w:pStyle w:val="Prrafodelista"/>
        <w:ind w:left="363"/>
        <w:rPr>
          <w:rFonts w:cstheme="minorHAnsi"/>
          <w:sz w:val="20"/>
          <w:szCs w:val="20"/>
        </w:rPr>
      </w:pPr>
    </w:p>
    <w:p w14:paraId="4BC68F64" w14:textId="77777777" w:rsidR="004C2444" w:rsidRDefault="004C2444" w:rsidP="00705569">
      <w:pPr>
        <w:pStyle w:val="Prrafodelista"/>
        <w:numPr>
          <w:ilvl w:val="0"/>
          <w:numId w:val="49"/>
        </w:numPr>
        <w:ind w:left="363"/>
        <w:rPr>
          <w:rFonts w:cstheme="minorHAnsi"/>
          <w:sz w:val="20"/>
          <w:szCs w:val="20"/>
        </w:rPr>
      </w:pPr>
      <w:r>
        <w:rPr>
          <w:rFonts w:cstheme="minorHAnsi"/>
          <w:sz w:val="20"/>
          <w:szCs w:val="20"/>
        </w:rPr>
        <w:t>Explique las principales diferencias entre los modelos de crecimiento exógeno y los modelos de crecimiento endógeno.</w:t>
      </w:r>
    </w:p>
    <w:p w14:paraId="1B77CE1D" w14:textId="77777777" w:rsidR="00FA51BE" w:rsidRDefault="00FA51BE" w:rsidP="00705569">
      <w:pPr>
        <w:pStyle w:val="Prrafodelista"/>
        <w:ind w:left="363"/>
        <w:rPr>
          <w:rFonts w:cstheme="minorHAnsi"/>
          <w:sz w:val="20"/>
          <w:szCs w:val="20"/>
        </w:rPr>
      </w:pPr>
    </w:p>
    <w:p w14:paraId="5E2AFFC2" w14:textId="77777777" w:rsidR="00FA51BE" w:rsidRPr="00705569" w:rsidRDefault="00FA51BE" w:rsidP="00705569">
      <w:pPr>
        <w:pStyle w:val="Prrafodelista"/>
        <w:numPr>
          <w:ilvl w:val="0"/>
          <w:numId w:val="49"/>
        </w:numPr>
        <w:ind w:left="363"/>
        <w:jc w:val="both"/>
        <w:rPr>
          <w:rFonts w:cstheme="minorHAnsi"/>
          <w:sz w:val="20"/>
          <w:szCs w:val="20"/>
        </w:rPr>
      </w:pPr>
      <w:r w:rsidRPr="00705569">
        <w:rPr>
          <w:rFonts w:cstheme="minorHAnsi"/>
          <w:sz w:val="20"/>
          <w:szCs w:val="20"/>
        </w:rPr>
        <w:t>En función del modelo renta-gasto (o modelo keynesiano simple), diga si la siguiente afirmación es verdadera o falsa, justificando en c</w:t>
      </w:r>
      <w:r>
        <w:rPr>
          <w:rFonts w:cstheme="minorHAnsi"/>
          <w:sz w:val="20"/>
          <w:szCs w:val="20"/>
        </w:rPr>
        <w:t>ualquier caso:</w:t>
      </w:r>
      <w:r w:rsidRPr="00705569">
        <w:rPr>
          <w:rFonts w:cstheme="minorHAnsi"/>
          <w:sz w:val="20"/>
          <w:szCs w:val="20"/>
        </w:rPr>
        <w:t xml:space="preserve"> “El gobierno aumentó el gasto público en 200 pero finalmente la producción aumentó en 500, debido a que por efecto de la política realizada aumentó la inversión”.</w:t>
      </w:r>
    </w:p>
    <w:p w14:paraId="32A28B6C" w14:textId="77777777" w:rsidR="00FA51BE" w:rsidRPr="00FA51BE" w:rsidRDefault="00FA51BE" w:rsidP="00705569">
      <w:pPr>
        <w:pStyle w:val="Prrafodelista"/>
        <w:ind w:left="363"/>
        <w:rPr>
          <w:rFonts w:cstheme="minorHAnsi"/>
          <w:sz w:val="20"/>
          <w:szCs w:val="20"/>
        </w:rPr>
      </w:pPr>
    </w:p>
    <w:p w14:paraId="20CB6ED3" w14:textId="77777777" w:rsidR="00FA51BE" w:rsidRPr="00705569" w:rsidRDefault="00FA51BE" w:rsidP="00705569">
      <w:pPr>
        <w:pStyle w:val="Prrafodelista"/>
        <w:numPr>
          <w:ilvl w:val="0"/>
          <w:numId w:val="49"/>
        </w:numPr>
        <w:ind w:left="363"/>
        <w:jc w:val="both"/>
        <w:rPr>
          <w:rFonts w:cstheme="minorHAnsi"/>
          <w:sz w:val="20"/>
          <w:szCs w:val="20"/>
        </w:rPr>
      </w:pPr>
      <w:r w:rsidRPr="00705569">
        <w:rPr>
          <w:rFonts w:cstheme="minorHAnsi"/>
          <w:sz w:val="20"/>
          <w:szCs w:val="20"/>
        </w:rPr>
        <w:t>Explique las diferencias/similitudes entre el multiplicador keynesiano del gasto (α) y el multiplicador de la política fiscal, principalmente desde un punto de vista económico (no matemático). ¿Cuál es mayor? ¿Hay algún caso donde sean iguales?</w:t>
      </w:r>
    </w:p>
    <w:p w14:paraId="37675E28" w14:textId="77777777" w:rsidR="00FA51BE" w:rsidRPr="00FA51BE" w:rsidRDefault="00FA51BE" w:rsidP="00705569">
      <w:pPr>
        <w:pStyle w:val="Prrafodelista"/>
        <w:ind w:left="363"/>
        <w:rPr>
          <w:rFonts w:cstheme="minorHAnsi"/>
          <w:sz w:val="20"/>
          <w:szCs w:val="20"/>
        </w:rPr>
      </w:pPr>
    </w:p>
    <w:p w14:paraId="139405A4" w14:textId="77777777" w:rsidR="00FA51BE" w:rsidRDefault="00FA51BE" w:rsidP="00705569">
      <w:pPr>
        <w:pStyle w:val="Prrafodelista"/>
        <w:numPr>
          <w:ilvl w:val="0"/>
          <w:numId w:val="49"/>
        </w:numPr>
        <w:ind w:left="363"/>
        <w:jc w:val="both"/>
        <w:rPr>
          <w:rFonts w:cstheme="minorHAnsi"/>
          <w:sz w:val="20"/>
          <w:szCs w:val="20"/>
        </w:rPr>
      </w:pPr>
      <w:r w:rsidRPr="00705569">
        <w:rPr>
          <w:rFonts w:cstheme="minorHAnsi"/>
          <w:sz w:val="20"/>
          <w:szCs w:val="20"/>
        </w:rPr>
        <w:t>Analice, usando los modelos IS-LM y OA-DA para una economía cerrada, el impacto que tiene en la economía el plan de reparación histórica a jubilados, que se está llevando adelante. Acompañe su explicación con los gráficos correspondientes, y concluya con los resultados finales esperados sobre las principales variables (producción, precios, tasa de interés, ahorro público y ahorro privado) tanto en el corto como en el largo plazo.</w:t>
      </w:r>
    </w:p>
    <w:p w14:paraId="30A927A4" w14:textId="77777777" w:rsidR="00FA51BE" w:rsidRPr="00705569" w:rsidRDefault="00FA51BE" w:rsidP="00705569">
      <w:pPr>
        <w:pStyle w:val="Prrafodelista"/>
        <w:ind w:left="363"/>
        <w:rPr>
          <w:rFonts w:cstheme="minorHAnsi"/>
          <w:sz w:val="20"/>
          <w:szCs w:val="20"/>
        </w:rPr>
      </w:pPr>
    </w:p>
    <w:p w14:paraId="646287DB" w14:textId="77777777" w:rsidR="00FA51BE" w:rsidRPr="00705569" w:rsidRDefault="00FA51BE" w:rsidP="00705569">
      <w:pPr>
        <w:pStyle w:val="Prrafodelista"/>
        <w:numPr>
          <w:ilvl w:val="0"/>
          <w:numId w:val="49"/>
        </w:numPr>
        <w:ind w:left="363"/>
        <w:jc w:val="both"/>
        <w:rPr>
          <w:rFonts w:cstheme="minorHAnsi"/>
          <w:sz w:val="20"/>
          <w:szCs w:val="20"/>
        </w:rPr>
      </w:pPr>
      <w:r w:rsidRPr="00705569">
        <w:rPr>
          <w:rFonts w:cstheme="minorHAnsi"/>
          <w:sz w:val="20"/>
          <w:szCs w:val="20"/>
        </w:rPr>
        <w:t>¿Qué significa y cuáles son las consecuencias sobre las políticas fiscales y monetarias de que…</w:t>
      </w:r>
    </w:p>
    <w:p w14:paraId="3302CF20" w14:textId="77777777" w:rsidR="00FA51BE" w:rsidRPr="00FA51BE" w:rsidRDefault="00FA51BE" w:rsidP="00705569">
      <w:pPr>
        <w:pStyle w:val="Prrafodelista"/>
        <w:ind w:left="363"/>
        <w:rPr>
          <w:rFonts w:cstheme="minorHAnsi"/>
          <w:sz w:val="20"/>
          <w:szCs w:val="20"/>
        </w:rPr>
      </w:pPr>
      <w:r w:rsidRPr="00FA51BE">
        <w:rPr>
          <w:rFonts w:cstheme="minorHAnsi"/>
          <w:sz w:val="20"/>
          <w:szCs w:val="20"/>
        </w:rPr>
        <w:t>a.</w:t>
      </w:r>
      <w:r w:rsidRPr="00FA51BE">
        <w:rPr>
          <w:rFonts w:cstheme="minorHAnsi"/>
          <w:sz w:val="20"/>
          <w:szCs w:val="20"/>
        </w:rPr>
        <w:tab/>
        <w:t>… la propensión marginal a ahorrar sea igual a uno?</w:t>
      </w:r>
    </w:p>
    <w:p w14:paraId="0DD0CE0D" w14:textId="77777777" w:rsidR="00FA51BE" w:rsidRPr="00FA51BE" w:rsidRDefault="00FA51BE" w:rsidP="00705569">
      <w:pPr>
        <w:pStyle w:val="Prrafodelista"/>
        <w:ind w:left="363"/>
        <w:rPr>
          <w:rFonts w:cstheme="minorHAnsi"/>
          <w:sz w:val="20"/>
          <w:szCs w:val="20"/>
        </w:rPr>
      </w:pPr>
      <w:r w:rsidRPr="00FA51BE">
        <w:rPr>
          <w:rFonts w:cstheme="minorHAnsi"/>
          <w:sz w:val="20"/>
          <w:szCs w:val="20"/>
        </w:rPr>
        <w:t>b.</w:t>
      </w:r>
      <w:r w:rsidRPr="00FA51BE">
        <w:rPr>
          <w:rFonts w:cstheme="minorHAnsi"/>
          <w:sz w:val="20"/>
          <w:szCs w:val="20"/>
        </w:rPr>
        <w:tab/>
        <w:t>… el parámetro “h” sea cero?</w:t>
      </w:r>
    </w:p>
    <w:p w14:paraId="1E7D90E2" w14:textId="77777777" w:rsidR="00FA51BE" w:rsidRPr="00FA51BE" w:rsidRDefault="00FA51BE" w:rsidP="00705569">
      <w:pPr>
        <w:pStyle w:val="Prrafodelista"/>
        <w:ind w:left="363"/>
        <w:rPr>
          <w:rFonts w:cstheme="minorHAnsi"/>
          <w:sz w:val="20"/>
          <w:szCs w:val="20"/>
        </w:rPr>
      </w:pPr>
      <w:r w:rsidRPr="00FA51BE">
        <w:rPr>
          <w:rFonts w:cstheme="minorHAnsi"/>
          <w:sz w:val="20"/>
          <w:szCs w:val="20"/>
        </w:rPr>
        <w:t>Analice por separado cada caso.</w:t>
      </w:r>
    </w:p>
    <w:p w14:paraId="522BDE81" w14:textId="77777777" w:rsidR="00FA51BE" w:rsidRPr="00FA51BE" w:rsidRDefault="00FA51BE" w:rsidP="00705569">
      <w:pPr>
        <w:pStyle w:val="Prrafodelista"/>
        <w:ind w:left="363"/>
        <w:rPr>
          <w:rFonts w:cstheme="minorHAnsi"/>
          <w:sz w:val="20"/>
          <w:szCs w:val="20"/>
        </w:rPr>
      </w:pPr>
    </w:p>
    <w:p w14:paraId="7803E1BD" w14:textId="77777777" w:rsidR="00FA51BE" w:rsidRPr="00705569" w:rsidRDefault="00FA51BE" w:rsidP="00705569">
      <w:pPr>
        <w:pStyle w:val="Prrafodelista"/>
        <w:numPr>
          <w:ilvl w:val="0"/>
          <w:numId w:val="49"/>
        </w:numPr>
        <w:ind w:left="363"/>
        <w:jc w:val="both"/>
        <w:rPr>
          <w:rFonts w:cstheme="minorHAnsi"/>
          <w:sz w:val="20"/>
          <w:szCs w:val="20"/>
        </w:rPr>
      </w:pPr>
      <w:r w:rsidRPr="00705569">
        <w:rPr>
          <w:rFonts w:cstheme="minorHAnsi"/>
          <w:sz w:val="20"/>
          <w:szCs w:val="20"/>
        </w:rPr>
        <w:t>Cuáles podrían ser las cau</w:t>
      </w:r>
      <w:r>
        <w:rPr>
          <w:rFonts w:cstheme="minorHAnsi"/>
          <w:sz w:val="20"/>
          <w:szCs w:val="20"/>
        </w:rPr>
        <w:t>sas de una estanflación? ¿Hay</w:t>
      </w:r>
      <w:r w:rsidRPr="00705569">
        <w:rPr>
          <w:rFonts w:cstheme="minorHAnsi"/>
          <w:sz w:val="20"/>
          <w:szCs w:val="20"/>
        </w:rPr>
        <w:t xml:space="preserve"> </w:t>
      </w:r>
      <w:r>
        <w:rPr>
          <w:rFonts w:cstheme="minorHAnsi"/>
          <w:sz w:val="20"/>
          <w:szCs w:val="20"/>
        </w:rPr>
        <w:t>alg</w:t>
      </w:r>
      <w:r w:rsidRPr="00705569">
        <w:rPr>
          <w:rFonts w:cstheme="minorHAnsi"/>
          <w:sz w:val="20"/>
          <w:szCs w:val="20"/>
        </w:rPr>
        <w:t>una política que solucione este problema económico? Explique su razonamiento y grafique. Nota: trabaje con el caso intermedio de la OA.</w:t>
      </w:r>
    </w:p>
    <w:p w14:paraId="47F7F88F" w14:textId="77777777" w:rsidR="00FA51BE" w:rsidRPr="00FA51BE" w:rsidRDefault="00FA51BE" w:rsidP="00705569">
      <w:pPr>
        <w:pStyle w:val="Prrafodelista"/>
        <w:ind w:left="363"/>
        <w:rPr>
          <w:rFonts w:cstheme="minorHAnsi"/>
          <w:sz w:val="20"/>
          <w:szCs w:val="20"/>
        </w:rPr>
      </w:pPr>
    </w:p>
    <w:p w14:paraId="0F076B2E" w14:textId="77777777" w:rsidR="00FA51BE" w:rsidRPr="00705569" w:rsidRDefault="00FA51BE" w:rsidP="00705569">
      <w:pPr>
        <w:pStyle w:val="Prrafodelista"/>
        <w:numPr>
          <w:ilvl w:val="0"/>
          <w:numId w:val="49"/>
        </w:numPr>
        <w:ind w:left="363"/>
        <w:jc w:val="both"/>
        <w:rPr>
          <w:rFonts w:cstheme="minorHAnsi"/>
          <w:sz w:val="20"/>
          <w:szCs w:val="20"/>
        </w:rPr>
      </w:pPr>
      <w:r>
        <w:rPr>
          <w:rFonts w:cstheme="minorHAnsi"/>
          <w:sz w:val="20"/>
          <w:szCs w:val="20"/>
        </w:rPr>
        <w:t>Al</w:t>
      </w:r>
      <w:r w:rsidRPr="00705569">
        <w:rPr>
          <w:rFonts w:cstheme="minorHAnsi"/>
          <w:sz w:val="20"/>
          <w:szCs w:val="20"/>
        </w:rPr>
        <w:t>gunos economistas dicen que el año que viene Argentina va a crecer porque el PBI de Brasil va a aumentar también. Utilice el modelo Mundell-Fleming para analizar la veracidad o falsedad de esta afirmación. ¿Su respuesta es independiente de cual sea el tipo de cambio en Argentina? Explique. Nota: suponga inicialmente que en Argentina hay equilibrio interno y externo</w:t>
      </w:r>
      <w:r>
        <w:rPr>
          <w:rFonts w:cstheme="minorHAnsi"/>
          <w:sz w:val="20"/>
          <w:szCs w:val="20"/>
        </w:rPr>
        <w:t xml:space="preserve"> y que tanto Brasil como Argentina son países pequeños</w:t>
      </w:r>
      <w:r w:rsidRPr="00705569">
        <w:rPr>
          <w:rFonts w:cstheme="minorHAnsi"/>
          <w:sz w:val="20"/>
          <w:szCs w:val="20"/>
        </w:rPr>
        <w:t>.</w:t>
      </w:r>
    </w:p>
    <w:p w14:paraId="2AA78666" w14:textId="77777777" w:rsidR="00FA51BE" w:rsidRPr="00FA51BE" w:rsidRDefault="00FA51BE" w:rsidP="00705569">
      <w:pPr>
        <w:pStyle w:val="Prrafodelista"/>
        <w:ind w:left="363"/>
        <w:rPr>
          <w:rFonts w:cstheme="minorHAnsi"/>
          <w:sz w:val="20"/>
          <w:szCs w:val="20"/>
        </w:rPr>
      </w:pPr>
    </w:p>
    <w:p w14:paraId="77DBC3DA" w14:textId="77777777" w:rsidR="00FA51BE" w:rsidRPr="00FA51BE" w:rsidRDefault="00FA51BE" w:rsidP="00705569">
      <w:pPr>
        <w:pStyle w:val="Prrafodelista"/>
        <w:ind w:left="363"/>
        <w:rPr>
          <w:rFonts w:cstheme="minorHAnsi"/>
          <w:sz w:val="20"/>
          <w:szCs w:val="20"/>
        </w:rPr>
      </w:pPr>
    </w:p>
    <w:p w14:paraId="44F5895E" w14:textId="77777777" w:rsidR="00FA51BE" w:rsidRPr="00FA51BE" w:rsidRDefault="00FA51BE" w:rsidP="00705569">
      <w:pPr>
        <w:pStyle w:val="Prrafodelista"/>
        <w:ind w:left="360"/>
        <w:rPr>
          <w:rFonts w:cstheme="minorHAnsi"/>
          <w:sz w:val="20"/>
          <w:szCs w:val="20"/>
        </w:rPr>
      </w:pPr>
    </w:p>
    <w:p w14:paraId="1AA3A8B4" w14:textId="77777777" w:rsidR="00FD0D9B" w:rsidRPr="00705569" w:rsidRDefault="00FD0D9B" w:rsidP="00705569">
      <w:pPr>
        <w:pStyle w:val="Prrafodelista"/>
        <w:ind w:left="360"/>
        <w:rPr>
          <w:rFonts w:cstheme="minorHAnsi"/>
          <w:sz w:val="20"/>
          <w:szCs w:val="20"/>
        </w:rPr>
      </w:pPr>
    </w:p>
    <w:sectPr w:rsidR="00FD0D9B" w:rsidRPr="00705569" w:rsidSect="00FD0D9B">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5AE96" w14:textId="77777777" w:rsidR="005A665D" w:rsidRDefault="005A665D" w:rsidP="008F17A0">
      <w:pPr>
        <w:spacing w:after="0" w:line="240" w:lineRule="auto"/>
      </w:pPr>
      <w:r>
        <w:separator/>
      </w:r>
    </w:p>
  </w:endnote>
  <w:endnote w:type="continuationSeparator" w:id="0">
    <w:p w14:paraId="648C9149" w14:textId="77777777" w:rsidR="005A665D" w:rsidRDefault="005A665D" w:rsidP="008F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073351"/>
      <w:docPartObj>
        <w:docPartGallery w:val="Page Numbers (Bottom of Page)"/>
        <w:docPartUnique/>
      </w:docPartObj>
    </w:sdtPr>
    <w:sdtEndPr/>
    <w:sdtContent>
      <w:p w14:paraId="688C77E3" w14:textId="77777777" w:rsidR="005A665D" w:rsidRDefault="005A665D">
        <w:pPr>
          <w:pStyle w:val="Piedepgina"/>
          <w:jc w:val="right"/>
        </w:pPr>
        <w:r>
          <w:fldChar w:fldCharType="begin"/>
        </w:r>
        <w:r>
          <w:instrText xml:space="preserve"> PAGE   \* MERGEFORMAT </w:instrText>
        </w:r>
        <w:r>
          <w:fldChar w:fldCharType="separate"/>
        </w:r>
        <w:r w:rsidR="00691BB0">
          <w:rPr>
            <w:noProof/>
          </w:rPr>
          <w:t>15</w:t>
        </w:r>
        <w:r>
          <w:rPr>
            <w:noProof/>
          </w:rPr>
          <w:fldChar w:fldCharType="end"/>
        </w:r>
      </w:p>
    </w:sdtContent>
  </w:sdt>
  <w:p w14:paraId="6FE02597" w14:textId="77777777" w:rsidR="005A665D" w:rsidRDefault="005A665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5045B" w14:textId="77777777" w:rsidR="005A665D" w:rsidRDefault="005A665D" w:rsidP="008F17A0">
      <w:pPr>
        <w:spacing w:after="0" w:line="240" w:lineRule="auto"/>
      </w:pPr>
      <w:r>
        <w:separator/>
      </w:r>
    </w:p>
  </w:footnote>
  <w:footnote w:type="continuationSeparator" w:id="0">
    <w:p w14:paraId="3106ED37" w14:textId="77777777" w:rsidR="005A665D" w:rsidRDefault="005A665D" w:rsidP="008F17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06CB"/>
    <w:multiLevelType w:val="hybridMultilevel"/>
    <w:tmpl w:val="43D0FB0E"/>
    <w:lvl w:ilvl="0" w:tplc="13C4B50E">
      <w:start w:val="1"/>
      <w:numFmt w:val="lowerLetter"/>
      <w:lvlText w:val="%1)"/>
      <w:lvlJc w:val="left"/>
      <w:pPr>
        <w:ind w:left="720" w:hanging="360"/>
      </w:pPr>
      <w:rPr>
        <w:rFonts w:asciiTheme="minorHAnsi" w:eastAsiaTheme="minorHAnsi" w:hAnsiTheme="minorHAnsi" w:cstheme="minorBidi"/>
        <w:i w:val="0"/>
      </w:rPr>
    </w:lvl>
    <w:lvl w:ilvl="1" w:tplc="49E66276">
      <w:start w:val="1"/>
      <w:numFmt w:val="lowerLetter"/>
      <w:lvlText w:val="%2."/>
      <w:lvlJc w:val="left"/>
      <w:pPr>
        <w:ind w:left="1440" w:hanging="360"/>
      </w:pPr>
      <w:rPr>
        <w:rFonts w:ascii="Calibri" w:eastAsia="Times New Roman" w:hAnsi="Calibri" w:cs="Times New Roman"/>
      </w:rPr>
    </w:lvl>
    <w:lvl w:ilvl="2" w:tplc="78A84532">
      <w:start w:val="1"/>
      <w:numFmt w:val="lowerLetter"/>
      <w:lvlText w:val="%3)"/>
      <w:lvlJc w:val="left"/>
      <w:pPr>
        <w:tabs>
          <w:tab w:val="num" w:pos="2340"/>
        </w:tabs>
        <w:ind w:left="2340" w:hanging="360"/>
      </w:pPr>
      <w:rPr>
        <w:rFonts w:cs="Times New Roman" w:hint="default"/>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
    <w:nsid w:val="05071D40"/>
    <w:multiLevelType w:val="hybridMultilevel"/>
    <w:tmpl w:val="98DCD75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050B2A15"/>
    <w:multiLevelType w:val="hybridMultilevel"/>
    <w:tmpl w:val="F2AA0E22"/>
    <w:lvl w:ilvl="0" w:tplc="31AAC16A">
      <w:start w:val="1"/>
      <w:numFmt w:val="lowerLetter"/>
      <w:lvlText w:val="%1)"/>
      <w:lvlJc w:val="left"/>
      <w:pPr>
        <w:tabs>
          <w:tab w:val="num" w:pos="720"/>
        </w:tabs>
        <w:ind w:left="720" w:hanging="360"/>
      </w:pPr>
      <w:rPr>
        <w:rFonts w:asciiTheme="minorHAnsi" w:eastAsiaTheme="minorHAnsi" w:hAnsiTheme="minorHAnsi" w:cstheme="minorBidi" w:hint="default"/>
      </w:rPr>
    </w:lvl>
    <w:lvl w:ilvl="1" w:tplc="EC480D12">
      <w:start w:val="1"/>
      <w:numFmt w:val="lowerLetter"/>
      <w:lvlText w:val="%2)"/>
      <w:lvlJc w:val="left"/>
      <w:pPr>
        <w:tabs>
          <w:tab w:val="num" w:pos="1440"/>
        </w:tabs>
        <w:ind w:left="1440" w:hanging="360"/>
      </w:pPr>
      <w:rPr>
        <w:rFonts w:asciiTheme="minorHAnsi" w:eastAsiaTheme="minorHAnsi" w:hAnsiTheme="minorHAnsi" w:cstheme="minorBidi"/>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7D81FAE"/>
    <w:multiLevelType w:val="hybridMultilevel"/>
    <w:tmpl w:val="25BC17BE"/>
    <w:lvl w:ilvl="0" w:tplc="444EB138">
      <w:start w:val="1"/>
      <w:numFmt w:val="decimal"/>
      <w:lvlText w:val="%1."/>
      <w:lvlJc w:val="left"/>
      <w:pPr>
        <w:ind w:left="720" w:hanging="360"/>
      </w:pPr>
      <w:rPr>
        <w:b w:val="0"/>
        <w:sz w:val="20"/>
      </w:rPr>
    </w:lvl>
    <w:lvl w:ilvl="1" w:tplc="2C0A0019">
      <w:start w:val="1"/>
      <w:numFmt w:val="lowerLetter"/>
      <w:lvlText w:val="%2."/>
      <w:lvlJc w:val="left"/>
      <w:pPr>
        <w:ind w:left="1440" w:hanging="360"/>
      </w:pPr>
    </w:lvl>
    <w:lvl w:ilvl="2" w:tplc="724640B4">
      <w:start w:val="1"/>
      <w:numFmt w:val="lowerLetter"/>
      <w:lvlText w:val="%3)"/>
      <w:lvlJc w:val="left"/>
      <w:pPr>
        <w:ind w:left="2340" w:hanging="36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089F6E9A"/>
    <w:multiLevelType w:val="hybridMultilevel"/>
    <w:tmpl w:val="53766D1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A545F86"/>
    <w:multiLevelType w:val="hybridMultilevel"/>
    <w:tmpl w:val="FA10DD96"/>
    <w:lvl w:ilvl="0" w:tplc="8FECE93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F6266FF"/>
    <w:multiLevelType w:val="hybridMultilevel"/>
    <w:tmpl w:val="AD0670C4"/>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nsid w:val="0F711867"/>
    <w:multiLevelType w:val="hybridMultilevel"/>
    <w:tmpl w:val="862831D8"/>
    <w:lvl w:ilvl="0" w:tplc="D69E1B60">
      <w:start w:val="1"/>
      <w:numFmt w:val="lowerLetter"/>
      <w:lvlText w:val="%1)"/>
      <w:lvlJc w:val="left"/>
      <w:pPr>
        <w:ind w:left="390" w:hanging="360"/>
      </w:pPr>
      <w:rPr>
        <w:rFonts w:cstheme="minorBidi" w:hint="default"/>
        <w:i w:val="0"/>
      </w:rPr>
    </w:lvl>
    <w:lvl w:ilvl="1" w:tplc="2C0A0019" w:tentative="1">
      <w:start w:val="1"/>
      <w:numFmt w:val="lowerLetter"/>
      <w:lvlText w:val="%2."/>
      <w:lvlJc w:val="left"/>
      <w:pPr>
        <w:ind w:left="1110" w:hanging="360"/>
      </w:pPr>
    </w:lvl>
    <w:lvl w:ilvl="2" w:tplc="2C0A001B" w:tentative="1">
      <w:start w:val="1"/>
      <w:numFmt w:val="lowerRoman"/>
      <w:lvlText w:val="%3."/>
      <w:lvlJc w:val="right"/>
      <w:pPr>
        <w:ind w:left="1830" w:hanging="180"/>
      </w:pPr>
    </w:lvl>
    <w:lvl w:ilvl="3" w:tplc="2C0A000F" w:tentative="1">
      <w:start w:val="1"/>
      <w:numFmt w:val="decimal"/>
      <w:lvlText w:val="%4."/>
      <w:lvlJc w:val="left"/>
      <w:pPr>
        <w:ind w:left="2550" w:hanging="360"/>
      </w:pPr>
    </w:lvl>
    <w:lvl w:ilvl="4" w:tplc="2C0A0019" w:tentative="1">
      <w:start w:val="1"/>
      <w:numFmt w:val="lowerLetter"/>
      <w:lvlText w:val="%5."/>
      <w:lvlJc w:val="left"/>
      <w:pPr>
        <w:ind w:left="3270" w:hanging="360"/>
      </w:pPr>
    </w:lvl>
    <w:lvl w:ilvl="5" w:tplc="2C0A001B" w:tentative="1">
      <w:start w:val="1"/>
      <w:numFmt w:val="lowerRoman"/>
      <w:lvlText w:val="%6."/>
      <w:lvlJc w:val="right"/>
      <w:pPr>
        <w:ind w:left="3990" w:hanging="180"/>
      </w:pPr>
    </w:lvl>
    <w:lvl w:ilvl="6" w:tplc="2C0A000F" w:tentative="1">
      <w:start w:val="1"/>
      <w:numFmt w:val="decimal"/>
      <w:lvlText w:val="%7."/>
      <w:lvlJc w:val="left"/>
      <w:pPr>
        <w:ind w:left="4710" w:hanging="360"/>
      </w:pPr>
    </w:lvl>
    <w:lvl w:ilvl="7" w:tplc="2C0A0019" w:tentative="1">
      <w:start w:val="1"/>
      <w:numFmt w:val="lowerLetter"/>
      <w:lvlText w:val="%8."/>
      <w:lvlJc w:val="left"/>
      <w:pPr>
        <w:ind w:left="5430" w:hanging="360"/>
      </w:pPr>
    </w:lvl>
    <w:lvl w:ilvl="8" w:tplc="2C0A001B" w:tentative="1">
      <w:start w:val="1"/>
      <w:numFmt w:val="lowerRoman"/>
      <w:lvlText w:val="%9."/>
      <w:lvlJc w:val="right"/>
      <w:pPr>
        <w:ind w:left="6150" w:hanging="180"/>
      </w:pPr>
    </w:lvl>
  </w:abstractNum>
  <w:abstractNum w:abstractNumId="8">
    <w:nsid w:val="10A95466"/>
    <w:multiLevelType w:val="hybridMultilevel"/>
    <w:tmpl w:val="35382CB8"/>
    <w:lvl w:ilvl="0" w:tplc="2C0A0017">
      <w:start w:val="1"/>
      <w:numFmt w:val="lowerLetter"/>
      <w:lvlText w:val="%1)"/>
      <w:lvlJc w:val="left"/>
      <w:pPr>
        <w:ind w:left="720" w:hanging="360"/>
      </w:pPr>
      <w:rPr>
        <w:rFonts w:hint="default"/>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64458DA"/>
    <w:multiLevelType w:val="hybridMultilevel"/>
    <w:tmpl w:val="44A83DFE"/>
    <w:lvl w:ilvl="0" w:tplc="052E20A8">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nsid w:val="18883C7F"/>
    <w:multiLevelType w:val="hybridMultilevel"/>
    <w:tmpl w:val="3DF8DEA6"/>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nsid w:val="18E30261"/>
    <w:multiLevelType w:val="hybridMultilevel"/>
    <w:tmpl w:val="A0CAEA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993447F"/>
    <w:multiLevelType w:val="hybridMultilevel"/>
    <w:tmpl w:val="22FEBA2E"/>
    <w:lvl w:ilvl="0" w:tplc="6E8089D4">
      <w:start w:val="6"/>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1B91440C"/>
    <w:multiLevelType w:val="hybridMultilevel"/>
    <w:tmpl w:val="6DFE1FEA"/>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1BFC4E16"/>
    <w:multiLevelType w:val="hybridMultilevel"/>
    <w:tmpl w:val="ED12520C"/>
    <w:lvl w:ilvl="0" w:tplc="2C0A0017">
      <w:start w:val="1"/>
      <w:numFmt w:val="lowerLetter"/>
      <w:lvlText w:val="%1)"/>
      <w:lvlJc w:val="left"/>
      <w:pPr>
        <w:ind w:left="720" w:hanging="360"/>
      </w:pPr>
      <w:rPr>
        <w:rFonts w:hint="default"/>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C1F0328"/>
    <w:multiLevelType w:val="hybridMultilevel"/>
    <w:tmpl w:val="E878CDE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E1118C2"/>
    <w:multiLevelType w:val="hybridMultilevel"/>
    <w:tmpl w:val="0F9ACB0E"/>
    <w:lvl w:ilvl="0" w:tplc="0C0A0019">
      <w:start w:val="1"/>
      <w:numFmt w:val="lowerLetter"/>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7">
    <w:nsid w:val="22AC69C9"/>
    <w:multiLevelType w:val="hybridMultilevel"/>
    <w:tmpl w:val="0F9ACB0E"/>
    <w:lvl w:ilvl="0" w:tplc="0C0A0019">
      <w:start w:val="1"/>
      <w:numFmt w:val="lowerLetter"/>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8">
    <w:nsid w:val="24FA36D7"/>
    <w:multiLevelType w:val="hybridMultilevel"/>
    <w:tmpl w:val="ED12520C"/>
    <w:lvl w:ilvl="0" w:tplc="2C0A0017">
      <w:start w:val="1"/>
      <w:numFmt w:val="lowerLetter"/>
      <w:lvlText w:val="%1)"/>
      <w:lvlJc w:val="left"/>
      <w:pPr>
        <w:ind w:left="720" w:hanging="360"/>
      </w:pPr>
      <w:rPr>
        <w:rFonts w:hint="default"/>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25E754B5"/>
    <w:multiLevelType w:val="hybridMultilevel"/>
    <w:tmpl w:val="4DBC7D84"/>
    <w:lvl w:ilvl="0" w:tplc="A75CF06E">
      <w:start w:val="1"/>
      <w:numFmt w:val="lowerRoman"/>
      <w:lvlText w:val="%1."/>
      <w:lvlJc w:val="right"/>
      <w:pPr>
        <w:tabs>
          <w:tab w:val="num" w:pos="720"/>
        </w:tabs>
        <w:ind w:left="720" w:hanging="360"/>
      </w:pPr>
      <w:rPr>
        <w:rFonts w:hint="default"/>
        <w:i w:val="0"/>
      </w:rPr>
    </w:lvl>
    <w:lvl w:ilvl="1" w:tplc="D7F46A08">
      <w:start w:val="1"/>
      <w:numFmt w:val="lowerLetter"/>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7326C0F"/>
    <w:multiLevelType w:val="hybridMultilevel"/>
    <w:tmpl w:val="83803FD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2AF40714"/>
    <w:multiLevelType w:val="hybridMultilevel"/>
    <w:tmpl w:val="16FAE5B6"/>
    <w:lvl w:ilvl="0" w:tplc="31AAC16A">
      <w:start w:val="1"/>
      <w:numFmt w:val="lowerLetter"/>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nsid w:val="2EB92192"/>
    <w:multiLevelType w:val="hybridMultilevel"/>
    <w:tmpl w:val="64081A6C"/>
    <w:lvl w:ilvl="0" w:tplc="2C0A0017">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nsid w:val="2ED60C3A"/>
    <w:multiLevelType w:val="hybridMultilevel"/>
    <w:tmpl w:val="81727860"/>
    <w:lvl w:ilvl="0" w:tplc="2C0A0017">
      <w:start w:val="1"/>
      <w:numFmt w:val="lowerLetter"/>
      <w:lvlText w:val="%1)"/>
      <w:lvlJc w:val="left"/>
      <w:pPr>
        <w:ind w:left="720" w:hanging="360"/>
      </w:pPr>
      <w:rPr>
        <w:rFonts w:hint="default"/>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300C00C8"/>
    <w:multiLevelType w:val="hybridMultilevel"/>
    <w:tmpl w:val="BF5A775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30462FA9"/>
    <w:multiLevelType w:val="hybridMultilevel"/>
    <w:tmpl w:val="568CA8D4"/>
    <w:lvl w:ilvl="0" w:tplc="2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nsid w:val="30921FC9"/>
    <w:multiLevelType w:val="hybridMultilevel"/>
    <w:tmpl w:val="311C6E34"/>
    <w:lvl w:ilvl="0" w:tplc="2C0A001B">
      <w:start w:val="1"/>
      <w:numFmt w:val="lowerRoman"/>
      <w:lvlText w:val="%1."/>
      <w:lvlJc w:val="right"/>
      <w:pPr>
        <w:ind w:left="1443" w:hanging="360"/>
      </w:pPr>
    </w:lvl>
    <w:lvl w:ilvl="1" w:tplc="2C0A0019" w:tentative="1">
      <w:start w:val="1"/>
      <w:numFmt w:val="lowerLetter"/>
      <w:lvlText w:val="%2."/>
      <w:lvlJc w:val="left"/>
      <w:pPr>
        <w:ind w:left="2163" w:hanging="360"/>
      </w:pPr>
    </w:lvl>
    <w:lvl w:ilvl="2" w:tplc="2C0A001B" w:tentative="1">
      <w:start w:val="1"/>
      <w:numFmt w:val="lowerRoman"/>
      <w:lvlText w:val="%3."/>
      <w:lvlJc w:val="right"/>
      <w:pPr>
        <w:ind w:left="2883" w:hanging="180"/>
      </w:pPr>
    </w:lvl>
    <w:lvl w:ilvl="3" w:tplc="2C0A000F" w:tentative="1">
      <w:start w:val="1"/>
      <w:numFmt w:val="decimal"/>
      <w:lvlText w:val="%4."/>
      <w:lvlJc w:val="left"/>
      <w:pPr>
        <w:ind w:left="3603" w:hanging="360"/>
      </w:pPr>
    </w:lvl>
    <w:lvl w:ilvl="4" w:tplc="2C0A0019" w:tentative="1">
      <w:start w:val="1"/>
      <w:numFmt w:val="lowerLetter"/>
      <w:lvlText w:val="%5."/>
      <w:lvlJc w:val="left"/>
      <w:pPr>
        <w:ind w:left="4323" w:hanging="360"/>
      </w:pPr>
    </w:lvl>
    <w:lvl w:ilvl="5" w:tplc="2C0A001B" w:tentative="1">
      <w:start w:val="1"/>
      <w:numFmt w:val="lowerRoman"/>
      <w:lvlText w:val="%6."/>
      <w:lvlJc w:val="right"/>
      <w:pPr>
        <w:ind w:left="5043" w:hanging="180"/>
      </w:pPr>
    </w:lvl>
    <w:lvl w:ilvl="6" w:tplc="2C0A000F" w:tentative="1">
      <w:start w:val="1"/>
      <w:numFmt w:val="decimal"/>
      <w:lvlText w:val="%7."/>
      <w:lvlJc w:val="left"/>
      <w:pPr>
        <w:ind w:left="5763" w:hanging="360"/>
      </w:pPr>
    </w:lvl>
    <w:lvl w:ilvl="7" w:tplc="2C0A0019" w:tentative="1">
      <w:start w:val="1"/>
      <w:numFmt w:val="lowerLetter"/>
      <w:lvlText w:val="%8."/>
      <w:lvlJc w:val="left"/>
      <w:pPr>
        <w:ind w:left="6483" w:hanging="360"/>
      </w:pPr>
    </w:lvl>
    <w:lvl w:ilvl="8" w:tplc="2C0A001B" w:tentative="1">
      <w:start w:val="1"/>
      <w:numFmt w:val="lowerRoman"/>
      <w:lvlText w:val="%9."/>
      <w:lvlJc w:val="right"/>
      <w:pPr>
        <w:ind w:left="7203" w:hanging="180"/>
      </w:pPr>
    </w:lvl>
  </w:abstractNum>
  <w:abstractNum w:abstractNumId="27">
    <w:nsid w:val="325D47DC"/>
    <w:multiLevelType w:val="hybridMultilevel"/>
    <w:tmpl w:val="2A961B00"/>
    <w:lvl w:ilvl="0" w:tplc="2C0A0017">
      <w:start w:val="1"/>
      <w:numFmt w:val="lowerLetter"/>
      <w:lvlText w:val="%1)"/>
      <w:lvlJc w:val="left"/>
      <w:pPr>
        <w:ind w:left="720" w:hanging="360"/>
      </w:pPr>
      <w:rPr>
        <w:rFonts w:hint="default"/>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34206F27"/>
    <w:multiLevelType w:val="hybridMultilevel"/>
    <w:tmpl w:val="3F18034A"/>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9">
    <w:nsid w:val="373953D7"/>
    <w:multiLevelType w:val="hybridMultilevel"/>
    <w:tmpl w:val="726C1FF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37C95595"/>
    <w:multiLevelType w:val="hybridMultilevel"/>
    <w:tmpl w:val="E1C4BAE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390A6565"/>
    <w:multiLevelType w:val="hybridMultilevel"/>
    <w:tmpl w:val="3DF8DEA6"/>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2">
    <w:nsid w:val="3A156B92"/>
    <w:multiLevelType w:val="hybridMultilevel"/>
    <w:tmpl w:val="10E8EA3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3A64540C"/>
    <w:multiLevelType w:val="hybridMultilevel"/>
    <w:tmpl w:val="1756A37E"/>
    <w:lvl w:ilvl="0" w:tplc="2C0A0019">
      <w:start w:val="1"/>
      <w:numFmt w:val="lowerLetter"/>
      <w:lvlText w:val="%1."/>
      <w:lvlJc w:val="left"/>
      <w:pPr>
        <w:tabs>
          <w:tab w:val="num" w:pos="720"/>
        </w:tabs>
        <w:ind w:left="720" w:hanging="360"/>
      </w:pPr>
      <w:rPr>
        <w:rFonts w:hint="default"/>
        <w:i w:val="0"/>
      </w:rPr>
    </w:lvl>
    <w:lvl w:ilvl="1" w:tplc="D7F46A08">
      <w:start w:val="1"/>
      <w:numFmt w:val="lowerLetter"/>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3ADF3377"/>
    <w:multiLevelType w:val="hybridMultilevel"/>
    <w:tmpl w:val="3D740586"/>
    <w:lvl w:ilvl="0" w:tplc="52D29D04">
      <w:start w:val="1"/>
      <w:numFmt w:val="lowerLetter"/>
      <w:lvlText w:val="%1)"/>
      <w:lvlJc w:val="left"/>
      <w:pPr>
        <w:ind w:left="1068" w:hanging="360"/>
      </w:pPr>
      <w:rPr>
        <w:rFonts w:hint="default"/>
      </w:rPr>
    </w:lvl>
    <w:lvl w:ilvl="1" w:tplc="2C0A0001">
      <w:start w:val="1"/>
      <w:numFmt w:val="bullet"/>
      <w:lvlText w:val=""/>
      <w:lvlJc w:val="left"/>
      <w:pPr>
        <w:ind w:left="1788" w:hanging="360"/>
      </w:pPr>
      <w:rPr>
        <w:rFonts w:ascii="Symbol" w:hAnsi="Symbol" w:hint="default"/>
      </w:r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5">
    <w:nsid w:val="3C071557"/>
    <w:multiLevelType w:val="hybridMultilevel"/>
    <w:tmpl w:val="E878CDE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C414AC3"/>
    <w:multiLevelType w:val="hybridMultilevel"/>
    <w:tmpl w:val="12E8B8FA"/>
    <w:lvl w:ilvl="0" w:tplc="2C0A0017">
      <w:start w:val="1"/>
      <w:numFmt w:val="lowerLetter"/>
      <w:lvlText w:val="%1)"/>
      <w:lvlJc w:val="left"/>
      <w:pPr>
        <w:ind w:left="720" w:hanging="360"/>
      </w:pPr>
      <w:rPr>
        <w:rFonts w:hint="default"/>
      </w:rPr>
    </w:lvl>
    <w:lvl w:ilvl="1" w:tplc="2C0A001B">
      <w:start w:val="1"/>
      <w:numFmt w:val="lowerRoman"/>
      <w:lvlText w:val="%2."/>
      <w:lvlJc w:val="right"/>
      <w:pPr>
        <w:ind w:left="1440" w:hanging="360"/>
      </w:pPr>
    </w:lvl>
    <w:lvl w:ilvl="2" w:tplc="B06E0A8A">
      <w:start w:val="1"/>
      <w:numFmt w:val="decimal"/>
      <w:lvlText w:val="%3."/>
      <w:lvlJc w:val="left"/>
      <w:pPr>
        <w:ind w:left="2340" w:hanging="360"/>
      </w:pPr>
      <w:rPr>
        <w:rFonts w:hint="default"/>
      </w:rPr>
    </w:lvl>
    <w:lvl w:ilvl="3" w:tplc="0446555E">
      <w:start w:val="1"/>
      <w:numFmt w:val="upperLetter"/>
      <w:lvlText w:val="%4."/>
      <w:lvlJc w:val="left"/>
      <w:pPr>
        <w:ind w:left="2880" w:hanging="360"/>
      </w:pPr>
      <w:rPr>
        <w:rFonts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3EA912AA"/>
    <w:multiLevelType w:val="hybridMultilevel"/>
    <w:tmpl w:val="515C9F06"/>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3EED5CDE"/>
    <w:multiLevelType w:val="hybridMultilevel"/>
    <w:tmpl w:val="A2FC1696"/>
    <w:lvl w:ilvl="0" w:tplc="BBD0893E">
      <w:start w:val="1"/>
      <w:numFmt w:val="lowerLetter"/>
      <w:lvlText w:val="%1)"/>
      <w:lvlJc w:val="left"/>
      <w:pPr>
        <w:ind w:left="720" w:hanging="360"/>
      </w:pPr>
      <w:rPr>
        <w:rFonts w:hint="default"/>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418A00EE"/>
    <w:multiLevelType w:val="hybridMultilevel"/>
    <w:tmpl w:val="342A91D6"/>
    <w:lvl w:ilvl="0" w:tplc="3BEAD688">
      <w:start w:val="1"/>
      <w:numFmt w:val="lowerLetter"/>
      <w:lvlText w:val="%1)"/>
      <w:lvlJc w:val="left"/>
      <w:pPr>
        <w:ind w:left="720" w:hanging="360"/>
      </w:pPr>
      <w:rPr>
        <w:rFonts w:asciiTheme="minorHAnsi" w:eastAsia="Times New Roman" w:hAnsiTheme="minorHAnsi" w:cstheme="minorHAns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nsid w:val="43432479"/>
    <w:multiLevelType w:val="hybridMultilevel"/>
    <w:tmpl w:val="9648AE12"/>
    <w:lvl w:ilvl="0" w:tplc="588A2692">
      <w:start w:val="1"/>
      <w:numFmt w:val="lowerLetter"/>
      <w:lvlText w:val="%1)"/>
      <w:lvlJc w:val="left"/>
      <w:pPr>
        <w:ind w:left="720" w:hanging="360"/>
      </w:pPr>
      <w:rPr>
        <w:rFonts w:asciiTheme="minorHAnsi" w:eastAsia="Times New Roman" w:hAnsiTheme="minorHAnsi" w:cs="Times New Roman"/>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4DBF52FA"/>
    <w:multiLevelType w:val="hybridMultilevel"/>
    <w:tmpl w:val="422847B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nsid w:val="535660EC"/>
    <w:multiLevelType w:val="hybridMultilevel"/>
    <w:tmpl w:val="54DE639E"/>
    <w:lvl w:ilvl="0" w:tplc="53F8B996">
      <w:start w:val="1"/>
      <w:numFmt w:val="decimal"/>
      <w:lvlText w:val="%1)"/>
      <w:lvlJc w:val="left"/>
      <w:pPr>
        <w:ind w:left="720" w:hanging="360"/>
      </w:pPr>
      <w:rPr>
        <w:b/>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3">
    <w:nsid w:val="53CF78E5"/>
    <w:multiLevelType w:val="hybridMultilevel"/>
    <w:tmpl w:val="92DEB50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564B521E"/>
    <w:multiLevelType w:val="hybridMultilevel"/>
    <w:tmpl w:val="E072320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56A94D20"/>
    <w:multiLevelType w:val="hybridMultilevel"/>
    <w:tmpl w:val="1B3AEB8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nsid w:val="58A46517"/>
    <w:multiLevelType w:val="hybridMultilevel"/>
    <w:tmpl w:val="0E5E7C04"/>
    <w:lvl w:ilvl="0" w:tplc="6E8089D4">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nsid w:val="5B4419AA"/>
    <w:multiLevelType w:val="hybridMultilevel"/>
    <w:tmpl w:val="05FE2E46"/>
    <w:lvl w:ilvl="0" w:tplc="93A4A95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8">
    <w:nsid w:val="626E4EAB"/>
    <w:multiLevelType w:val="hybridMultilevel"/>
    <w:tmpl w:val="C99CEC3C"/>
    <w:lvl w:ilvl="0" w:tplc="2C0A000F">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nsid w:val="629F3228"/>
    <w:multiLevelType w:val="hybridMultilevel"/>
    <w:tmpl w:val="2694604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640E38B4"/>
    <w:multiLevelType w:val="hybridMultilevel"/>
    <w:tmpl w:val="FB3003FA"/>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1">
    <w:nsid w:val="64165A4B"/>
    <w:multiLevelType w:val="hybridMultilevel"/>
    <w:tmpl w:val="809AFDB6"/>
    <w:lvl w:ilvl="0" w:tplc="1ACEA2A4">
      <w:start w:val="1"/>
      <w:numFmt w:val="lowerLetter"/>
      <w:lvlText w:val="%1)"/>
      <w:lvlJc w:val="left"/>
      <w:pPr>
        <w:ind w:left="720" w:hanging="360"/>
      </w:pPr>
      <w:rPr>
        <w:rFonts w:hint="default"/>
        <w:i w:val="0"/>
      </w:rPr>
    </w:lvl>
    <w:lvl w:ilvl="1" w:tplc="2C0A001B">
      <w:start w:val="1"/>
      <w:numFmt w:val="lowerRoman"/>
      <w:lvlText w:val="%2."/>
      <w:lvlJc w:val="righ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nsid w:val="66837430"/>
    <w:multiLevelType w:val="hybridMultilevel"/>
    <w:tmpl w:val="29AAC470"/>
    <w:lvl w:ilvl="0" w:tplc="007ABABA">
      <w:start w:val="1"/>
      <w:numFmt w:val="decimal"/>
      <w:lvlText w:val="%1."/>
      <w:lvlJc w:val="left"/>
      <w:pPr>
        <w:ind w:left="720" w:hanging="360"/>
      </w:pPr>
      <w:rPr>
        <w:rFonts w:asciiTheme="minorHAnsi" w:eastAsiaTheme="minorHAnsi" w:hAnsiTheme="minorHAnsi" w:cstheme="minorBidi"/>
        <w:b w:val="0"/>
      </w:rPr>
    </w:lvl>
    <w:lvl w:ilvl="1" w:tplc="73C47FF2">
      <w:start w:val="1"/>
      <w:numFmt w:val="lowerLetter"/>
      <w:lvlText w:val="%2)"/>
      <w:lvlJc w:val="left"/>
      <w:pPr>
        <w:ind w:left="1440" w:hanging="360"/>
      </w:pPr>
      <w:rPr>
        <w:rFonts w:asciiTheme="minorHAnsi" w:eastAsiaTheme="minorHAnsi" w:hAnsiTheme="minorHAnsi" w:cstheme="minorBidi"/>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68985C77"/>
    <w:multiLevelType w:val="hybridMultilevel"/>
    <w:tmpl w:val="DB6A10E0"/>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4">
    <w:nsid w:val="68BF2617"/>
    <w:multiLevelType w:val="hybridMultilevel"/>
    <w:tmpl w:val="039857C2"/>
    <w:lvl w:ilvl="0" w:tplc="2C0A0015">
      <w:start w:val="1"/>
      <w:numFmt w:val="upperLetter"/>
      <w:lvlText w:val="%1."/>
      <w:lvlJc w:val="left"/>
      <w:pPr>
        <w:ind w:left="108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5">
    <w:nsid w:val="6BB41F69"/>
    <w:multiLevelType w:val="hybridMultilevel"/>
    <w:tmpl w:val="343E94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nsid w:val="6C067EFD"/>
    <w:multiLevelType w:val="hybridMultilevel"/>
    <w:tmpl w:val="025A816A"/>
    <w:lvl w:ilvl="0" w:tplc="2C0A0001">
      <w:start w:val="1"/>
      <w:numFmt w:val="bullet"/>
      <w:lvlText w:val=""/>
      <w:lvlJc w:val="left"/>
      <w:pPr>
        <w:ind w:left="1434" w:hanging="360"/>
      </w:pPr>
      <w:rPr>
        <w:rFonts w:ascii="Symbol" w:hAnsi="Symbol" w:hint="default"/>
      </w:rPr>
    </w:lvl>
    <w:lvl w:ilvl="1" w:tplc="2C0A0003">
      <w:start w:val="1"/>
      <w:numFmt w:val="bullet"/>
      <w:lvlText w:val="o"/>
      <w:lvlJc w:val="left"/>
      <w:pPr>
        <w:ind w:left="2154" w:hanging="360"/>
      </w:pPr>
      <w:rPr>
        <w:rFonts w:ascii="Courier New" w:hAnsi="Courier New" w:cs="Courier New" w:hint="default"/>
      </w:rPr>
    </w:lvl>
    <w:lvl w:ilvl="2" w:tplc="2C0A0005">
      <w:start w:val="1"/>
      <w:numFmt w:val="bullet"/>
      <w:lvlText w:val=""/>
      <w:lvlJc w:val="left"/>
      <w:pPr>
        <w:ind w:left="2874" w:hanging="360"/>
      </w:pPr>
      <w:rPr>
        <w:rFonts w:ascii="Wingdings" w:hAnsi="Wingdings" w:hint="default"/>
      </w:rPr>
    </w:lvl>
    <w:lvl w:ilvl="3" w:tplc="2C0A0001">
      <w:start w:val="1"/>
      <w:numFmt w:val="bullet"/>
      <w:lvlText w:val=""/>
      <w:lvlJc w:val="left"/>
      <w:pPr>
        <w:ind w:left="3594" w:hanging="360"/>
      </w:pPr>
      <w:rPr>
        <w:rFonts w:ascii="Symbol" w:hAnsi="Symbol" w:hint="default"/>
      </w:rPr>
    </w:lvl>
    <w:lvl w:ilvl="4" w:tplc="2C0A0003">
      <w:start w:val="1"/>
      <w:numFmt w:val="bullet"/>
      <w:lvlText w:val="o"/>
      <w:lvlJc w:val="left"/>
      <w:pPr>
        <w:ind w:left="4314" w:hanging="360"/>
      </w:pPr>
      <w:rPr>
        <w:rFonts w:ascii="Courier New" w:hAnsi="Courier New" w:cs="Courier New" w:hint="default"/>
      </w:rPr>
    </w:lvl>
    <w:lvl w:ilvl="5" w:tplc="2C0A0005">
      <w:start w:val="1"/>
      <w:numFmt w:val="bullet"/>
      <w:lvlText w:val=""/>
      <w:lvlJc w:val="left"/>
      <w:pPr>
        <w:ind w:left="5034" w:hanging="360"/>
      </w:pPr>
      <w:rPr>
        <w:rFonts w:ascii="Wingdings" w:hAnsi="Wingdings" w:hint="default"/>
      </w:rPr>
    </w:lvl>
    <w:lvl w:ilvl="6" w:tplc="2C0A0001">
      <w:start w:val="1"/>
      <w:numFmt w:val="bullet"/>
      <w:lvlText w:val=""/>
      <w:lvlJc w:val="left"/>
      <w:pPr>
        <w:ind w:left="5754" w:hanging="360"/>
      </w:pPr>
      <w:rPr>
        <w:rFonts w:ascii="Symbol" w:hAnsi="Symbol" w:hint="default"/>
      </w:rPr>
    </w:lvl>
    <w:lvl w:ilvl="7" w:tplc="2C0A0003">
      <w:start w:val="1"/>
      <w:numFmt w:val="bullet"/>
      <w:lvlText w:val="o"/>
      <w:lvlJc w:val="left"/>
      <w:pPr>
        <w:ind w:left="6474" w:hanging="360"/>
      </w:pPr>
      <w:rPr>
        <w:rFonts w:ascii="Courier New" w:hAnsi="Courier New" w:cs="Courier New" w:hint="default"/>
      </w:rPr>
    </w:lvl>
    <w:lvl w:ilvl="8" w:tplc="2C0A0005">
      <w:start w:val="1"/>
      <w:numFmt w:val="bullet"/>
      <w:lvlText w:val=""/>
      <w:lvlJc w:val="left"/>
      <w:pPr>
        <w:ind w:left="7194" w:hanging="360"/>
      </w:pPr>
      <w:rPr>
        <w:rFonts w:ascii="Wingdings" w:hAnsi="Wingdings" w:hint="default"/>
      </w:rPr>
    </w:lvl>
  </w:abstractNum>
  <w:abstractNum w:abstractNumId="57">
    <w:nsid w:val="6E922F18"/>
    <w:multiLevelType w:val="hybridMultilevel"/>
    <w:tmpl w:val="DCB6E208"/>
    <w:lvl w:ilvl="0" w:tplc="2C0A0017">
      <w:start w:val="1"/>
      <w:numFmt w:val="lowerLetter"/>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nsid w:val="6EAF72D5"/>
    <w:multiLevelType w:val="hybridMultilevel"/>
    <w:tmpl w:val="70CCCB56"/>
    <w:lvl w:ilvl="0" w:tplc="2C0A001B">
      <w:start w:val="1"/>
      <w:numFmt w:val="lowerRoman"/>
      <w:lvlText w:val="%1."/>
      <w:lvlJc w:val="right"/>
      <w:pPr>
        <w:tabs>
          <w:tab w:val="num" w:pos="720"/>
        </w:tabs>
        <w:ind w:left="720" w:hanging="360"/>
      </w:pPr>
      <w:rPr>
        <w:rFonts w:hint="default"/>
      </w:rPr>
    </w:lvl>
    <w:lvl w:ilvl="1" w:tplc="4A7619DC">
      <w:start w:val="1"/>
      <w:numFmt w:val="lowerLetter"/>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nsid w:val="70AC3A86"/>
    <w:multiLevelType w:val="hybridMultilevel"/>
    <w:tmpl w:val="E878CDE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1411420"/>
    <w:multiLevelType w:val="hybridMultilevel"/>
    <w:tmpl w:val="96B895E2"/>
    <w:lvl w:ilvl="0" w:tplc="2C0A0017">
      <w:start w:val="1"/>
      <w:numFmt w:val="lowerLetter"/>
      <w:lvlText w:val="%1)"/>
      <w:lvlJc w:val="left"/>
      <w:pPr>
        <w:ind w:left="720" w:hanging="360"/>
      </w:pPr>
      <w:rPr>
        <w:rFonts w:hint="default"/>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nsid w:val="72FC0EBB"/>
    <w:multiLevelType w:val="hybridMultilevel"/>
    <w:tmpl w:val="DF2C4E6C"/>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2">
    <w:nsid w:val="73EC6843"/>
    <w:multiLevelType w:val="hybridMultilevel"/>
    <w:tmpl w:val="54222C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nsid w:val="76B972AA"/>
    <w:multiLevelType w:val="hybridMultilevel"/>
    <w:tmpl w:val="C624E8B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4">
    <w:nsid w:val="76BB345C"/>
    <w:multiLevelType w:val="hybridMultilevel"/>
    <w:tmpl w:val="0F9ACB0E"/>
    <w:lvl w:ilvl="0" w:tplc="0C0A0019">
      <w:start w:val="1"/>
      <w:numFmt w:val="lowerLetter"/>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65">
    <w:nsid w:val="77B94CCC"/>
    <w:multiLevelType w:val="hybridMultilevel"/>
    <w:tmpl w:val="B9A6B078"/>
    <w:lvl w:ilvl="0" w:tplc="A32E8BD4">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66">
    <w:nsid w:val="7B43015A"/>
    <w:multiLevelType w:val="hybridMultilevel"/>
    <w:tmpl w:val="0F9ACB0E"/>
    <w:lvl w:ilvl="0" w:tplc="0C0A0019">
      <w:start w:val="1"/>
      <w:numFmt w:val="lowerLetter"/>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67">
    <w:nsid w:val="7E5D7F8A"/>
    <w:multiLevelType w:val="hybridMultilevel"/>
    <w:tmpl w:val="311C6E34"/>
    <w:lvl w:ilvl="0" w:tplc="2C0A001B">
      <w:start w:val="1"/>
      <w:numFmt w:val="lowerRoman"/>
      <w:lvlText w:val="%1."/>
      <w:lvlJc w:val="righ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68">
    <w:nsid w:val="7E7931A9"/>
    <w:multiLevelType w:val="hybridMultilevel"/>
    <w:tmpl w:val="311C6E34"/>
    <w:lvl w:ilvl="0" w:tplc="2C0A001B">
      <w:start w:val="1"/>
      <w:numFmt w:val="lowerRoman"/>
      <w:lvlText w:val="%1."/>
      <w:lvlJc w:val="right"/>
      <w:pPr>
        <w:ind w:left="1443" w:hanging="360"/>
      </w:pPr>
    </w:lvl>
    <w:lvl w:ilvl="1" w:tplc="2C0A0019" w:tentative="1">
      <w:start w:val="1"/>
      <w:numFmt w:val="lowerLetter"/>
      <w:lvlText w:val="%2."/>
      <w:lvlJc w:val="left"/>
      <w:pPr>
        <w:ind w:left="2163" w:hanging="360"/>
      </w:pPr>
    </w:lvl>
    <w:lvl w:ilvl="2" w:tplc="2C0A001B" w:tentative="1">
      <w:start w:val="1"/>
      <w:numFmt w:val="lowerRoman"/>
      <w:lvlText w:val="%3."/>
      <w:lvlJc w:val="right"/>
      <w:pPr>
        <w:ind w:left="2883" w:hanging="180"/>
      </w:pPr>
    </w:lvl>
    <w:lvl w:ilvl="3" w:tplc="2C0A000F" w:tentative="1">
      <w:start w:val="1"/>
      <w:numFmt w:val="decimal"/>
      <w:lvlText w:val="%4."/>
      <w:lvlJc w:val="left"/>
      <w:pPr>
        <w:ind w:left="3603" w:hanging="360"/>
      </w:pPr>
    </w:lvl>
    <w:lvl w:ilvl="4" w:tplc="2C0A0019" w:tentative="1">
      <w:start w:val="1"/>
      <w:numFmt w:val="lowerLetter"/>
      <w:lvlText w:val="%5."/>
      <w:lvlJc w:val="left"/>
      <w:pPr>
        <w:ind w:left="4323" w:hanging="360"/>
      </w:pPr>
    </w:lvl>
    <w:lvl w:ilvl="5" w:tplc="2C0A001B" w:tentative="1">
      <w:start w:val="1"/>
      <w:numFmt w:val="lowerRoman"/>
      <w:lvlText w:val="%6."/>
      <w:lvlJc w:val="right"/>
      <w:pPr>
        <w:ind w:left="5043" w:hanging="180"/>
      </w:pPr>
    </w:lvl>
    <w:lvl w:ilvl="6" w:tplc="2C0A000F" w:tentative="1">
      <w:start w:val="1"/>
      <w:numFmt w:val="decimal"/>
      <w:lvlText w:val="%7."/>
      <w:lvlJc w:val="left"/>
      <w:pPr>
        <w:ind w:left="5763" w:hanging="360"/>
      </w:pPr>
    </w:lvl>
    <w:lvl w:ilvl="7" w:tplc="2C0A0019" w:tentative="1">
      <w:start w:val="1"/>
      <w:numFmt w:val="lowerLetter"/>
      <w:lvlText w:val="%8."/>
      <w:lvlJc w:val="left"/>
      <w:pPr>
        <w:ind w:left="6483" w:hanging="360"/>
      </w:pPr>
    </w:lvl>
    <w:lvl w:ilvl="8" w:tplc="2C0A001B" w:tentative="1">
      <w:start w:val="1"/>
      <w:numFmt w:val="lowerRoman"/>
      <w:lvlText w:val="%9."/>
      <w:lvlJc w:val="right"/>
      <w:pPr>
        <w:ind w:left="7203" w:hanging="180"/>
      </w:pPr>
    </w:lvl>
  </w:abstractNum>
  <w:num w:numId="1">
    <w:abstractNumId w:val="29"/>
  </w:num>
  <w:num w:numId="2">
    <w:abstractNumId w:val="38"/>
  </w:num>
  <w:num w:numId="3">
    <w:abstractNumId w:val="51"/>
  </w:num>
  <w:num w:numId="4">
    <w:abstractNumId w:val="19"/>
  </w:num>
  <w:num w:numId="5">
    <w:abstractNumId w:val="57"/>
  </w:num>
  <w:num w:numId="6">
    <w:abstractNumId w:val="0"/>
  </w:num>
  <w:num w:numId="7">
    <w:abstractNumId w:val="37"/>
  </w:num>
  <w:num w:numId="8">
    <w:abstractNumId w:val="58"/>
  </w:num>
  <w:num w:numId="9">
    <w:abstractNumId w:val="45"/>
  </w:num>
  <w:num w:numId="10">
    <w:abstractNumId w:val="36"/>
  </w:num>
  <w:num w:numId="11">
    <w:abstractNumId w:val="67"/>
  </w:num>
  <w:num w:numId="12">
    <w:abstractNumId w:val="26"/>
  </w:num>
  <w:num w:numId="13">
    <w:abstractNumId w:val="68"/>
  </w:num>
  <w:num w:numId="14">
    <w:abstractNumId w:val="44"/>
  </w:num>
  <w:num w:numId="15">
    <w:abstractNumId w:val="11"/>
  </w:num>
  <w:num w:numId="16">
    <w:abstractNumId w:val="62"/>
  </w:num>
  <w:num w:numId="17">
    <w:abstractNumId w:val="52"/>
  </w:num>
  <w:num w:numId="18">
    <w:abstractNumId w:val="23"/>
  </w:num>
  <w:num w:numId="19">
    <w:abstractNumId w:val="6"/>
  </w:num>
  <w:num w:numId="20">
    <w:abstractNumId w:val="7"/>
  </w:num>
  <w:num w:numId="21">
    <w:abstractNumId w:val="43"/>
  </w:num>
  <w:num w:numId="22">
    <w:abstractNumId w:val="24"/>
  </w:num>
  <w:num w:numId="23">
    <w:abstractNumId w:val="21"/>
  </w:num>
  <w:num w:numId="24">
    <w:abstractNumId w:val="63"/>
  </w:num>
  <w:num w:numId="25">
    <w:abstractNumId w:val="32"/>
  </w:num>
  <w:num w:numId="26">
    <w:abstractNumId w:val="30"/>
  </w:num>
  <w:num w:numId="27">
    <w:abstractNumId w:val="5"/>
  </w:num>
  <w:num w:numId="28">
    <w:abstractNumId w:val="39"/>
  </w:num>
  <w:num w:numId="29">
    <w:abstractNumId w:val="40"/>
  </w:num>
  <w:num w:numId="30">
    <w:abstractNumId w:val="2"/>
  </w:num>
  <w:num w:numId="31">
    <w:abstractNumId w:val="49"/>
  </w:num>
  <w:num w:numId="32">
    <w:abstractNumId w:val="4"/>
  </w:num>
  <w:num w:numId="33">
    <w:abstractNumId w:val="65"/>
  </w:num>
  <w:num w:numId="34">
    <w:abstractNumId w:val="61"/>
  </w:num>
  <w:num w:numId="35">
    <w:abstractNumId w:val="50"/>
  </w:num>
  <w:num w:numId="36">
    <w:abstractNumId w:val="55"/>
  </w:num>
  <w:num w:numId="37">
    <w:abstractNumId w:val="33"/>
  </w:num>
  <w:num w:numId="38">
    <w:abstractNumId w:val="27"/>
  </w:num>
  <w:num w:numId="39">
    <w:abstractNumId w:val="14"/>
  </w:num>
  <w:num w:numId="40">
    <w:abstractNumId w:val="18"/>
  </w:num>
  <w:num w:numId="41">
    <w:abstractNumId w:val="60"/>
  </w:num>
  <w:num w:numId="42">
    <w:abstractNumId w:val="8"/>
  </w:num>
  <w:num w:numId="43">
    <w:abstractNumId w:val="59"/>
  </w:num>
  <w:num w:numId="44">
    <w:abstractNumId w:val="15"/>
  </w:num>
  <w:num w:numId="45">
    <w:abstractNumId w:val="35"/>
  </w:num>
  <w:num w:numId="46">
    <w:abstractNumId w:val="25"/>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6"/>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8"/>
  </w:num>
  <w:num w:numId="55">
    <w:abstractNumId w:val="47"/>
  </w:num>
  <w:num w:numId="56">
    <w:abstractNumId w:val="9"/>
  </w:num>
  <w:num w:numId="57">
    <w:abstractNumId w:val="34"/>
  </w:num>
  <w:num w:numId="58">
    <w:abstractNumId w:val="22"/>
  </w:num>
  <w:num w:numId="59">
    <w:abstractNumId w:val="1"/>
  </w:num>
  <w:num w:numId="60">
    <w:abstractNumId w:val="46"/>
  </w:num>
  <w:num w:numId="61">
    <w:abstractNumId w:val="12"/>
  </w:num>
  <w:num w:numId="62">
    <w:abstractNumId w:val="41"/>
  </w:num>
  <w:num w:numId="63">
    <w:abstractNumId w:val="20"/>
  </w:num>
  <w:num w:numId="64">
    <w:abstractNumId w:val="13"/>
  </w:num>
  <w:num w:numId="65">
    <w:abstractNumId w:val="10"/>
  </w:num>
  <w:num w:numId="66">
    <w:abstractNumId w:val="31"/>
  </w:num>
  <w:num w:numId="67">
    <w:abstractNumId w:val="54"/>
  </w:num>
  <w:num w:numId="6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F1E"/>
    <w:rsid w:val="00011060"/>
    <w:rsid w:val="00023C30"/>
    <w:rsid w:val="00032AC3"/>
    <w:rsid w:val="00043783"/>
    <w:rsid w:val="00053026"/>
    <w:rsid w:val="00064334"/>
    <w:rsid w:val="00067540"/>
    <w:rsid w:val="0007390D"/>
    <w:rsid w:val="000A26FF"/>
    <w:rsid w:val="000B29D1"/>
    <w:rsid w:val="000D7379"/>
    <w:rsid w:val="000E0DBA"/>
    <w:rsid w:val="00123940"/>
    <w:rsid w:val="00155F91"/>
    <w:rsid w:val="00180C83"/>
    <w:rsid w:val="001929F2"/>
    <w:rsid w:val="001A62B7"/>
    <w:rsid w:val="001E1D6A"/>
    <w:rsid w:val="001F5DDC"/>
    <w:rsid w:val="00207266"/>
    <w:rsid w:val="00216B68"/>
    <w:rsid w:val="00256D3F"/>
    <w:rsid w:val="0028450D"/>
    <w:rsid w:val="002A0122"/>
    <w:rsid w:val="002D1221"/>
    <w:rsid w:val="002E5154"/>
    <w:rsid w:val="00325589"/>
    <w:rsid w:val="00340D1D"/>
    <w:rsid w:val="00343C4C"/>
    <w:rsid w:val="00364E83"/>
    <w:rsid w:val="0038269B"/>
    <w:rsid w:val="003A030D"/>
    <w:rsid w:val="003A45A7"/>
    <w:rsid w:val="003F5D02"/>
    <w:rsid w:val="004064BA"/>
    <w:rsid w:val="004269D4"/>
    <w:rsid w:val="0044547E"/>
    <w:rsid w:val="00453136"/>
    <w:rsid w:val="00460A03"/>
    <w:rsid w:val="004636C7"/>
    <w:rsid w:val="004828C5"/>
    <w:rsid w:val="00493F2B"/>
    <w:rsid w:val="004C2444"/>
    <w:rsid w:val="004F30C1"/>
    <w:rsid w:val="00522B43"/>
    <w:rsid w:val="005479A5"/>
    <w:rsid w:val="00561C1A"/>
    <w:rsid w:val="00564D9D"/>
    <w:rsid w:val="0057246F"/>
    <w:rsid w:val="00572F31"/>
    <w:rsid w:val="005A665D"/>
    <w:rsid w:val="005A6DFB"/>
    <w:rsid w:val="005B5F1E"/>
    <w:rsid w:val="005C4DA7"/>
    <w:rsid w:val="005E5B01"/>
    <w:rsid w:val="005E75E8"/>
    <w:rsid w:val="005E7808"/>
    <w:rsid w:val="00617111"/>
    <w:rsid w:val="00622DDE"/>
    <w:rsid w:val="00664E95"/>
    <w:rsid w:val="0068245E"/>
    <w:rsid w:val="00691BB0"/>
    <w:rsid w:val="006A0AC1"/>
    <w:rsid w:val="006E292C"/>
    <w:rsid w:val="00704231"/>
    <w:rsid w:val="00705569"/>
    <w:rsid w:val="0073059D"/>
    <w:rsid w:val="00754300"/>
    <w:rsid w:val="00780E5E"/>
    <w:rsid w:val="0079770D"/>
    <w:rsid w:val="00797F89"/>
    <w:rsid w:val="007E286D"/>
    <w:rsid w:val="007E7209"/>
    <w:rsid w:val="00807461"/>
    <w:rsid w:val="00821AA2"/>
    <w:rsid w:val="00843394"/>
    <w:rsid w:val="00860607"/>
    <w:rsid w:val="00862A1E"/>
    <w:rsid w:val="00883AC4"/>
    <w:rsid w:val="0089218D"/>
    <w:rsid w:val="00892580"/>
    <w:rsid w:val="008A1D4E"/>
    <w:rsid w:val="008C05E6"/>
    <w:rsid w:val="008F17A0"/>
    <w:rsid w:val="008F7629"/>
    <w:rsid w:val="00911D1C"/>
    <w:rsid w:val="0095664E"/>
    <w:rsid w:val="0097621B"/>
    <w:rsid w:val="009836BC"/>
    <w:rsid w:val="009C5E0A"/>
    <w:rsid w:val="00A02692"/>
    <w:rsid w:val="00A11975"/>
    <w:rsid w:val="00A46AB3"/>
    <w:rsid w:val="00A842AA"/>
    <w:rsid w:val="00A90526"/>
    <w:rsid w:val="00A96094"/>
    <w:rsid w:val="00A96AF4"/>
    <w:rsid w:val="00AB1E04"/>
    <w:rsid w:val="00AF148A"/>
    <w:rsid w:val="00AF292A"/>
    <w:rsid w:val="00B04808"/>
    <w:rsid w:val="00B054A6"/>
    <w:rsid w:val="00B33710"/>
    <w:rsid w:val="00B51EC6"/>
    <w:rsid w:val="00B56D0F"/>
    <w:rsid w:val="00B8063D"/>
    <w:rsid w:val="00BA5B49"/>
    <w:rsid w:val="00BD7129"/>
    <w:rsid w:val="00C32894"/>
    <w:rsid w:val="00C35437"/>
    <w:rsid w:val="00C426B3"/>
    <w:rsid w:val="00C81A23"/>
    <w:rsid w:val="00C97CCE"/>
    <w:rsid w:val="00CF3A09"/>
    <w:rsid w:val="00D050E4"/>
    <w:rsid w:val="00D06435"/>
    <w:rsid w:val="00D134E2"/>
    <w:rsid w:val="00D455A0"/>
    <w:rsid w:val="00D601EF"/>
    <w:rsid w:val="00D6118C"/>
    <w:rsid w:val="00D75B0F"/>
    <w:rsid w:val="00D9205E"/>
    <w:rsid w:val="00D95186"/>
    <w:rsid w:val="00DC10A6"/>
    <w:rsid w:val="00DC36D4"/>
    <w:rsid w:val="00DC4065"/>
    <w:rsid w:val="00DC4C4F"/>
    <w:rsid w:val="00DC74DE"/>
    <w:rsid w:val="00DD18D3"/>
    <w:rsid w:val="00DF0F76"/>
    <w:rsid w:val="00E1244A"/>
    <w:rsid w:val="00E1786C"/>
    <w:rsid w:val="00E635DA"/>
    <w:rsid w:val="00EC45FE"/>
    <w:rsid w:val="00EE5478"/>
    <w:rsid w:val="00F27021"/>
    <w:rsid w:val="00F55D7E"/>
    <w:rsid w:val="00F7354D"/>
    <w:rsid w:val="00F9020E"/>
    <w:rsid w:val="00F9200B"/>
    <w:rsid w:val="00FA51BE"/>
    <w:rsid w:val="00FC08BD"/>
    <w:rsid w:val="00FD0D9B"/>
    <w:rsid w:val="00FE094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777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255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32558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55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5589"/>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325589"/>
    <w:rPr>
      <w:b/>
      <w:bCs/>
    </w:rPr>
  </w:style>
  <w:style w:type="paragraph" w:styleId="Sinespaciado">
    <w:name w:val="No Spacing"/>
    <w:link w:val="SinespaciadoCar"/>
    <w:uiPriority w:val="1"/>
    <w:qFormat/>
    <w:rsid w:val="00325589"/>
    <w:pPr>
      <w:spacing w:after="0" w:line="240" w:lineRule="auto"/>
    </w:pPr>
  </w:style>
  <w:style w:type="character" w:customStyle="1" w:styleId="SinespaciadoCar">
    <w:name w:val="Sin espaciado Car"/>
    <w:basedOn w:val="Fuentedeprrafopredeter"/>
    <w:link w:val="Sinespaciado"/>
    <w:uiPriority w:val="1"/>
    <w:rsid w:val="00325589"/>
  </w:style>
  <w:style w:type="paragraph" w:styleId="Prrafodelista">
    <w:name w:val="List Paragraph"/>
    <w:basedOn w:val="Normal"/>
    <w:uiPriority w:val="34"/>
    <w:qFormat/>
    <w:rsid w:val="00325589"/>
    <w:pPr>
      <w:ind w:left="720"/>
      <w:contextualSpacing/>
    </w:pPr>
  </w:style>
  <w:style w:type="paragraph" w:styleId="Textodeglobo">
    <w:name w:val="Balloon Text"/>
    <w:basedOn w:val="Normal"/>
    <w:link w:val="TextodegloboCar"/>
    <w:uiPriority w:val="99"/>
    <w:semiHidden/>
    <w:unhideWhenUsed/>
    <w:rsid w:val="005B5F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5F1E"/>
    <w:rPr>
      <w:rFonts w:ascii="Tahoma" w:hAnsi="Tahoma" w:cs="Tahoma"/>
      <w:sz w:val="16"/>
      <w:szCs w:val="16"/>
    </w:rPr>
  </w:style>
  <w:style w:type="paragraph" w:styleId="Textodecuerpo3">
    <w:name w:val="Body Text 3"/>
    <w:basedOn w:val="Normal"/>
    <w:link w:val="Textodecuerpo3Car"/>
    <w:rsid w:val="005B5F1E"/>
    <w:pPr>
      <w:spacing w:after="120" w:line="240" w:lineRule="auto"/>
    </w:pPr>
    <w:rPr>
      <w:rFonts w:ascii="Times New Roman" w:eastAsia="Times New Roman" w:hAnsi="Times New Roman" w:cs="Times New Roman"/>
      <w:sz w:val="16"/>
      <w:szCs w:val="16"/>
      <w:lang w:val="es-ES" w:eastAsia="es-ES"/>
    </w:rPr>
  </w:style>
  <w:style w:type="character" w:customStyle="1" w:styleId="Textodecuerpo3Car">
    <w:name w:val="Texto de cuerpo 3 Car"/>
    <w:basedOn w:val="Fuentedeprrafopredeter"/>
    <w:link w:val="Textodecuerpo3"/>
    <w:rsid w:val="005B5F1E"/>
    <w:rPr>
      <w:rFonts w:ascii="Times New Roman" w:eastAsia="Times New Roman" w:hAnsi="Times New Roman" w:cs="Times New Roman"/>
      <w:sz w:val="16"/>
      <w:szCs w:val="16"/>
      <w:lang w:val="es-ES" w:eastAsia="es-ES"/>
    </w:rPr>
  </w:style>
  <w:style w:type="paragraph" w:styleId="NormalWeb">
    <w:name w:val="Normal (Web)"/>
    <w:basedOn w:val="Normal"/>
    <w:uiPriority w:val="99"/>
    <w:rsid w:val="005B5F1E"/>
    <w:pPr>
      <w:spacing w:after="120" w:line="240" w:lineRule="auto"/>
    </w:pPr>
    <w:rPr>
      <w:rFonts w:ascii="Times New Roman" w:eastAsia="Times New Roman" w:hAnsi="Times New Roman" w:cs="Times New Roman"/>
      <w:sz w:val="24"/>
      <w:szCs w:val="24"/>
      <w:lang w:val="es-ES" w:eastAsia="es-ES"/>
    </w:rPr>
  </w:style>
  <w:style w:type="paragraph" w:styleId="Subttulo">
    <w:name w:val="Subtitle"/>
    <w:basedOn w:val="Normal"/>
    <w:link w:val="SubttuloCar"/>
    <w:qFormat/>
    <w:rsid w:val="005B5F1E"/>
    <w:pPr>
      <w:spacing w:after="0" w:line="240" w:lineRule="auto"/>
      <w:jc w:val="center"/>
    </w:pPr>
    <w:rPr>
      <w:rFonts w:ascii="Tahoma" w:eastAsia="Times New Roman" w:hAnsi="Tahoma" w:cs="Tahoma"/>
      <w:b/>
      <w:bCs/>
      <w:sz w:val="24"/>
      <w:szCs w:val="24"/>
      <w:u w:val="single"/>
      <w:lang w:val="es-ES_tradnl" w:eastAsia="es-ES"/>
    </w:rPr>
  </w:style>
  <w:style w:type="character" w:customStyle="1" w:styleId="SubttuloCar">
    <w:name w:val="Subtítulo Car"/>
    <w:basedOn w:val="Fuentedeprrafopredeter"/>
    <w:link w:val="Subttulo"/>
    <w:rsid w:val="005B5F1E"/>
    <w:rPr>
      <w:rFonts w:ascii="Tahoma" w:eastAsia="Times New Roman" w:hAnsi="Tahoma" w:cs="Tahoma"/>
      <w:b/>
      <w:bCs/>
      <w:sz w:val="24"/>
      <w:szCs w:val="24"/>
      <w:u w:val="single"/>
      <w:lang w:val="es-ES_tradnl" w:eastAsia="es-ES"/>
    </w:rPr>
  </w:style>
  <w:style w:type="paragraph" w:customStyle="1" w:styleId="Default">
    <w:name w:val="Default"/>
    <w:rsid w:val="005B5F1E"/>
    <w:pPr>
      <w:autoSpaceDE w:val="0"/>
      <w:autoSpaceDN w:val="0"/>
      <w:adjustRightInd w:val="0"/>
      <w:spacing w:after="0" w:line="240" w:lineRule="auto"/>
    </w:pPr>
    <w:rPr>
      <w:rFonts w:ascii="Calibri" w:hAnsi="Calibri" w:cs="Calibri"/>
      <w:color w:val="000000"/>
      <w:sz w:val="24"/>
      <w:szCs w:val="24"/>
    </w:rPr>
  </w:style>
  <w:style w:type="paragraph" w:styleId="Textodecuerpo2">
    <w:name w:val="Body Text 2"/>
    <w:basedOn w:val="Normal"/>
    <w:link w:val="Textodecuerpo2Car"/>
    <w:uiPriority w:val="99"/>
    <w:semiHidden/>
    <w:unhideWhenUsed/>
    <w:rsid w:val="00664E95"/>
    <w:pPr>
      <w:spacing w:after="120" w:line="480" w:lineRule="auto"/>
    </w:pPr>
  </w:style>
  <w:style w:type="character" w:customStyle="1" w:styleId="Textodecuerpo2Car">
    <w:name w:val="Texto de cuerpo 2 Car"/>
    <w:basedOn w:val="Fuentedeprrafopredeter"/>
    <w:link w:val="Textodecuerpo2"/>
    <w:uiPriority w:val="99"/>
    <w:semiHidden/>
    <w:rsid w:val="00664E95"/>
  </w:style>
  <w:style w:type="character" w:customStyle="1" w:styleId="apple-converted-space">
    <w:name w:val="apple-converted-space"/>
    <w:basedOn w:val="Fuentedeprrafopredeter"/>
    <w:rsid w:val="00664E95"/>
  </w:style>
  <w:style w:type="character" w:styleId="Hipervnculo">
    <w:name w:val="Hyperlink"/>
    <w:rsid w:val="00664E95"/>
    <w:rPr>
      <w:color w:val="0000FF"/>
      <w:u w:val="single"/>
    </w:rPr>
  </w:style>
  <w:style w:type="paragraph" w:styleId="Encabezado">
    <w:name w:val="header"/>
    <w:basedOn w:val="Normal"/>
    <w:link w:val="EncabezadoCar"/>
    <w:uiPriority w:val="99"/>
    <w:unhideWhenUsed/>
    <w:rsid w:val="008F17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17A0"/>
  </w:style>
  <w:style w:type="paragraph" w:styleId="Piedepgina">
    <w:name w:val="footer"/>
    <w:basedOn w:val="Normal"/>
    <w:link w:val="PiedepginaCar"/>
    <w:uiPriority w:val="99"/>
    <w:unhideWhenUsed/>
    <w:rsid w:val="008F17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17A0"/>
  </w:style>
  <w:style w:type="character" w:styleId="Textodelmarcadordeposicin">
    <w:name w:val="Placeholder Text"/>
    <w:basedOn w:val="Fuentedeprrafopredeter"/>
    <w:uiPriority w:val="99"/>
    <w:semiHidden/>
    <w:rsid w:val="00FD0D9B"/>
    <w:rPr>
      <w:color w:val="808080"/>
    </w:rPr>
  </w:style>
  <w:style w:type="paragraph" w:styleId="Textodecuerpo">
    <w:name w:val="Body Text"/>
    <w:basedOn w:val="Normal"/>
    <w:link w:val="TextodecuerpoCar"/>
    <w:uiPriority w:val="99"/>
    <w:semiHidden/>
    <w:unhideWhenUsed/>
    <w:rsid w:val="00A11975"/>
    <w:pPr>
      <w:spacing w:after="120"/>
    </w:pPr>
  </w:style>
  <w:style w:type="character" w:customStyle="1" w:styleId="TextodecuerpoCar">
    <w:name w:val="Texto de cuerpo Car"/>
    <w:basedOn w:val="Fuentedeprrafopredeter"/>
    <w:link w:val="Textodecuerpo"/>
    <w:uiPriority w:val="99"/>
    <w:semiHidden/>
    <w:rsid w:val="00A119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255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32558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55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5589"/>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325589"/>
    <w:rPr>
      <w:b/>
      <w:bCs/>
    </w:rPr>
  </w:style>
  <w:style w:type="paragraph" w:styleId="Sinespaciado">
    <w:name w:val="No Spacing"/>
    <w:link w:val="SinespaciadoCar"/>
    <w:uiPriority w:val="1"/>
    <w:qFormat/>
    <w:rsid w:val="00325589"/>
    <w:pPr>
      <w:spacing w:after="0" w:line="240" w:lineRule="auto"/>
    </w:pPr>
  </w:style>
  <w:style w:type="character" w:customStyle="1" w:styleId="SinespaciadoCar">
    <w:name w:val="Sin espaciado Car"/>
    <w:basedOn w:val="Fuentedeprrafopredeter"/>
    <w:link w:val="Sinespaciado"/>
    <w:uiPriority w:val="1"/>
    <w:rsid w:val="00325589"/>
  </w:style>
  <w:style w:type="paragraph" w:styleId="Prrafodelista">
    <w:name w:val="List Paragraph"/>
    <w:basedOn w:val="Normal"/>
    <w:uiPriority w:val="34"/>
    <w:qFormat/>
    <w:rsid w:val="00325589"/>
    <w:pPr>
      <w:ind w:left="720"/>
      <w:contextualSpacing/>
    </w:pPr>
  </w:style>
  <w:style w:type="paragraph" w:styleId="Textodeglobo">
    <w:name w:val="Balloon Text"/>
    <w:basedOn w:val="Normal"/>
    <w:link w:val="TextodegloboCar"/>
    <w:uiPriority w:val="99"/>
    <w:semiHidden/>
    <w:unhideWhenUsed/>
    <w:rsid w:val="005B5F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5F1E"/>
    <w:rPr>
      <w:rFonts w:ascii="Tahoma" w:hAnsi="Tahoma" w:cs="Tahoma"/>
      <w:sz w:val="16"/>
      <w:szCs w:val="16"/>
    </w:rPr>
  </w:style>
  <w:style w:type="paragraph" w:styleId="Textodecuerpo3">
    <w:name w:val="Body Text 3"/>
    <w:basedOn w:val="Normal"/>
    <w:link w:val="Textodecuerpo3Car"/>
    <w:rsid w:val="005B5F1E"/>
    <w:pPr>
      <w:spacing w:after="120" w:line="240" w:lineRule="auto"/>
    </w:pPr>
    <w:rPr>
      <w:rFonts w:ascii="Times New Roman" w:eastAsia="Times New Roman" w:hAnsi="Times New Roman" w:cs="Times New Roman"/>
      <w:sz w:val="16"/>
      <w:szCs w:val="16"/>
      <w:lang w:val="es-ES" w:eastAsia="es-ES"/>
    </w:rPr>
  </w:style>
  <w:style w:type="character" w:customStyle="1" w:styleId="Textodecuerpo3Car">
    <w:name w:val="Texto de cuerpo 3 Car"/>
    <w:basedOn w:val="Fuentedeprrafopredeter"/>
    <w:link w:val="Textodecuerpo3"/>
    <w:rsid w:val="005B5F1E"/>
    <w:rPr>
      <w:rFonts w:ascii="Times New Roman" w:eastAsia="Times New Roman" w:hAnsi="Times New Roman" w:cs="Times New Roman"/>
      <w:sz w:val="16"/>
      <w:szCs w:val="16"/>
      <w:lang w:val="es-ES" w:eastAsia="es-ES"/>
    </w:rPr>
  </w:style>
  <w:style w:type="paragraph" w:styleId="NormalWeb">
    <w:name w:val="Normal (Web)"/>
    <w:basedOn w:val="Normal"/>
    <w:uiPriority w:val="99"/>
    <w:rsid w:val="005B5F1E"/>
    <w:pPr>
      <w:spacing w:after="120" w:line="240" w:lineRule="auto"/>
    </w:pPr>
    <w:rPr>
      <w:rFonts w:ascii="Times New Roman" w:eastAsia="Times New Roman" w:hAnsi="Times New Roman" w:cs="Times New Roman"/>
      <w:sz w:val="24"/>
      <w:szCs w:val="24"/>
      <w:lang w:val="es-ES" w:eastAsia="es-ES"/>
    </w:rPr>
  </w:style>
  <w:style w:type="paragraph" w:styleId="Subttulo">
    <w:name w:val="Subtitle"/>
    <w:basedOn w:val="Normal"/>
    <w:link w:val="SubttuloCar"/>
    <w:qFormat/>
    <w:rsid w:val="005B5F1E"/>
    <w:pPr>
      <w:spacing w:after="0" w:line="240" w:lineRule="auto"/>
      <w:jc w:val="center"/>
    </w:pPr>
    <w:rPr>
      <w:rFonts w:ascii="Tahoma" w:eastAsia="Times New Roman" w:hAnsi="Tahoma" w:cs="Tahoma"/>
      <w:b/>
      <w:bCs/>
      <w:sz w:val="24"/>
      <w:szCs w:val="24"/>
      <w:u w:val="single"/>
      <w:lang w:val="es-ES_tradnl" w:eastAsia="es-ES"/>
    </w:rPr>
  </w:style>
  <w:style w:type="character" w:customStyle="1" w:styleId="SubttuloCar">
    <w:name w:val="Subtítulo Car"/>
    <w:basedOn w:val="Fuentedeprrafopredeter"/>
    <w:link w:val="Subttulo"/>
    <w:rsid w:val="005B5F1E"/>
    <w:rPr>
      <w:rFonts w:ascii="Tahoma" w:eastAsia="Times New Roman" w:hAnsi="Tahoma" w:cs="Tahoma"/>
      <w:b/>
      <w:bCs/>
      <w:sz w:val="24"/>
      <w:szCs w:val="24"/>
      <w:u w:val="single"/>
      <w:lang w:val="es-ES_tradnl" w:eastAsia="es-ES"/>
    </w:rPr>
  </w:style>
  <w:style w:type="paragraph" w:customStyle="1" w:styleId="Default">
    <w:name w:val="Default"/>
    <w:rsid w:val="005B5F1E"/>
    <w:pPr>
      <w:autoSpaceDE w:val="0"/>
      <w:autoSpaceDN w:val="0"/>
      <w:adjustRightInd w:val="0"/>
      <w:spacing w:after="0" w:line="240" w:lineRule="auto"/>
    </w:pPr>
    <w:rPr>
      <w:rFonts w:ascii="Calibri" w:hAnsi="Calibri" w:cs="Calibri"/>
      <w:color w:val="000000"/>
      <w:sz w:val="24"/>
      <w:szCs w:val="24"/>
    </w:rPr>
  </w:style>
  <w:style w:type="paragraph" w:styleId="Textodecuerpo2">
    <w:name w:val="Body Text 2"/>
    <w:basedOn w:val="Normal"/>
    <w:link w:val="Textodecuerpo2Car"/>
    <w:uiPriority w:val="99"/>
    <w:semiHidden/>
    <w:unhideWhenUsed/>
    <w:rsid w:val="00664E95"/>
    <w:pPr>
      <w:spacing w:after="120" w:line="480" w:lineRule="auto"/>
    </w:pPr>
  </w:style>
  <w:style w:type="character" w:customStyle="1" w:styleId="Textodecuerpo2Car">
    <w:name w:val="Texto de cuerpo 2 Car"/>
    <w:basedOn w:val="Fuentedeprrafopredeter"/>
    <w:link w:val="Textodecuerpo2"/>
    <w:uiPriority w:val="99"/>
    <w:semiHidden/>
    <w:rsid w:val="00664E95"/>
  </w:style>
  <w:style w:type="character" w:customStyle="1" w:styleId="apple-converted-space">
    <w:name w:val="apple-converted-space"/>
    <w:basedOn w:val="Fuentedeprrafopredeter"/>
    <w:rsid w:val="00664E95"/>
  </w:style>
  <w:style w:type="character" w:styleId="Hipervnculo">
    <w:name w:val="Hyperlink"/>
    <w:rsid w:val="00664E95"/>
    <w:rPr>
      <w:color w:val="0000FF"/>
      <w:u w:val="single"/>
    </w:rPr>
  </w:style>
  <w:style w:type="paragraph" w:styleId="Encabezado">
    <w:name w:val="header"/>
    <w:basedOn w:val="Normal"/>
    <w:link w:val="EncabezadoCar"/>
    <w:uiPriority w:val="99"/>
    <w:unhideWhenUsed/>
    <w:rsid w:val="008F17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17A0"/>
  </w:style>
  <w:style w:type="paragraph" w:styleId="Piedepgina">
    <w:name w:val="footer"/>
    <w:basedOn w:val="Normal"/>
    <w:link w:val="PiedepginaCar"/>
    <w:uiPriority w:val="99"/>
    <w:unhideWhenUsed/>
    <w:rsid w:val="008F17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17A0"/>
  </w:style>
  <w:style w:type="character" w:styleId="Textodelmarcadordeposicin">
    <w:name w:val="Placeholder Text"/>
    <w:basedOn w:val="Fuentedeprrafopredeter"/>
    <w:uiPriority w:val="99"/>
    <w:semiHidden/>
    <w:rsid w:val="00FD0D9B"/>
    <w:rPr>
      <w:color w:val="808080"/>
    </w:rPr>
  </w:style>
  <w:style w:type="paragraph" w:styleId="Textodecuerpo">
    <w:name w:val="Body Text"/>
    <w:basedOn w:val="Normal"/>
    <w:link w:val="TextodecuerpoCar"/>
    <w:uiPriority w:val="99"/>
    <w:semiHidden/>
    <w:unhideWhenUsed/>
    <w:rsid w:val="00A11975"/>
    <w:pPr>
      <w:spacing w:after="120"/>
    </w:pPr>
  </w:style>
  <w:style w:type="character" w:customStyle="1" w:styleId="TextodecuerpoCar">
    <w:name w:val="Texto de cuerpo Car"/>
    <w:basedOn w:val="Fuentedeprrafopredeter"/>
    <w:link w:val="Textodecuerpo"/>
    <w:uiPriority w:val="99"/>
    <w:semiHidden/>
    <w:rsid w:val="00A11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143736">
      <w:bodyDiv w:val="1"/>
      <w:marLeft w:val="0"/>
      <w:marRight w:val="0"/>
      <w:marTop w:val="0"/>
      <w:marBottom w:val="0"/>
      <w:divBdr>
        <w:top w:val="none" w:sz="0" w:space="0" w:color="auto"/>
        <w:left w:val="none" w:sz="0" w:space="0" w:color="auto"/>
        <w:bottom w:val="none" w:sz="0" w:space="0" w:color="auto"/>
        <w:right w:val="none" w:sz="0" w:space="0" w:color="auto"/>
      </w:divBdr>
    </w:div>
    <w:div w:id="905914963">
      <w:bodyDiv w:val="1"/>
      <w:marLeft w:val="0"/>
      <w:marRight w:val="0"/>
      <w:marTop w:val="0"/>
      <w:marBottom w:val="0"/>
      <w:divBdr>
        <w:top w:val="none" w:sz="0" w:space="0" w:color="auto"/>
        <w:left w:val="none" w:sz="0" w:space="0" w:color="auto"/>
        <w:bottom w:val="none" w:sz="0" w:space="0" w:color="auto"/>
        <w:right w:val="none" w:sz="0" w:space="0" w:color="auto"/>
      </w:divBdr>
    </w:div>
    <w:div w:id="121045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8D283-759C-6444-9849-FA80B533B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31</Pages>
  <Words>10708</Words>
  <Characters>58898</Characters>
  <Application>Microsoft Macintosh Word</Application>
  <DocSecurity>0</DocSecurity>
  <Lines>490</Lines>
  <Paragraphs>138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dc:creator>
  <cp:lastModifiedBy>Martín Levy</cp:lastModifiedBy>
  <cp:revision>13</cp:revision>
  <cp:lastPrinted>2017-03-06T16:32:00Z</cp:lastPrinted>
  <dcterms:created xsi:type="dcterms:W3CDTF">2017-08-06T22:42:00Z</dcterms:created>
  <dcterms:modified xsi:type="dcterms:W3CDTF">2018-02-21T13:34:00Z</dcterms:modified>
</cp:coreProperties>
</file>